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62076" w14:textId="77777777" w:rsidR="00484A1F" w:rsidRPr="002D084C" w:rsidRDefault="00484A1F" w:rsidP="00484A1F">
      <w:pPr>
        <w:jc w:val="center"/>
        <w:rPr>
          <w:rFonts w:cstheme="minorHAnsi"/>
          <w:b/>
          <w:bCs/>
          <w:noProof/>
          <w:color w:val="FFFFFF" w:themeColor="background1"/>
          <w:sz w:val="20"/>
          <w:szCs w:val="20"/>
          <w:lang w:val="fr-FR" w:eastAsia="en-IN" w:bidi="hi-IN"/>
        </w:rPr>
      </w:pPr>
      <w:r w:rsidRPr="00B53A10">
        <w:rPr>
          <w:noProof/>
          <w:color w:val="FFFFFF" w:themeColor="background1"/>
          <w:lang w:val="fr-FR"/>
        </w:rPr>
        <mc:AlternateContent>
          <mc:Choice Requires="wps">
            <w:drawing>
              <wp:anchor distT="0" distB="0" distL="114300" distR="114300" simplePos="0" relativeHeight="252290048" behindDoc="0" locked="0" layoutInCell="1" allowOverlap="1" wp14:anchorId="197D954C" wp14:editId="3410154C">
                <wp:simplePos x="0" y="0"/>
                <wp:positionH relativeFrom="column">
                  <wp:posOffset>-75565</wp:posOffset>
                </wp:positionH>
                <wp:positionV relativeFrom="paragraph">
                  <wp:posOffset>309245</wp:posOffset>
                </wp:positionV>
                <wp:extent cx="6390640" cy="1828800"/>
                <wp:effectExtent l="0" t="0" r="0" b="0"/>
                <wp:wrapSquare wrapText="bothSides"/>
                <wp:docPr id="620326270" name="Zone de texte 1"/>
                <wp:cNvGraphicFramePr/>
                <a:graphic xmlns:a="http://schemas.openxmlformats.org/drawingml/2006/main">
                  <a:graphicData uri="http://schemas.microsoft.com/office/word/2010/wordprocessingShape">
                    <wps:wsp>
                      <wps:cNvSpPr txBox="1"/>
                      <wps:spPr>
                        <a:xfrm>
                          <a:off x="0" y="0"/>
                          <a:ext cx="6390640" cy="1828800"/>
                        </a:xfrm>
                        <a:prstGeom prst="rect">
                          <a:avLst/>
                        </a:prstGeom>
                        <a:noFill/>
                        <a:ln>
                          <a:noFill/>
                        </a:ln>
                      </wps:spPr>
                      <wps:txbx>
                        <w:txbxContent>
                          <w:p w14:paraId="59D28C06" w14:textId="77777777" w:rsidR="00484A1F" w:rsidRPr="00D37CDB" w:rsidRDefault="00484A1F" w:rsidP="00484A1F">
                            <w:pPr>
                              <w:pBdr>
                                <w:top w:val="single" w:sz="4" w:space="1" w:color="auto"/>
                                <w:left w:val="single" w:sz="4" w:space="4" w:color="auto"/>
                                <w:bottom w:val="single" w:sz="4" w:space="1" w:color="auto"/>
                                <w:right w:val="single" w:sz="4" w:space="4" w:color="auto"/>
                              </w:pBdr>
                              <w:shd w:val="clear" w:color="auto" w:fill="000000" w:themeFill="text1"/>
                              <w:jc w:val="center"/>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37CDB">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Évaluations de base de la planification familiale au Sénégal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97D954C" id="_x0000_t202" coordsize="21600,21600" o:spt="202" path="m,l,21600r21600,l21600,xe">
                <v:stroke joinstyle="miter"/>
                <v:path gradientshapeok="t" o:connecttype="rect"/>
              </v:shapetype>
              <v:shape id="Zone de texte 1" o:spid="_x0000_s1026" type="#_x0000_t202" style="position:absolute;left:0;text-align:left;margin-left:-5.95pt;margin-top:24.35pt;width:503.2pt;height:2in;z-index:25229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" filled="f" stroked="f">
                <v:textbox style="mso-fit-shape-to-text:t">
                  <w:txbxContent>
                    <w:p w14:paraId="59D28C06" w14:textId="77777777" w:rsidR="00484A1F" w:rsidRPr="00D37CDB" w:rsidRDefault="00484A1F" w:rsidP="00484A1F">
                      <w:pPr>
                        <w:pBdr>
                          <w:top w:val="single" w:sz="4" w:space="1" w:color="auto"/>
                          <w:left w:val="single" w:sz="4" w:space="4" w:color="auto"/>
                          <w:bottom w:val="single" w:sz="4" w:space="1" w:color="auto"/>
                          <w:right w:val="single" w:sz="4" w:space="4" w:color="auto"/>
                        </w:pBdr>
                        <w:shd w:val="clear" w:color="auto" w:fill="000000" w:themeFill="text1"/>
                        <w:jc w:val="center"/>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37CDB">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Évaluations de base de la planification familiale au Sénégal</w:t>
                      </w:r>
                    </w:p>
                  </w:txbxContent>
                </v:textbox>
                <w10:wrap type="square"/>
              </v:shape>
            </w:pict>
          </mc:Fallback>
        </mc:AlternateContent>
      </w:r>
    </w:p>
    <w:p w14:paraId="51483A63" w14:textId="514A45E4" w:rsidR="00484A1F" w:rsidRPr="002D084C" w:rsidRDefault="00484A1F" w:rsidP="00EC5256">
      <w:pPr>
        <w:pBdr>
          <w:top w:val="single" w:sz="4" w:space="1" w:color="auto"/>
          <w:left w:val="single" w:sz="4" w:space="4" w:color="auto"/>
          <w:bottom w:val="single" w:sz="4" w:space="1" w:color="auto"/>
          <w:right w:val="single" w:sz="4" w:space="4" w:color="auto"/>
        </w:pBdr>
        <w:shd w:val="clear" w:color="auto" w:fill="9CC2E5" w:themeFill="accent1" w:themeFillTint="99"/>
        <w:jc w:val="center"/>
        <w:rPr>
          <w:rFonts w:cstheme="minorHAnsi"/>
          <w:b/>
          <w:bCs/>
          <w:noProof/>
          <w:sz w:val="32"/>
          <w:szCs w:val="32"/>
          <w:lang w:val="fr-FR" w:eastAsia="en-IN" w:bidi="hi-IN"/>
        </w:rPr>
      </w:pPr>
      <w:r w:rsidRPr="002D084C">
        <w:rPr>
          <w:rFonts w:cstheme="minorHAnsi"/>
          <w:b/>
          <w:bCs/>
          <w:noProof/>
          <w:sz w:val="32"/>
          <w:szCs w:val="32"/>
          <w:lang w:val="fr-FR" w:eastAsia="en-IN" w:bidi="hi-IN"/>
        </w:rPr>
        <w:t>OUTIL D'ÉVALUATION DES CENTRES DE SANTÉ</w:t>
      </w:r>
    </w:p>
    <w:p w14:paraId="5AF4DAE7" w14:textId="77777777" w:rsidR="00484A1F" w:rsidRPr="002D084C" w:rsidRDefault="00484A1F" w:rsidP="00EC5256">
      <w:pPr>
        <w:pBdr>
          <w:top w:val="single" w:sz="4" w:space="1" w:color="auto"/>
          <w:left w:val="single" w:sz="4" w:space="4" w:color="auto"/>
          <w:bottom w:val="single" w:sz="4" w:space="1" w:color="auto"/>
          <w:right w:val="single" w:sz="4" w:space="4" w:color="auto"/>
        </w:pBdr>
        <w:shd w:val="clear" w:color="auto" w:fill="9CC2E5" w:themeFill="accent1" w:themeFillTint="99"/>
        <w:jc w:val="center"/>
        <w:rPr>
          <w:rFonts w:cstheme="minorHAnsi"/>
          <w:b/>
          <w:bCs/>
          <w:noProof/>
          <w:sz w:val="32"/>
          <w:szCs w:val="32"/>
          <w:lang w:val="fr-FR" w:eastAsia="en-IN" w:bidi="hi-IN"/>
        </w:rPr>
      </w:pPr>
      <w:r w:rsidRPr="002D084C">
        <w:rPr>
          <w:rFonts w:cstheme="minorHAnsi"/>
          <w:b/>
          <w:bCs/>
          <w:noProof/>
          <w:sz w:val="32"/>
          <w:szCs w:val="32"/>
          <w:lang w:val="fr-FR" w:eastAsia="en-IN" w:bidi="hi-IN"/>
        </w:rPr>
        <w:t>PLANIFICATION FAMILIALE ET SERVICES DE SANTÉ MATERNELLE ET INFANTILE</w:t>
      </w:r>
    </w:p>
    <w:p w14:paraId="7E7EC22E" w14:textId="77777777" w:rsidR="00484A1F" w:rsidRPr="002D084C" w:rsidRDefault="00484A1F" w:rsidP="00484A1F">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lang w:val="fr-FR" w:bidi="hi-IN"/>
        </w:rPr>
      </w:pPr>
    </w:p>
    <w:p w14:paraId="5FEC5EFD" w14:textId="77777777" w:rsidR="00484A1F" w:rsidRPr="002D084C" w:rsidRDefault="00484A1F" w:rsidP="00484A1F">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lang w:val="fr-FR" w:bidi="hi-IN"/>
        </w:rPr>
      </w:pPr>
    </w:p>
    <w:p w14:paraId="0A04E88E"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2D084C">
        <w:rPr>
          <w:rFonts w:cstheme="minorHAnsi"/>
          <w:sz w:val="20"/>
          <w:szCs w:val="20"/>
          <w:lang w:val="fr-FR"/>
        </w:rPr>
        <w:t xml:space="preserve">Bonjour. Je m'appelle __________________________________. </w:t>
      </w:r>
    </w:p>
    <w:p w14:paraId="795A3E7D" w14:textId="36C481F8"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2D084C">
        <w:rPr>
          <w:rFonts w:cstheme="minorHAnsi"/>
          <w:sz w:val="20"/>
          <w:szCs w:val="20"/>
          <w:lang w:val="fr-FR"/>
        </w:rPr>
        <w:t xml:space="preserve">Nous sommes ici au nom de </w:t>
      </w:r>
      <w:r w:rsidR="00FC2EEF" w:rsidRPr="008D31E3">
        <w:rPr>
          <w:rFonts w:cstheme="minorHAnsi"/>
          <w:sz w:val="20"/>
          <w:szCs w:val="20"/>
          <w:lang w:val="fr-FR"/>
        </w:rPr>
        <w:t>l’Université Cheikh Anta Diop</w:t>
      </w:r>
      <w:r w:rsidR="00FC2EEF">
        <w:rPr>
          <w:rFonts w:cstheme="minorHAnsi"/>
          <w:sz w:val="20"/>
          <w:szCs w:val="20"/>
          <w:lang w:val="fr-FR"/>
        </w:rPr>
        <w:t xml:space="preserve"> (UCAD)</w:t>
      </w:r>
      <w:r w:rsidR="00FC2EEF" w:rsidRPr="008D31E3">
        <w:rPr>
          <w:rFonts w:cstheme="minorHAnsi"/>
          <w:sz w:val="20"/>
          <w:szCs w:val="20"/>
          <w:lang w:val="fr-FR"/>
        </w:rPr>
        <w:t xml:space="preserve"> de Dakar pour aider le Ministère de la </w:t>
      </w:r>
      <w:r w:rsidR="00FC2EEF">
        <w:rPr>
          <w:rFonts w:cstheme="minorHAnsi"/>
          <w:sz w:val="20"/>
          <w:szCs w:val="20"/>
          <w:lang w:val="fr-FR"/>
        </w:rPr>
        <w:t>S</w:t>
      </w:r>
      <w:r w:rsidR="00FC2EEF" w:rsidRPr="008D31E3">
        <w:rPr>
          <w:rFonts w:cstheme="minorHAnsi"/>
          <w:sz w:val="20"/>
          <w:szCs w:val="20"/>
          <w:lang w:val="fr-FR"/>
        </w:rPr>
        <w:t>anté et de l’</w:t>
      </w:r>
      <w:r w:rsidR="00FC2EEF">
        <w:rPr>
          <w:rFonts w:cstheme="minorHAnsi"/>
          <w:sz w:val="20"/>
          <w:szCs w:val="20"/>
          <w:lang w:val="fr-FR"/>
        </w:rPr>
        <w:t>A</w:t>
      </w:r>
      <w:r w:rsidR="00FC2EEF" w:rsidRPr="008D31E3">
        <w:rPr>
          <w:rFonts w:cstheme="minorHAnsi"/>
          <w:sz w:val="20"/>
          <w:szCs w:val="20"/>
          <w:lang w:val="fr-FR"/>
        </w:rPr>
        <w:t xml:space="preserve">ction </w:t>
      </w:r>
      <w:r w:rsidR="00FC2EEF">
        <w:rPr>
          <w:rFonts w:cstheme="minorHAnsi"/>
          <w:sz w:val="20"/>
          <w:szCs w:val="20"/>
          <w:lang w:val="fr-FR"/>
        </w:rPr>
        <w:t>S</w:t>
      </w:r>
      <w:r w:rsidR="00FC2EEF" w:rsidRPr="008D31E3">
        <w:rPr>
          <w:rFonts w:cstheme="minorHAnsi"/>
          <w:sz w:val="20"/>
          <w:szCs w:val="20"/>
          <w:lang w:val="fr-FR"/>
        </w:rPr>
        <w:t>ociale</w:t>
      </w:r>
      <w:r w:rsidR="00FC2EEF">
        <w:rPr>
          <w:rFonts w:cstheme="minorHAnsi"/>
          <w:sz w:val="20"/>
          <w:szCs w:val="20"/>
          <w:lang w:val="fr-FR"/>
        </w:rPr>
        <w:t xml:space="preserve"> (MSAS)</w:t>
      </w:r>
      <w:r w:rsidR="00FC2EEF" w:rsidRPr="008D31E3">
        <w:rPr>
          <w:rFonts w:cstheme="minorHAnsi"/>
          <w:sz w:val="20"/>
          <w:szCs w:val="20"/>
          <w:lang w:val="fr-FR"/>
        </w:rPr>
        <w:t>, plus précisément la Direction de la Santé de la Mère et de l’</w:t>
      </w:r>
      <w:r w:rsidR="00FC2EEF">
        <w:rPr>
          <w:rFonts w:cstheme="minorHAnsi"/>
          <w:sz w:val="20"/>
          <w:szCs w:val="20"/>
          <w:lang w:val="fr-FR"/>
        </w:rPr>
        <w:t>E</w:t>
      </w:r>
      <w:r w:rsidR="00FC2EEF" w:rsidRPr="008D31E3">
        <w:rPr>
          <w:rFonts w:cstheme="minorHAnsi"/>
          <w:sz w:val="20"/>
          <w:szCs w:val="20"/>
          <w:lang w:val="fr-FR"/>
        </w:rPr>
        <w:t>nfant</w:t>
      </w:r>
      <w:r w:rsidR="00FC2EEF">
        <w:rPr>
          <w:rFonts w:cstheme="minorHAnsi"/>
          <w:sz w:val="20"/>
          <w:szCs w:val="20"/>
          <w:lang w:val="fr-FR"/>
        </w:rPr>
        <w:t xml:space="preserve"> (DSME)</w:t>
      </w:r>
      <w:r w:rsidRPr="002D084C">
        <w:rPr>
          <w:rFonts w:cstheme="minorHAnsi"/>
          <w:sz w:val="20"/>
          <w:szCs w:val="20"/>
          <w:lang w:val="fr-FR"/>
        </w:rPr>
        <w:t xml:space="preserve">. Nous sommes chargés de cartographier tous les établissements publics de santé (EPS), les centres de santé et postes de santé du pays afin de déterminer leurs capacités à fournir des services de planification familiale et de santé maternelle et infantile (SMNI). Nous aimerions recueillir des informations sur l'infrastructure, l'équipement, les médicaments, les fournitures, la disponibilité du personnel formé en matière de planification familiale et de santé maternelle et infantile, ainsi que des statistiques sur certains services liés à votre structure sanitaire. Je vous demande de bien vouloir nous aider à remplir ce formulaire pour votre structure sanitaire. </w:t>
      </w:r>
    </w:p>
    <w:p w14:paraId="161C3660"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2D084C">
        <w:rPr>
          <w:rFonts w:cstheme="minorHAnsi"/>
          <w:sz w:val="20"/>
          <w:szCs w:val="20"/>
          <w:lang w:val="fr-FR"/>
        </w:rPr>
        <w:t xml:space="preserve">Le temps d’administration de ce formulaire est d’environ une heure. Votre soutien dans la réalisation de cet exercice de cartographie est inestimable. Je vous demande de fournir les informations les plus honnêtes et les plus correctes possibles. Si, pour certaines questions, quelqu'un d'autre est le mieux placé pour fournir l'information, nous vous serions reconnaissants de nous présenter cette personne. Nous souhaiterions également interroger individuellement certains membres de votre personnel pour leur administrer un questionnaire prestataire.  </w:t>
      </w:r>
    </w:p>
    <w:p w14:paraId="535EC92E"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2D084C">
        <w:rPr>
          <w:rFonts w:cstheme="minorHAnsi"/>
          <w:sz w:val="20"/>
          <w:szCs w:val="20"/>
          <w:lang w:val="fr-FR"/>
        </w:rPr>
        <w:t xml:space="preserve">Avez-vous des questions ? </w:t>
      </w:r>
    </w:p>
    <w:p w14:paraId="7658CE69" w14:textId="150FCF6F" w:rsidR="00484A1F" w:rsidRPr="002D084C" w:rsidRDefault="00C92F7F" w:rsidP="00484A1F">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2D084C">
        <w:rPr>
          <w:rFonts w:cstheme="minorHAnsi"/>
          <w:sz w:val="20"/>
          <w:szCs w:val="20"/>
          <w:lang w:val="fr-FR"/>
        </w:rPr>
        <w:t>Êtes-vous</w:t>
      </w:r>
      <w:r w:rsidR="00484A1F" w:rsidRPr="002D084C">
        <w:rPr>
          <w:rFonts w:cstheme="minorHAnsi"/>
          <w:sz w:val="20"/>
          <w:szCs w:val="20"/>
          <w:lang w:val="fr-FR"/>
        </w:rPr>
        <w:t xml:space="preserve"> d’accord pour participer à cet interview ?  </w:t>
      </w:r>
      <w:r w:rsidR="00484A1F" w:rsidRPr="002D084C">
        <w:rPr>
          <w:rFonts w:cstheme="minorHAnsi"/>
          <w:b/>
          <w:bCs/>
          <w:sz w:val="20"/>
          <w:szCs w:val="20"/>
          <w:lang w:val="fr-FR"/>
        </w:rPr>
        <w:t xml:space="preserve">Oui </w:t>
      </w:r>
      <w:r w:rsidR="00484A1F" w:rsidRPr="002D084C">
        <w:rPr>
          <w:rFonts w:cstheme="minorHAnsi"/>
          <w:sz w:val="20"/>
          <w:szCs w:val="20"/>
          <w:lang w:val="fr-FR"/>
        </w:rPr>
        <w:t xml:space="preserve">    </w:t>
      </w:r>
      <w:r w:rsidR="00484A1F" w:rsidRPr="002D084C">
        <w:rPr>
          <w:rFonts w:cstheme="minorHAnsi"/>
          <w:b/>
          <w:bCs/>
          <w:sz w:val="20"/>
          <w:szCs w:val="20"/>
          <w:lang w:val="fr-FR"/>
        </w:rPr>
        <w:t>Non</w:t>
      </w:r>
    </w:p>
    <w:p w14:paraId="47F39724"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66FA29CD" w14:textId="2BBACAE8"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b/>
          <w:sz w:val="20"/>
          <w:szCs w:val="20"/>
          <w:lang w:val="fr-FR"/>
        </w:rPr>
      </w:pPr>
      <w:r w:rsidRPr="002D084C">
        <w:rPr>
          <w:rFonts w:cstheme="minorHAnsi"/>
          <w:b/>
          <w:sz w:val="20"/>
          <w:szCs w:val="20"/>
          <w:lang w:val="fr-FR"/>
        </w:rPr>
        <w:t xml:space="preserve">NOM DU </w:t>
      </w:r>
      <w:r w:rsidR="008C39E0" w:rsidRPr="002D084C">
        <w:rPr>
          <w:rFonts w:cstheme="minorHAnsi"/>
          <w:b/>
          <w:sz w:val="20"/>
          <w:szCs w:val="20"/>
          <w:lang w:val="fr-FR"/>
        </w:rPr>
        <w:t>MÉDECIN CHEF DU CENTRE DE SANTÉ</w:t>
      </w:r>
      <w:r w:rsidR="003A45A0" w:rsidRPr="002D084C">
        <w:rPr>
          <w:rFonts w:cstheme="minorHAnsi"/>
          <w:b/>
          <w:sz w:val="20"/>
          <w:szCs w:val="20"/>
          <w:lang w:val="fr-FR"/>
        </w:rPr>
        <w:t xml:space="preserve"> </w:t>
      </w:r>
      <w:r w:rsidR="000C45E4">
        <w:rPr>
          <w:rFonts w:cstheme="minorHAnsi"/>
          <w:b/>
          <w:sz w:val="20"/>
          <w:szCs w:val="20"/>
          <w:lang w:val="fr-FR"/>
        </w:rPr>
        <w:t>OU SON REPRESENTANT</w:t>
      </w:r>
      <w:r w:rsidR="000C45E4" w:rsidRPr="002D084C" w:rsidDel="000C45E4">
        <w:rPr>
          <w:rFonts w:cstheme="minorHAnsi"/>
          <w:b/>
          <w:sz w:val="20"/>
          <w:szCs w:val="20"/>
          <w:lang w:val="fr-FR"/>
        </w:rPr>
        <w:t xml:space="preserve"> </w:t>
      </w:r>
      <w:r w:rsidRPr="002D084C">
        <w:rPr>
          <w:rFonts w:cstheme="minorHAnsi"/>
          <w:b/>
          <w:sz w:val="20"/>
          <w:szCs w:val="20"/>
          <w:lang w:val="fr-FR"/>
        </w:rPr>
        <w:t xml:space="preserve"> </w:t>
      </w:r>
    </w:p>
    <w:p w14:paraId="262282A1"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14FA1636" w14:textId="6A26D378" w:rsidR="00484A1F" w:rsidRPr="002D084C" w:rsidRDefault="00495018"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r>
        <w:rPr>
          <w:rFonts w:cstheme="minorHAnsi"/>
          <w:sz w:val="20"/>
          <w:szCs w:val="20"/>
          <w:lang w:val="fr-FR"/>
        </w:rPr>
        <w:t xml:space="preserve">PRENOM(S) ET </w:t>
      </w:r>
      <w:r w:rsidR="00484A1F" w:rsidRPr="002D084C">
        <w:rPr>
          <w:rFonts w:cstheme="minorHAnsi"/>
          <w:sz w:val="20"/>
          <w:szCs w:val="20"/>
          <w:lang w:val="fr-FR"/>
        </w:rPr>
        <w:t>NOM________________________________</w:t>
      </w:r>
    </w:p>
    <w:p w14:paraId="5932C02D"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0B035EC9" w14:textId="3806E885"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r w:rsidRPr="002D084C">
        <w:rPr>
          <w:rFonts w:cstheme="minorHAnsi"/>
          <w:sz w:val="20"/>
          <w:szCs w:val="20"/>
          <w:lang w:val="fr-FR"/>
        </w:rPr>
        <w:t>DESIGNATION</w:t>
      </w:r>
      <w:r w:rsidR="009F6394">
        <w:rPr>
          <w:rFonts w:cstheme="minorHAnsi"/>
          <w:sz w:val="20"/>
          <w:szCs w:val="20"/>
          <w:lang w:val="fr-FR"/>
        </w:rPr>
        <w:t xml:space="preserve"> : 1. MCD ; 2. Représentant</w:t>
      </w:r>
      <w:r w:rsidR="009F6394" w:rsidRPr="002D084C" w:rsidDel="009F6394">
        <w:rPr>
          <w:rFonts w:cstheme="minorHAnsi"/>
          <w:sz w:val="20"/>
          <w:szCs w:val="20"/>
          <w:lang w:val="fr-FR"/>
        </w:rPr>
        <w:t xml:space="preserve"> </w:t>
      </w:r>
    </w:p>
    <w:p w14:paraId="1B57EFBB"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1794A0F1"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r w:rsidRPr="002D084C">
        <w:rPr>
          <w:rFonts w:cstheme="minorHAnsi"/>
          <w:sz w:val="20"/>
          <w:szCs w:val="20"/>
          <w:lang w:val="fr-FR"/>
        </w:rPr>
        <w:t>SIGNATURE___________________________</w:t>
      </w:r>
    </w:p>
    <w:p w14:paraId="3BEF0662"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5BD4A65B"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b/>
          <w:bCs/>
          <w:sz w:val="20"/>
          <w:szCs w:val="20"/>
          <w:lang w:val="fr-FR"/>
        </w:rPr>
      </w:pPr>
      <w:r w:rsidRPr="002D084C">
        <w:rPr>
          <w:rFonts w:cstheme="minorHAnsi"/>
          <w:b/>
          <w:sz w:val="20"/>
          <w:szCs w:val="20"/>
          <w:lang w:val="fr-FR"/>
        </w:rPr>
        <w:t>REMARQUES/COMMENTAIRES DU SIGNATAIRE</w:t>
      </w:r>
      <w:r w:rsidRPr="002D084C">
        <w:rPr>
          <w:rFonts w:cstheme="minorHAnsi"/>
          <w:b/>
          <w:bCs/>
          <w:sz w:val="20"/>
          <w:szCs w:val="20"/>
          <w:lang w:val="fr-FR"/>
        </w:rPr>
        <w:t>_________________________________________________________</w:t>
      </w:r>
    </w:p>
    <w:p w14:paraId="07FED936"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b/>
          <w:bCs/>
          <w:sz w:val="20"/>
          <w:szCs w:val="20"/>
          <w:lang w:val="fr-FR"/>
        </w:rPr>
      </w:pPr>
    </w:p>
    <w:p w14:paraId="56DFB286"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b/>
          <w:bCs/>
          <w:sz w:val="20"/>
          <w:szCs w:val="20"/>
          <w:lang w:val="fr-FR"/>
        </w:rPr>
      </w:pPr>
      <w:r w:rsidRPr="002D084C">
        <w:rPr>
          <w:rFonts w:cstheme="minorHAnsi"/>
          <w:b/>
          <w:bCs/>
          <w:sz w:val="20"/>
          <w:szCs w:val="20"/>
          <w:lang w:val="fr-FR"/>
        </w:rPr>
        <w:t>_________________________________________________________________________________________________</w:t>
      </w:r>
    </w:p>
    <w:p w14:paraId="5ED0AA93"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after="160" w:line="259" w:lineRule="auto"/>
        <w:rPr>
          <w:rFonts w:cstheme="minorHAnsi"/>
          <w:sz w:val="20"/>
          <w:szCs w:val="20"/>
          <w:lang w:val="fr-FR"/>
        </w:rPr>
      </w:pPr>
    </w:p>
    <w:p w14:paraId="062CB8D3" w14:textId="77777777" w:rsidR="00484A1F" w:rsidRPr="002D084C" w:rsidRDefault="00484A1F" w:rsidP="00484A1F">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cs/>
          <w:lang w:val="fr-FR" w:bidi="hi-IN"/>
        </w:rPr>
      </w:pPr>
    </w:p>
    <w:p w14:paraId="7CBB2DF2" w14:textId="77777777" w:rsidR="00484A1F" w:rsidRPr="002D084C" w:rsidRDefault="00484A1F" w:rsidP="00484A1F">
      <w:pPr>
        <w:spacing w:after="160" w:line="259" w:lineRule="auto"/>
        <w:rPr>
          <w:rFonts w:eastAsia="Arial Narrow" w:cstheme="minorHAnsi"/>
          <w:b/>
          <w:bCs/>
          <w:sz w:val="20"/>
          <w:szCs w:val="20"/>
          <w:lang w:val="fr-FR" w:bidi="hi-IN"/>
        </w:rPr>
      </w:pPr>
      <w:r w:rsidRPr="002D084C">
        <w:rPr>
          <w:rFonts w:eastAsia="Arial Narrow" w:cstheme="minorHAnsi"/>
          <w:b/>
          <w:bCs/>
          <w:sz w:val="20"/>
          <w:szCs w:val="20"/>
          <w:lang w:val="fr-FR" w:bidi="hi-IN"/>
        </w:rPr>
        <w:br w:type="page"/>
      </w:r>
    </w:p>
    <w:p w14:paraId="33DE9F11" w14:textId="77777777" w:rsidR="00484A1F" w:rsidRPr="002D084C" w:rsidRDefault="00484A1F" w:rsidP="00484A1F">
      <w:pPr>
        <w:keepNext/>
        <w:widowControl w:val="0"/>
        <w:tabs>
          <w:tab w:val="left" w:pos="-720"/>
          <w:tab w:val="right" w:leader="dot" w:pos="2592"/>
          <w:tab w:val="right" w:leader="dot" w:pos="2938"/>
        </w:tabs>
        <w:suppressAutoHyphens/>
        <w:spacing w:after="60"/>
        <w:jc w:val="center"/>
        <w:outlineLvl w:val="1"/>
        <w:rPr>
          <w:rFonts w:eastAsia="Arial Narrow" w:cstheme="minorHAnsi"/>
          <w:b/>
          <w:bCs/>
          <w:sz w:val="24"/>
          <w:szCs w:val="24"/>
          <w:lang w:val="fr-FR" w:bidi="hi-IN"/>
        </w:rPr>
      </w:pPr>
      <w:r w:rsidRPr="002D084C">
        <w:rPr>
          <w:rFonts w:eastAsia="Arial Narrow" w:cstheme="minorHAnsi"/>
          <w:b/>
          <w:bCs/>
          <w:sz w:val="24"/>
          <w:szCs w:val="24"/>
          <w:lang w:val="fr-FR" w:bidi="hi-IN"/>
        </w:rPr>
        <w:lastRenderedPageBreak/>
        <w:t>SECTION 1 : DONNÉES D'IDENTIFICATION ET DÉTAILS DE L'ENTRETIEN</w:t>
      </w:r>
    </w:p>
    <w:p w14:paraId="7E891647" w14:textId="77777777" w:rsidR="00484A1F" w:rsidRPr="002D084C" w:rsidRDefault="00484A1F" w:rsidP="00484A1F">
      <w:pPr>
        <w:keepNext/>
        <w:widowControl w:val="0"/>
        <w:tabs>
          <w:tab w:val="left" w:pos="-720"/>
          <w:tab w:val="right" w:leader="dot" w:pos="2592"/>
          <w:tab w:val="right" w:leader="dot" w:pos="2938"/>
        </w:tabs>
        <w:suppressAutoHyphens/>
        <w:spacing w:after="60"/>
        <w:jc w:val="center"/>
        <w:outlineLvl w:val="1"/>
        <w:rPr>
          <w:rFonts w:eastAsia="Arial Narrow" w:cstheme="minorHAnsi"/>
          <w:b/>
          <w:bCs/>
          <w:sz w:val="20"/>
          <w:szCs w:val="20"/>
          <w:cs/>
          <w:lang w:val="fr-FR" w:bidi="hi-IN"/>
        </w:rPr>
      </w:pPr>
    </w:p>
    <w:tbl>
      <w:tblPr>
        <w:tblStyle w:val="TableGrid"/>
        <w:tblW w:w="10615" w:type="dxa"/>
        <w:jc w:val="center"/>
        <w:tblLook w:val="04A0" w:firstRow="1" w:lastRow="0" w:firstColumn="1" w:lastColumn="0" w:noHBand="0" w:noVBand="1"/>
      </w:tblPr>
      <w:tblGrid>
        <w:gridCol w:w="6655"/>
        <w:gridCol w:w="3960"/>
      </w:tblGrid>
      <w:tr w:rsidR="00484A1F" w:rsidRPr="002D084C" w14:paraId="3CABD610" w14:textId="77777777" w:rsidTr="00D37CDB">
        <w:trPr>
          <w:trHeight w:val="389"/>
          <w:jc w:val="center"/>
        </w:trPr>
        <w:tc>
          <w:tcPr>
            <w:tcW w:w="6655" w:type="dxa"/>
            <w:tcBorders>
              <w:bottom w:val="single" w:sz="4" w:space="0" w:color="auto"/>
            </w:tcBorders>
            <w:shd w:val="clear" w:color="auto" w:fill="BFBFBF" w:themeFill="background1" w:themeFillShade="BF"/>
            <w:vAlign w:val="center"/>
          </w:tcPr>
          <w:p w14:paraId="6C28B074" w14:textId="77777777" w:rsidR="00484A1F" w:rsidRPr="002D084C" w:rsidRDefault="00484A1F" w:rsidP="00D37CDB">
            <w:pPr>
              <w:suppressAutoHyphens/>
              <w:jc w:val="center"/>
              <w:rPr>
                <w:rFonts w:cstheme="minorHAnsi"/>
                <w:b/>
                <w:bCs/>
                <w:szCs w:val="20"/>
                <w:rtl/>
                <w:cs/>
                <w:lang w:val="fr-FR"/>
              </w:rPr>
            </w:pPr>
            <w:r w:rsidRPr="002D084C">
              <w:rPr>
                <w:rFonts w:eastAsia="Arial Narrow" w:cstheme="minorHAnsi"/>
                <w:b/>
                <w:bCs/>
                <w:spacing w:val="-2"/>
                <w:szCs w:val="20"/>
                <w:lang w:val="fr-FR"/>
              </w:rPr>
              <w:t>IDENTIFICATION</w:t>
            </w:r>
            <w:r w:rsidRPr="002D084C">
              <w:rPr>
                <w:rFonts w:eastAsia="Arial Narrow" w:cstheme="minorHAnsi"/>
                <w:b/>
                <w:bCs/>
                <w:szCs w:val="20"/>
                <w:rtl/>
                <w:lang w:val="fr-FR"/>
              </w:rPr>
              <w:t xml:space="preserve"> </w:t>
            </w:r>
          </w:p>
        </w:tc>
        <w:tc>
          <w:tcPr>
            <w:tcW w:w="3960" w:type="dxa"/>
            <w:tcBorders>
              <w:bottom w:val="single" w:sz="4" w:space="0" w:color="auto"/>
            </w:tcBorders>
            <w:shd w:val="clear" w:color="auto" w:fill="BFBFBF" w:themeFill="background1" w:themeFillShade="BF"/>
            <w:vAlign w:val="center"/>
          </w:tcPr>
          <w:p w14:paraId="70064C59" w14:textId="77777777" w:rsidR="00484A1F" w:rsidRPr="002D084C" w:rsidRDefault="00484A1F" w:rsidP="00D37CDB">
            <w:pPr>
              <w:suppressAutoHyphens/>
              <w:jc w:val="center"/>
              <w:rPr>
                <w:rFonts w:cstheme="minorHAnsi"/>
                <w:b/>
                <w:bCs/>
                <w:szCs w:val="20"/>
                <w:rtl/>
                <w:cs/>
                <w:lang w:val="fr-FR"/>
              </w:rPr>
            </w:pPr>
            <w:r w:rsidRPr="002D084C">
              <w:rPr>
                <w:rFonts w:eastAsia="Arial Narrow" w:cstheme="minorHAnsi"/>
                <w:noProof/>
                <w:szCs w:val="20"/>
                <w:lang w:val="fr-FR" w:eastAsia="fr-FR"/>
              </w:rPr>
              <mc:AlternateContent>
                <mc:Choice Requires="wpg">
                  <w:drawing>
                    <wp:anchor distT="0" distB="0" distL="114300" distR="114300" simplePos="0" relativeHeight="252269568" behindDoc="0" locked="0" layoutInCell="1" allowOverlap="1" wp14:anchorId="6D56A455" wp14:editId="2FEB4180">
                      <wp:simplePos x="0" y="0"/>
                      <wp:positionH relativeFrom="column">
                        <wp:posOffset>193040</wp:posOffset>
                      </wp:positionH>
                      <wp:positionV relativeFrom="paragraph">
                        <wp:posOffset>269875</wp:posOffset>
                      </wp:positionV>
                      <wp:extent cx="661035" cy="215265"/>
                      <wp:effectExtent l="0" t="0" r="24765" b="13335"/>
                      <wp:wrapNone/>
                      <wp:docPr id="1191151711" name="Group 509"/>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240842257"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460688567" name="Group 920"/>
                              <wpg:cNvGrpSpPr/>
                              <wpg:grpSpPr>
                                <a:xfrm>
                                  <a:off x="0" y="0"/>
                                  <a:ext cx="439420" cy="215265"/>
                                  <a:chOff x="8711" y="2856"/>
                                  <a:chExt cx="1080" cy="360"/>
                                </a:xfrm>
                              </wpg:grpSpPr>
                              <wps:wsp>
                                <wps:cNvPr id="104127383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4661168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0AC296EC" id="Group 509" o:spid="_x0000_s1026" style="position:absolute;margin-left:15.2pt;margin-top:21.25pt;width:52.05pt;height:16.95pt;z-index:252269568;mso-width-relative:margin;mso-height-relative:margin"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"/>
                      <v:group id="Group 920"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"/>
                      </v:group>
                    </v:group>
                  </w:pict>
                </mc:Fallback>
              </mc:AlternateContent>
            </w:r>
            <w:r w:rsidRPr="002D084C">
              <w:rPr>
                <w:rFonts w:eastAsia="Arial Narrow" w:cstheme="minorHAnsi"/>
                <w:b/>
                <w:bCs/>
                <w:szCs w:val="20"/>
                <w:lang w:val="fr-FR"/>
              </w:rPr>
              <w:t>Code</w:t>
            </w:r>
            <w:r w:rsidRPr="002D084C">
              <w:rPr>
                <w:rFonts w:eastAsia="Arial Narrow" w:cstheme="minorHAnsi"/>
                <w:b/>
                <w:bCs/>
                <w:szCs w:val="20"/>
                <w:rtl/>
                <w:lang w:val="fr-FR"/>
              </w:rPr>
              <w:t xml:space="preserve"> </w:t>
            </w:r>
          </w:p>
        </w:tc>
      </w:tr>
      <w:tr w:rsidR="00484A1F" w:rsidRPr="00D43F9E" w14:paraId="10730FEA" w14:textId="77777777" w:rsidTr="00D37CDB">
        <w:trPr>
          <w:trHeight w:val="288"/>
          <w:jc w:val="center"/>
        </w:trPr>
        <w:tc>
          <w:tcPr>
            <w:tcW w:w="6655" w:type="dxa"/>
            <w:tcBorders>
              <w:top w:val="nil"/>
              <w:left w:val="single" w:sz="4" w:space="0" w:color="auto"/>
              <w:bottom w:val="nil"/>
              <w:right w:val="nil"/>
            </w:tcBorders>
          </w:tcPr>
          <w:p w14:paraId="273FF4A9" w14:textId="77777777" w:rsidR="00484A1F" w:rsidRPr="002D084C" w:rsidRDefault="00484A1F" w:rsidP="00D37CDB">
            <w:pPr>
              <w:tabs>
                <w:tab w:val="right" w:leader="dot" w:pos="6444"/>
              </w:tabs>
              <w:suppressAutoHyphens/>
              <w:rPr>
                <w:rFonts w:cstheme="minorHAnsi"/>
                <w:szCs w:val="20"/>
                <w:rtl/>
                <w:cs/>
                <w:lang w:val="fr-FR"/>
              </w:rPr>
            </w:pPr>
          </w:p>
          <w:p w14:paraId="5B99D0DC" w14:textId="7C12FFAB" w:rsidR="00484A1F" w:rsidRPr="002D084C" w:rsidRDefault="00484A1F" w:rsidP="00D37CDB">
            <w:pPr>
              <w:tabs>
                <w:tab w:val="right" w:leader="underscore" w:pos="6412"/>
              </w:tabs>
              <w:suppressAutoHyphens/>
              <w:rPr>
                <w:rFonts w:eastAsia="Arial Narrow" w:cstheme="minorHAnsi"/>
                <w:szCs w:val="20"/>
                <w:cs/>
                <w:lang w:val="fr-FR" w:bidi="hi-IN"/>
              </w:rPr>
            </w:pPr>
            <w:r w:rsidRPr="002D084C">
              <w:rPr>
                <w:rFonts w:eastAsia="Arial Narrow" w:cstheme="minorHAnsi"/>
                <w:szCs w:val="20"/>
                <w:lang w:val="fr-FR"/>
              </w:rPr>
              <w:t xml:space="preserve">NOM DE LA RÉGION         </w:t>
            </w:r>
            <w:r w:rsidRPr="002D084C">
              <w:rPr>
                <w:rFonts w:eastAsia="Arial Narrow" w:cs="Mangal"/>
                <w:szCs w:val="20"/>
                <w:cs/>
                <w:lang w:val="fr-FR" w:bidi="hi-IN"/>
              </w:rPr>
              <w:tab/>
            </w:r>
          </w:p>
          <w:p w14:paraId="36EE5D1E" w14:textId="77777777" w:rsidR="00484A1F" w:rsidRPr="002D084C" w:rsidRDefault="00484A1F" w:rsidP="00D37CDB">
            <w:pPr>
              <w:tabs>
                <w:tab w:val="right" w:leader="underscore" w:pos="6412"/>
              </w:tabs>
              <w:suppressAutoHyphens/>
              <w:rPr>
                <w:rFonts w:eastAsia="Arial Narrow" w:cstheme="minorHAnsi"/>
                <w:szCs w:val="20"/>
                <w:rtl/>
                <w:cs/>
                <w:lang w:val="fr-FR"/>
              </w:rPr>
            </w:pPr>
          </w:p>
          <w:p w14:paraId="71770F87" w14:textId="7FE73CA7" w:rsidR="00484A1F" w:rsidRPr="002D084C" w:rsidRDefault="00484A1F" w:rsidP="00D37CDB">
            <w:pPr>
              <w:tabs>
                <w:tab w:val="right" w:leader="underscore" w:pos="6412"/>
              </w:tabs>
              <w:suppressAutoHyphens/>
              <w:rPr>
                <w:rFonts w:eastAsia="Arial Narrow" w:cstheme="minorHAnsi"/>
                <w:szCs w:val="20"/>
                <w:rtl/>
                <w:cs/>
                <w:lang w:val="fr-FR"/>
              </w:rPr>
            </w:pPr>
            <w:r w:rsidRPr="002D084C">
              <w:rPr>
                <w:rFonts w:eastAsia="Arial Narrow" w:cstheme="minorHAnsi"/>
                <w:szCs w:val="20"/>
                <w:lang w:val="fr-FR"/>
              </w:rPr>
              <w:t>NOM DU DEPARTEMENT</w:t>
            </w:r>
            <w:r w:rsidRPr="002D084C">
              <w:rPr>
                <w:rFonts w:eastAsia="Arial Narrow" w:cstheme="minorHAnsi"/>
                <w:szCs w:val="20"/>
                <w:rtl/>
                <w:lang w:val="fr-FR"/>
              </w:rPr>
              <w:t xml:space="preserve"> </w:t>
            </w:r>
            <w:r w:rsidRPr="002D084C">
              <w:rPr>
                <w:rFonts w:eastAsia="Arial Narrow" w:cs="Mangal"/>
                <w:szCs w:val="20"/>
                <w:cs/>
                <w:lang w:val="fr-FR" w:bidi="hi-IN"/>
              </w:rPr>
              <w:tab/>
            </w:r>
          </w:p>
        </w:tc>
        <w:tc>
          <w:tcPr>
            <w:tcW w:w="3960" w:type="dxa"/>
            <w:tcBorders>
              <w:top w:val="nil"/>
              <w:left w:val="nil"/>
              <w:bottom w:val="nil"/>
              <w:right w:val="single" w:sz="4" w:space="0" w:color="auto"/>
            </w:tcBorders>
          </w:tcPr>
          <w:p w14:paraId="7F9BA0C1" w14:textId="77777777" w:rsidR="00484A1F" w:rsidRPr="002D084C" w:rsidRDefault="00484A1F" w:rsidP="00D37CDB">
            <w:pPr>
              <w:tabs>
                <w:tab w:val="left" w:pos="491"/>
              </w:tabs>
              <w:suppressAutoHyphens/>
              <w:rPr>
                <w:rFonts w:cstheme="minorHAnsi"/>
                <w:szCs w:val="20"/>
                <w:rtl/>
                <w:cs/>
                <w:lang w:val="fr-FR" w:eastAsia="en-IN"/>
              </w:rPr>
            </w:pPr>
          </w:p>
        </w:tc>
      </w:tr>
      <w:tr w:rsidR="00484A1F" w:rsidRPr="00DE1E97" w14:paraId="096434CF" w14:textId="77777777" w:rsidTr="00D37CDB">
        <w:trPr>
          <w:trHeight w:val="453"/>
          <w:jc w:val="center"/>
        </w:trPr>
        <w:tc>
          <w:tcPr>
            <w:tcW w:w="6655" w:type="dxa"/>
            <w:tcBorders>
              <w:top w:val="nil"/>
              <w:left w:val="single" w:sz="4" w:space="0" w:color="auto"/>
              <w:bottom w:val="nil"/>
              <w:right w:val="nil"/>
            </w:tcBorders>
            <w:vAlign w:val="center"/>
          </w:tcPr>
          <w:p w14:paraId="29364AF7" w14:textId="650EC47B" w:rsidR="00484A1F" w:rsidRPr="002D084C" w:rsidRDefault="00484A1F" w:rsidP="00D37CDB">
            <w:pPr>
              <w:tabs>
                <w:tab w:val="right" w:leader="dot" w:pos="6444"/>
              </w:tabs>
              <w:suppressAutoHyphens/>
              <w:rPr>
                <w:rFonts w:cstheme="minorHAnsi"/>
                <w:szCs w:val="20"/>
                <w:rtl/>
                <w:cs/>
                <w:lang w:val="fr-FR"/>
              </w:rPr>
            </w:pPr>
            <w:r w:rsidRPr="002D084C">
              <w:rPr>
                <w:rFonts w:cstheme="minorHAnsi"/>
                <w:szCs w:val="20"/>
                <w:lang w:val="fr-FR"/>
              </w:rPr>
              <w:t>NOM DU DISTRICT ______________________________</w:t>
            </w:r>
          </w:p>
        </w:tc>
        <w:tc>
          <w:tcPr>
            <w:tcW w:w="3960" w:type="dxa"/>
            <w:tcBorders>
              <w:top w:val="nil"/>
              <w:left w:val="nil"/>
              <w:bottom w:val="nil"/>
              <w:right w:val="single" w:sz="4" w:space="0" w:color="auto"/>
            </w:tcBorders>
          </w:tcPr>
          <w:p w14:paraId="22E6C019" w14:textId="77777777" w:rsidR="00484A1F" w:rsidRPr="002D084C" w:rsidRDefault="00484A1F" w:rsidP="00D37CDB">
            <w:pPr>
              <w:tabs>
                <w:tab w:val="left" w:pos="491"/>
              </w:tabs>
              <w:suppressAutoHyphens/>
              <w:rPr>
                <w:rFonts w:eastAsia="Arial Narrow" w:cstheme="minorHAnsi"/>
                <w:noProof/>
                <w:szCs w:val="20"/>
                <w:lang w:val="fr-FR" w:eastAsia="en-IN" w:bidi="hi-IN"/>
              </w:rPr>
            </w:pPr>
            <w:r w:rsidRPr="002D084C">
              <w:rPr>
                <w:rFonts w:eastAsia="Arial Narrow" w:cstheme="minorHAnsi"/>
                <w:noProof/>
                <w:szCs w:val="20"/>
                <w:lang w:val="fr-FR" w:eastAsia="fr-FR"/>
              </w:rPr>
              <mc:AlternateContent>
                <mc:Choice Requires="wpg">
                  <w:drawing>
                    <wp:anchor distT="0" distB="0" distL="114300" distR="114300" simplePos="0" relativeHeight="252272640" behindDoc="0" locked="0" layoutInCell="1" allowOverlap="1" wp14:anchorId="6F3C9633" wp14:editId="025B2668">
                      <wp:simplePos x="0" y="0"/>
                      <wp:positionH relativeFrom="column">
                        <wp:posOffset>186055</wp:posOffset>
                      </wp:positionH>
                      <wp:positionV relativeFrom="paragraph">
                        <wp:posOffset>27827</wp:posOffset>
                      </wp:positionV>
                      <wp:extent cx="661035" cy="215265"/>
                      <wp:effectExtent l="0" t="0" r="24765" b="13335"/>
                      <wp:wrapNone/>
                      <wp:docPr id="15560541" name="Group 86"/>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754846834"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810500901" name="Group 165"/>
                              <wpg:cNvGrpSpPr/>
                              <wpg:grpSpPr>
                                <a:xfrm>
                                  <a:off x="0" y="0"/>
                                  <a:ext cx="439420" cy="215265"/>
                                  <a:chOff x="8711" y="2856"/>
                                  <a:chExt cx="1080" cy="360"/>
                                </a:xfrm>
                              </wpg:grpSpPr>
                              <wps:wsp>
                                <wps:cNvPr id="146027417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7671442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D0D3DFD" id="Group 86" o:spid="_x0000_s1026" style="position:absolute;margin-left:14.65pt;margin-top:2.2pt;width:52.05pt;height:16.95pt;z-index:252272640;mso-width-relative:margin;mso-height-relative:margin"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"/>
                      <v:group id="Group 165"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"/>
                      </v:group>
                    </v:group>
                  </w:pict>
                </mc:Fallback>
              </mc:AlternateContent>
            </w:r>
            <w:r w:rsidRPr="002D084C">
              <w:rPr>
                <w:rFonts w:eastAsia="Arial Narrow" w:cstheme="minorHAnsi"/>
                <w:noProof/>
                <w:szCs w:val="20"/>
                <w:lang w:val="fr-FR" w:eastAsia="fr-FR"/>
              </w:rPr>
              <mc:AlternateContent>
                <mc:Choice Requires="wpg">
                  <w:drawing>
                    <wp:anchor distT="0" distB="0" distL="114300" distR="114300" simplePos="0" relativeHeight="252291072" behindDoc="0" locked="0" layoutInCell="1" allowOverlap="1" wp14:anchorId="7DDD0B44" wp14:editId="24062558">
                      <wp:simplePos x="0" y="0"/>
                      <wp:positionH relativeFrom="column">
                        <wp:posOffset>192884</wp:posOffset>
                      </wp:positionH>
                      <wp:positionV relativeFrom="paragraph">
                        <wp:posOffset>-257140</wp:posOffset>
                      </wp:positionV>
                      <wp:extent cx="661035" cy="215265"/>
                      <wp:effectExtent l="0" t="0" r="24765" b="13335"/>
                      <wp:wrapNone/>
                      <wp:docPr id="641143112" name="Group 509"/>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835373659"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596304274" name="Group 920"/>
                              <wpg:cNvGrpSpPr/>
                              <wpg:grpSpPr>
                                <a:xfrm>
                                  <a:off x="0" y="0"/>
                                  <a:ext cx="439420" cy="215265"/>
                                  <a:chOff x="8711" y="2856"/>
                                  <a:chExt cx="1080" cy="360"/>
                                </a:xfrm>
                              </wpg:grpSpPr>
                              <wps:wsp>
                                <wps:cNvPr id="34336598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275192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2F33ECE5" id="Group 509" o:spid="_x0000_s1026" style="position:absolute;margin-left:15.2pt;margin-top:-20.25pt;width:52.05pt;height:16.95pt;z-index:252291072;mso-width-relative:margin;mso-height-relative:margin"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"/>
                      <v:group id="Group 920"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"/>
                      </v:group>
                    </v:group>
                  </w:pict>
                </mc:Fallback>
              </mc:AlternateContent>
            </w:r>
          </w:p>
        </w:tc>
      </w:tr>
      <w:tr w:rsidR="00484A1F" w:rsidRPr="00D43F9E" w14:paraId="0518B7D5" w14:textId="77777777" w:rsidTr="00D37CDB">
        <w:trPr>
          <w:trHeight w:val="288"/>
          <w:jc w:val="center"/>
        </w:trPr>
        <w:tc>
          <w:tcPr>
            <w:tcW w:w="6655" w:type="dxa"/>
            <w:tcBorders>
              <w:top w:val="nil"/>
              <w:bottom w:val="nil"/>
              <w:right w:val="nil"/>
            </w:tcBorders>
          </w:tcPr>
          <w:p w14:paraId="644AA5BD" w14:textId="77777777" w:rsidR="00484A1F" w:rsidRPr="002D084C" w:rsidRDefault="00484A1F" w:rsidP="00D37CDB">
            <w:pPr>
              <w:tabs>
                <w:tab w:val="right" w:leader="dot" w:pos="6444"/>
              </w:tabs>
              <w:suppressAutoHyphens/>
              <w:rPr>
                <w:rFonts w:cstheme="minorHAnsi"/>
                <w:szCs w:val="20"/>
                <w:rtl/>
                <w:cs/>
                <w:lang w:val="fr-FR"/>
              </w:rPr>
            </w:pPr>
          </w:p>
          <w:p w14:paraId="1EC53AE0" w14:textId="02949F98" w:rsidR="00484A1F" w:rsidRPr="002D084C" w:rsidRDefault="00484A1F" w:rsidP="00D37CDB">
            <w:pPr>
              <w:tabs>
                <w:tab w:val="right" w:leader="dot" w:pos="6444"/>
              </w:tabs>
              <w:suppressAutoHyphens/>
              <w:rPr>
                <w:rFonts w:cstheme="minorHAnsi"/>
                <w:color w:val="0D0D0D" w:themeColor="text1" w:themeTint="F2"/>
                <w:szCs w:val="20"/>
                <w:cs/>
                <w:lang w:val="fr-FR" w:bidi="hi-IN"/>
              </w:rPr>
            </w:pPr>
            <w:r w:rsidRPr="002D084C">
              <w:rPr>
                <w:rFonts w:eastAsia="Arial Narrow" w:cstheme="minorHAnsi"/>
                <w:color w:val="0D0D0D" w:themeColor="text1" w:themeTint="F2"/>
                <w:szCs w:val="20"/>
                <w:lang w:val="fr-FR" w:bidi="hi-IN"/>
              </w:rPr>
              <w:t>NOM DU QUARTIER</w:t>
            </w:r>
            <w:r w:rsidRPr="002D084C">
              <w:rPr>
                <w:rFonts w:eastAsia="Arial Narrow" w:cs="Mangal"/>
                <w:color w:val="0D0D0D" w:themeColor="text1" w:themeTint="F2"/>
                <w:szCs w:val="20"/>
                <w:cs/>
                <w:lang w:val="fr-FR" w:bidi="hi-IN"/>
              </w:rPr>
              <w:tab/>
            </w:r>
          </w:p>
          <w:p w14:paraId="0F70567B" w14:textId="77777777" w:rsidR="00484A1F" w:rsidRPr="002D084C" w:rsidRDefault="00484A1F" w:rsidP="00D37CDB">
            <w:pPr>
              <w:tabs>
                <w:tab w:val="right" w:leader="dot" w:pos="6444"/>
              </w:tabs>
              <w:suppressAutoHyphens/>
              <w:rPr>
                <w:rFonts w:cstheme="minorHAnsi"/>
                <w:szCs w:val="20"/>
                <w:cs/>
                <w:lang w:val="fr-FR" w:bidi="hi-IN"/>
              </w:rPr>
            </w:pPr>
          </w:p>
          <w:p w14:paraId="63B25B83" w14:textId="77777777" w:rsidR="00484A1F" w:rsidRPr="002D084C" w:rsidRDefault="00484A1F" w:rsidP="00D37CDB">
            <w:pPr>
              <w:tabs>
                <w:tab w:val="right" w:leader="dot" w:pos="6444"/>
              </w:tabs>
              <w:suppressAutoHyphens/>
              <w:rPr>
                <w:rFonts w:cstheme="minorHAnsi"/>
                <w:szCs w:val="20"/>
                <w:rtl/>
                <w:cs/>
                <w:lang w:val="fr-FR"/>
              </w:rPr>
            </w:pPr>
            <w:r w:rsidRPr="002D084C">
              <w:rPr>
                <w:rFonts w:cstheme="minorHAnsi"/>
                <w:szCs w:val="20"/>
                <w:lang w:val="fr-FR"/>
              </w:rPr>
              <w:t>TYPE DE LIEU (RURAL= 1 URBAIN = 2)</w:t>
            </w:r>
            <w:r w:rsidRPr="002D084C">
              <w:rPr>
                <w:rFonts w:eastAsia="Arial Narrow" w:cs="Mangal"/>
                <w:szCs w:val="20"/>
                <w:cs/>
                <w:lang w:val="fr-FR" w:bidi="hi-IN"/>
              </w:rPr>
              <w:tab/>
            </w:r>
          </w:p>
        </w:tc>
        <w:tc>
          <w:tcPr>
            <w:tcW w:w="3960" w:type="dxa"/>
            <w:tcBorders>
              <w:top w:val="nil"/>
              <w:left w:val="nil"/>
              <w:bottom w:val="nil"/>
            </w:tcBorders>
          </w:tcPr>
          <w:p w14:paraId="4C6D9E96" w14:textId="77777777" w:rsidR="00484A1F" w:rsidRPr="002D084C" w:rsidRDefault="00484A1F" w:rsidP="00D37CDB">
            <w:pPr>
              <w:suppressAutoHyphens/>
              <w:ind w:left="343"/>
              <w:jc w:val="center"/>
              <w:rPr>
                <w:rFonts w:cstheme="minorHAnsi"/>
                <w:bCs/>
                <w:szCs w:val="20"/>
                <w:lang w:val="fr-FR" w:eastAsia="en-IN" w:bidi="hi-IN"/>
              </w:rPr>
            </w:pPr>
            <w:r w:rsidRPr="002D084C">
              <w:rPr>
                <w:rFonts w:eastAsia="Arial Narrow" w:cstheme="minorHAnsi"/>
                <w:noProof/>
                <w:szCs w:val="20"/>
                <w:lang w:val="fr-FR" w:eastAsia="fr-FR"/>
              </w:rPr>
              <mc:AlternateContent>
                <mc:Choice Requires="wpg">
                  <w:drawing>
                    <wp:anchor distT="0" distB="0" distL="114300" distR="114300" simplePos="0" relativeHeight="252270592" behindDoc="0" locked="0" layoutInCell="1" allowOverlap="1" wp14:anchorId="1AD37245" wp14:editId="3CD3779D">
                      <wp:simplePos x="0" y="0"/>
                      <wp:positionH relativeFrom="column">
                        <wp:posOffset>179714</wp:posOffset>
                      </wp:positionH>
                      <wp:positionV relativeFrom="paragraph">
                        <wp:posOffset>69972</wp:posOffset>
                      </wp:positionV>
                      <wp:extent cx="661035" cy="215265"/>
                      <wp:effectExtent l="0" t="0" r="24765" b="13335"/>
                      <wp:wrapNone/>
                      <wp:docPr id="1272421974" name="Group 47"/>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394219815"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373312272" name="Group 49"/>
                              <wpg:cNvGrpSpPr/>
                              <wpg:grpSpPr>
                                <a:xfrm>
                                  <a:off x="0" y="0"/>
                                  <a:ext cx="439420" cy="215265"/>
                                  <a:chOff x="8711" y="2856"/>
                                  <a:chExt cx="1080" cy="360"/>
                                </a:xfrm>
                              </wpg:grpSpPr>
                              <wps:wsp>
                                <wps:cNvPr id="70862305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16989713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w14:anchorId="4856EAEE" id="Group 47" o:spid="_x0000_s1026" style="position:absolute;margin-left:14.15pt;margin-top:5.5pt;width:52.05pt;height:16.95pt;z-index:252270592"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"/>
                      <v:group id="Group 49"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"/>
                      </v:group>
                    </v:group>
                  </w:pict>
                </mc:Fallback>
              </mc:AlternateContent>
            </w:r>
          </w:p>
          <w:p w14:paraId="2469ACD9" w14:textId="77777777" w:rsidR="00484A1F" w:rsidRPr="002D084C" w:rsidRDefault="00484A1F" w:rsidP="00D37CDB">
            <w:pPr>
              <w:suppressAutoHyphens/>
              <w:ind w:left="343"/>
              <w:jc w:val="center"/>
              <w:rPr>
                <w:rFonts w:cstheme="minorHAnsi"/>
                <w:bCs/>
                <w:szCs w:val="20"/>
                <w:rtl/>
                <w:cs/>
                <w:lang w:val="fr-FR" w:eastAsia="en-IN"/>
              </w:rPr>
            </w:pPr>
            <w:r w:rsidRPr="002D084C">
              <w:rPr>
                <w:rFonts w:eastAsia="Arial Narrow" w:cstheme="minorHAnsi"/>
                <w:noProof/>
                <w:szCs w:val="20"/>
                <w:lang w:val="fr-FR" w:eastAsia="fr-FR"/>
              </w:rPr>
              <mc:AlternateContent>
                <mc:Choice Requires="wps">
                  <w:drawing>
                    <wp:anchor distT="0" distB="0" distL="114300" distR="114300" simplePos="0" relativeHeight="252271616" behindDoc="0" locked="0" layoutInCell="1" allowOverlap="1" wp14:anchorId="17A0A4DE" wp14:editId="08E1A288">
                      <wp:simplePos x="0" y="0"/>
                      <wp:positionH relativeFrom="column">
                        <wp:posOffset>189230</wp:posOffset>
                      </wp:positionH>
                      <wp:positionV relativeFrom="paragraph">
                        <wp:posOffset>204853</wp:posOffset>
                      </wp:positionV>
                      <wp:extent cx="219075" cy="214630"/>
                      <wp:effectExtent l="0" t="0" r="28575" b="13970"/>
                      <wp:wrapNone/>
                      <wp:docPr id="35949511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146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537E0393" id="Rectangle 221" o:spid="_x0000_s1026" style="position:absolute;margin-left:14.9pt;margin-top:16.15pt;width:17.25pt;height:16.9pt;z-index:25227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"/>
                  </w:pict>
                </mc:Fallback>
              </mc:AlternateContent>
            </w:r>
          </w:p>
        </w:tc>
      </w:tr>
      <w:tr w:rsidR="00484A1F" w:rsidRPr="00D43F9E" w14:paraId="0AF2D68A" w14:textId="77777777" w:rsidTr="00D37CDB">
        <w:trPr>
          <w:trHeight w:val="288"/>
          <w:jc w:val="center"/>
        </w:trPr>
        <w:tc>
          <w:tcPr>
            <w:tcW w:w="6655" w:type="dxa"/>
            <w:tcBorders>
              <w:top w:val="nil"/>
              <w:bottom w:val="nil"/>
              <w:right w:val="nil"/>
            </w:tcBorders>
          </w:tcPr>
          <w:p w14:paraId="2051264C" w14:textId="77777777" w:rsidR="00484A1F" w:rsidRPr="002D084C" w:rsidRDefault="00484A1F" w:rsidP="00D37CDB">
            <w:pPr>
              <w:tabs>
                <w:tab w:val="right" w:leader="dot" w:pos="6444"/>
              </w:tabs>
              <w:suppressAutoHyphens/>
              <w:rPr>
                <w:rFonts w:eastAsia="Arial Narrow" w:cstheme="minorHAnsi"/>
                <w:szCs w:val="20"/>
                <w:rtl/>
                <w:cs/>
                <w:lang w:val="fr-FR"/>
              </w:rPr>
            </w:pPr>
          </w:p>
          <w:p w14:paraId="6436E2C3" w14:textId="1ABB35D4" w:rsidR="00484A1F" w:rsidRPr="002D084C" w:rsidRDefault="00484A1F" w:rsidP="00D37CDB">
            <w:pPr>
              <w:tabs>
                <w:tab w:val="left" w:leader="dot" w:pos="6294"/>
              </w:tabs>
              <w:suppressAutoHyphens/>
              <w:rPr>
                <w:rFonts w:cstheme="minorHAnsi"/>
                <w:szCs w:val="20"/>
                <w:rtl/>
                <w:cs/>
                <w:lang w:val="fr-FR"/>
              </w:rPr>
            </w:pPr>
            <w:r w:rsidRPr="002D084C">
              <w:rPr>
                <w:rFonts w:eastAsia="Arial Narrow" w:cstheme="minorHAnsi"/>
                <w:szCs w:val="20"/>
                <w:lang w:val="fr-FR"/>
              </w:rPr>
              <w:t>NOM DE LA STRUCTURE SANITAIRE</w:t>
            </w:r>
            <w:r w:rsidRPr="002D084C">
              <w:rPr>
                <w:rFonts w:eastAsia="Arial Narrow" w:cstheme="minorHAnsi"/>
                <w:szCs w:val="20"/>
                <w:lang w:val="fr-FR"/>
              </w:rPr>
              <w:tab/>
              <w:t xml:space="preserve"> </w:t>
            </w:r>
          </w:p>
        </w:tc>
        <w:tc>
          <w:tcPr>
            <w:tcW w:w="3960" w:type="dxa"/>
            <w:tcBorders>
              <w:top w:val="nil"/>
              <w:left w:val="nil"/>
              <w:bottom w:val="nil"/>
            </w:tcBorders>
          </w:tcPr>
          <w:p w14:paraId="28A632AD" w14:textId="77777777" w:rsidR="00484A1F" w:rsidRPr="002D084C" w:rsidRDefault="00484A1F" w:rsidP="00D37CDB">
            <w:pPr>
              <w:tabs>
                <w:tab w:val="left" w:pos="491"/>
              </w:tabs>
              <w:suppressAutoHyphens/>
              <w:rPr>
                <w:rFonts w:cstheme="minorHAnsi"/>
                <w:bCs/>
                <w:szCs w:val="20"/>
                <w:rtl/>
                <w:cs/>
                <w:lang w:val="fr-FR"/>
              </w:rPr>
            </w:pPr>
            <w:r w:rsidRPr="002D084C">
              <w:rPr>
                <w:rFonts w:eastAsia="Arial Narrow" w:cstheme="minorHAnsi"/>
                <w:szCs w:val="20"/>
                <w:rtl/>
                <w:lang w:val="fr-FR"/>
              </w:rPr>
              <w:t xml:space="preserve">     </w:t>
            </w:r>
          </w:p>
        </w:tc>
      </w:tr>
      <w:tr w:rsidR="00484A1F" w:rsidRPr="00D43F9E" w14:paraId="7AFC1845" w14:textId="77777777" w:rsidTr="00D37CDB">
        <w:trPr>
          <w:trHeight w:val="571"/>
          <w:jc w:val="center"/>
        </w:trPr>
        <w:tc>
          <w:tcPr>
            <w:tcW w:w="6655" w:type="dxa"/>
            <w:tcBorders>
              <w:top w:val="nil"/>
              <w:bottom w:val="nil"/>
              <w:right w:val="nil"/>
            </w:tcBorders>
            <w:vAlign w:val="center"/>
          </w:tcPr>
          <w:p w14:paraId="211D2EBF" w14:textId="77777777" w:rsidR="00484A1F" w:rsidRPr="002D084C" w:rsidRDefault="00484A1F" w:rsidP="00D37CDB">
            <w:pPr>
              <w:tabs>
                <w:tab w:val="left" w:leader="underscore" w:pos="1701"/>
              </w:tabs>
              <w:ind w:right="318"/>
              <w:rPr>
                <w:rFonts w:cstheme="minorHAnsi"/>
                <w:szCs w:val="20"/>
                <w:lang w:val="fr-FR"/>
              </w:rPr>
            </w:pPr>
            <w:r w:rsidRPr="002D084C">
              <w:rPr>
                <w:rFonts w:eastAsia="Arial Narrow" w:cstheme="minorHAnsi"/>
                <w:szCs w:val="20"/>
                <w:lang w:val="fr-FR" w:bidi="hi-IN"/>
              </w:rPr>
              <w:t>AUTORITÉ DE GESTION / PROPRIÉTÉ (PUBLIC-1, PRIVÉ-2)</w:t>
            </w:r>
            <w:r w:rsidRPr="002D084C">
              <w:rPr>
                <w:rFonts w:eastAsia="Arial Narrow" w:cstheme="minorHAnsi"/>
                <w:szCs w:val="20"/>
                <w:lang w:val="fr-FR" w:bidi="hi-IN"/>
              </w:rPr>
              <w:tab/>
            </w:r>
            <w:r w:rsidRPr="002D084C">
              <w:rPr>
                <w:rFonts w:eastAsia="Arial Narrow" w:cstheme="minorHAnsi"/>
                <w:szCs w:val="20"/>
                <w:lang w:val="fr-FR"/>
              </w:rPr>
              <w:t xml:space="preserve"> </w:t>
            </w:r>
          </w:p>
        </w:tc>
        <w:tc>
          <w:tcPr>
            <w:tcW w:w="3960" w:type="dxa"/>
            <w:tcBorders>
              <w:top w:val="nil"/>
              <w:left w:val="nil"/>
              <w:bottom w:val="nil"/>
            </w:tcBorders>
          </w:tcPr>
          <w:p w14:paraId="77971B38" w14:textId="77777777" w:rsidR="00484A1F" w:rsidRPr="002D084C" w:rsidRDefault="00484A1F" w:rsidP="00D37CDB">
            <w:pPr>
              <w:tabs>
                <w:tab w:val="left" w:pos="491"/>
              </w:tabs>
              <w:suppressAutoHyphens/>
              <w:rPr>
                <w:rFonts w:eastAsia="Arial Narrow" w:cstheme="minorHAnsi"/>
                <w:noProof/>
                <w:szCs w:val="20"/>
                <w:lang w:val="fr-FR" w:eastAsia="en-IN"/>
              </w:rPr>
            </w:pPr>
            <w:r w:rsidRPr="002D084C">
              <w:rPr>
                <w:rFonts w:eastAsia="Arial Narrow" w:cstheme="minorHAnsi"/>
                <w:noProof/>
                <w:szCs w:val="20"/>
                <w:lang w:val="fr-FR" w:eastAsia="fr-FR"/>
              </w:rPr>
              <mc:AlternateContent>
                <mc:Choice Requires="wps">
                  <w:drawing>
                    <wp:anchor distT="0" distB="0" distL="114300" distR="114300" simplePos="0" relativeHeight="252273664" behindDoc="0" locked="0" layoutInCell="1" allowOverlap="1" wp14:anchorId="5324F2A1" wp14:editId="4B7CDF4F">
                      <wp:simplePos x="0" y="0"/>
                      <wp:positionH relativeFrom="column">
                        <wp:posOffset>189770</wp:posOffset>
                      </wp:positionH>
                      <wp:positionV relativeFrom="paragraph">
                        <wp:posOffset>68989</wp:posOffset>
                      </wp:positionV>
                      <wp:extent cx="219075" cy="214630"/>
                      <wp:effectExtent l="0" t="0" r="28575" b="13970"/>
                      <wp:wrapNone/>
                      <wp:docPr id="55218368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146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10F44C5A" id="Rectangle 221" o:spid="_x0000_s1026" style="position:absolute;margin-left:14.95pt;margin-top:5.45pt;width:17.25pt;height:16.9pt;z-index:25227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"/>
                  </w:pict>
                </mc:Fallback>
              </mc:AlternateContent>
            </w:r>
            <w:r w:rsidRPr="002D084C">
              <w:rPr>
                <w:rFonts w:eastAsia="Arial Narrow" w:cstheme="minorHAnsi"/>
                <w:noProof/>
                <w:szCs w:val="20"/>
                <w:lang w:val="fr-FR" w:eastAsia="fr-FR"/>
              </w:rPr>
              <mc:AlternateContent>
                <mc:Choice Requires="wpg">
                  <w:drawing>
                    <wp:anchor distT="0" distB="0" distL="114300" distR="114300" simplePos="0" relativeHeight="252292096" behindDoc="0" locked="0" layoutInCell="1" allowOverlap="1" wp14:anchorId="108FA4DB" wp14:editId="71B42026">
                      <wp:simplePos x="0" y="0"/>
                      <wp:positionH relativeFrom="column">
                        <wp:posOffset>192884</wp:posOffset>
                      </wp:positionH>
                      <wp:positionV relativeFrom="paragraph">
                        <wp:posOffset>-266673</wp:posOffset>
                      </wp:positionV>
                      <wp:extent cx="661035" cy="215265"/>
                      <wp:effectExtent l="0" t="0" r="24765" b="13335"/>
                      <wp:wrapNone/>
                      <wp:docPr id="1554814207" name="Group 47"/>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94334552"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537787541" name="Group 49"/>
                              <wpg:cNvGrpSpPr/>
                              <wpg:grpSpPr>
                                <a:xfrm>
                                  <a:off x="0" y="0"/>
                                  <a:ext cx="439420" cy="215265"/>
                                  <a:chOff x="8711" y="2856"/>
                                  <a:chExt cx="1080" cy="360"/>
                                </a:xfrm>
                              </wpg:grpSpPr>
                              <wps:wsp>
                                <wps:cNvPr id="70167488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1481369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w14:anchorId="2721DD5F" id="Group 47" o:spid="_x0000_s1026" style="position:absolute;margin-left:15.2pt;margin-top:-21pt;width:52.05pt;height:16.95pt;z-index:252292096"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"/>
                      <v:group id="Group 49"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"/>
                      </v:group>
                    </v:group>
                  </w:pict>
                </mc:Fallback>
              </mc:AlternateContent>
            </w:r>
          </w:p>
        </w:tc>
      </w:tr>
      <w:tr w:rsidR="00484A1F" w:rsidRPr="002D084C" w14:paraId="7D94FB84" w14:textId="77777777" w:rsidTr="00D37CDB">
        <w:trPr>
          <w:trHeight w:val="1063"/>
          <w:jc w:val="center"/>
        </w:trPr>
        <w:tc>
          <w:tcPr>
            <w:tcW w:w="6655" w:type="dxa"/>
            <w:tcBorders>
              <w:top w:val="nil"/>
              <w:bottom w:val="nil"/>
              <w:right w:val="nil"/>
            </w:tcBorders>
          </w:tcPr>
          <w:p w14:paraId="343C02AF" w14:textId="77777777" w:rsidR="00484A1F" w:rsidRPr="002D084C" w:rsidRDefault="00484A1F" w:rsidP="00D37CDB">
            <w:pPr>
              <w:tabs>
                <w:tab w:val="right" w:leader="dot" w:pos="6444"/>
              </w:tabs>
              <w:suppressAutoHyphens/>
              <w:rPr>
                <w:rFonts w:eastAsia="Arial Narrow" w:cstheme="minorHAnsi"/>
                <w:szCs w:val="20"/>
                <w:lang w:val="fr-FR"/>
              </w:rPr>
            </w:pPr>
          </w:p>
          <w:p w14:paraId="0F8ADD4B" w14:textId="59B786F3" w:rsidR="00484A1F" w:rsidRPr="002D084C" w:rsidRDefault="00484A1F" w:rsidP="003A45A0">
            <w:pPr>
              <w:tabs>
                <w:tab w:val="right" w:leader="dot" w:pos="3623"/>
                <w:tab w:val="right" w:leader="dot" w:pos="6444"/>
              </w:tabs>
              <w:suppressAutoHyphens/>
              <w:rPr>
                <w:rFonts w:eastAsia="Arial Narrow" w:cstheme="minorHAnsi"/>
                <w:szCs w:val="20"/>
                <w:rtl/>
                <w:cs/>
                <w:lang w:val="fr-FR"/>
              </w:rPr>
            </w:pPr>
            <w:r w:rsidRPr="002D084C">
              <w:rPr>
                <w:rFonts w:eastAsia="Arial Narrow" w:cstheme="minorHAnsi"/>
                <w:szCs w:val="20"/>
                <w:lang w:val="fr-FR"/>
              </w:rPr>
              <w:t xml:space="preserve">COORDONNÉES GPS </w:t>
            </w:r>
            <w:r w:rsidR="003A45A0" w:rsidRPr="002D084C">
              <w:rPr>
                <w:rFonts w:eastAsia="Arial Narrow" w:cstheme="minorHAnsi"/>
                <w:szCs w:val="20"/>
                <w:lang w:val="fr-FR"/>
              </w:rPr>
              <w:t>DU CENTRE DE SANTÉ</w:t>
            </w:r>
          </w:p>
        </w:tc>
        <w:tc>
          <w:tcPr>
            <w:tcW w:w="3960" w:type="dxa"/>
            <w:tcBorders>
              <w:top w:val="nil"/>
              <w:left w:val="nil"/>
              <w:bottom w:val="nil"/>
            </w:tcBorders>
          </w:tcPr>
          <w:p w14:paraId="5D5837EC" w14:textId="77777777" w:rsidR="00484A1F" w:rsidRPr="002D084C" w:rsidRDefault="00484A1F" w:rsidP="00D37CDB">
            <w:pPr>
              <w:tabs>
                <w:tab w:val="right" w:leader="dot" w:pos="3623"/>
                <w:tab w:val="right" w:leader="dot" w:pos="6444"/>
              </w:tabs>
              <w:suppressAutoHyphens/>
              <w:rPr>
                <w:rFonts w:eastAsia="Arial Narrow" w:cstheme="minorHAnsi"/>
                <w:szCs w:val="20"/>
                <w:lang w:val="fr-FR"/>
              </w:rPr>
            </w:pPr>
            <w:r w:rsidRPr="002D084C">
              <w:rPr>
                <w:rFonts w:eastAsia="Arial Narrow" w:cstheme="minorHAnsi"/>
                <w:noProof/>
                <w:szCs w:val="20"/>
                <w:lang w:val="fr-FR" w:eastAsia="fr-FR"/>
              </w:rPr>
              <mc:AlternateContent>
                <mc:Choice Requires="wps">
                  <w:drawing>
                    <wp:anchor distT="0" distB="0" distL="114300" distR="114300" simplePos="0" relativeHeight="252274688" behindDoc="0" locked="0" layoutInCell="1" allowOverlap="1" wp14:anchorId="264253A8" wp14:editId="599025A0">
                      <wp:simplePos x="0" y="0"/>
                      <wp:positionH relativeFrom="column">
                        <wp:posOffset>1335853</wp:posOffset>
                      </wp:positionH>
                      <wp:positionV relativeFrom="paragraph">
                        <wp:posOffset>49530</wp:posOffset>
                      </wp:positionV>
                      <wp:extent cx="1043796" cy="189781"/>
                      <wp:effectExtent l="0" t="0" r="23495" b="20320"/>
                      <wp:wrapNone/>
                      <wp:docPr id="90711273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796" cy="189781"/>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E8F5773" id="Rectangle 221" o:spid="_x0000_s1026" style="position:absolute;margin-left:105.2pt;margin-top:3.9pt;width:82.2pt;height:14.95pt;z-index:25227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"/>
                  </w:pict>
                </mc:Fallback>
              </mc:AlternateContent>
            </w:r>
            <w:r w:rsidRPr="002D084C">
              <w:rPr>
                <w:rFonts w:eastAsia="Arial Narrow" w:cstheme="minorHAnsi"/>
                <w:szCs w:val="20"/>
                <w:lang w:val="fr-FR"/>
              </w:rPr>
              <w:t>LATITUDE</w:t>
            </w:r>
          </w:p>
          <w:p w14:paraId="1C6642FC" w14:textId="77777777" w:rsidR="00484A1F" w:rsidRPr="002D084C" w:rsidRDefault="00484A1F" w:rsidP="00D37CDB">
            <w:pPr>
              <w:tabs>
                <w:tab w:val="right" w:leader="dot" w:pos="3623"/>
                <w:tab w:val="right" w:leader="dot" w:pos="6444"/>
              </w:tabs>
              <w:suppressAutoHyphens/>
              <w:rPr>
                <w:rFonts w:eastAsia="Arial Narrow" w:cstheme="minorHAnsi"/>
                <w:szCs w:val="20"/>
                <w:lang w:val="fr-FR"/>
              </w:rPr>
            </w:pPr>
            <w:r w:rsidRPr="002D084C">
              <w:rPr>
                <w:rFonts w:eastAsia="Arial Narrow" w:cstheme="minorHAnsi"/>
                <w:noProof/>
                <w:szCs w:val="20"/>
                <w:lang w:val="fr-FR" w:eastAsia="fr-FR"/>
              </w:rPr>
              <mc:AlternateContent>
                <mc:Choice Requires="wps">
                  <w:drawing>
                    <wp:anchor distT="0" distB="0" distL="114300" distR="114300" simplePos="0" relativeHeight="252275712" behindDoc="0" locked="0" layoutInCell="1" allowOverlap="1" wp14:anchorId="0A0063EA" wp14:editId="4C05B3FE">
                      <wp:simplePos x="0" y="0"/>
                      <wp:positionH relativeFrom="column">
                        <wp:posOffset>1328420</wp:posOffset>
                      </wp:positionH>
                      <wp:positionV relativeFrom="paragraph">
                        <wp:posOffset>134884</wp:posOffset>
                      </wp:positionV>
                      <wp:extent cx="1043305" cy="189230"/>
                      <wp:effectExtent l="0" t="0" r="23495" b="20320"/>
                      <wp:wrapNone/>
                      <wp:docPr id="86536273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305" cy="1892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42163C2" id="Rectangle 221" o:spid="_x0000_s1026" style="position:absolute;margin-left:104.6pt;margin-top:10.6pt;width:82.15pt;height:14.9pt;z-index:25227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"/>
                  </w:pict>
                </mc:Fallback>
              </mc:AlternateContent>
            </w:r>
          </w:p>
          <w:p w14:paraId="1A2486C1" w14:textId="77777777" w:rsidR="00484A1F" w:rsidRPr="002D084C" w:rsidRDefault="00484A1F" w:rsidP="00D37CDB">
            <w:pPr>
              <w:tabs>
                <w:tab w:val="right" w:leader="dot" w:pos="3623"/>
                <w:tab w:val="right" w:leader="dot" w:pos="6444"/>
              </w:tabs>
              <w:suppressAutoHyphens/>
              <w:rPr>
                <w:rFonts w:eastAsia="Arial Narrow" w:cstheme="minorHAnsi"/>
                <w:szCs w:val="20"/>
                <w:lang w:val="fr-FR"/>
              </w:rPr>
            </w:pPr>
            <w:r w:rsidRPr="002D084C">
              <w:rPr>
                <w:rFonts w:eastAsia="Arial Narrow" w:cstheme="minorHAnsi"/>
                <w:szCs w:val="20"/>
                <w:lang w:val="fr-FR"/>
              </w:rPr>
              <w:t>LONGITUDE</w:t>
            </w:r>
          </w:p>
          <w:p w14:paraId="06525F5A" w14:textId="77777777" w:rsidR="00484A1F" w:rsidRPr="002D084C" w:rsidRDefault="00484A1F" w:rsidP="00D37CDB">
            <w:pPr>
              <w:tabs>
                <w:tab w:val="left" w:pos="491"/>
              </w:tabs>
              <w:suppressAutoHyphens/>
              <w:rPr>
                <w:rFonts w:eastAsia="Arial Narrow" w:cstheme="minorHAnsi"/>
                <w:szCs w:val="20"/>
                <w:lang w:val="fr-FR"/>
              </w:rPr>
            </w:pPr>
            <w:r w:rsidRPr="002D084C">
              <w:rPr>
                <w:rFonts w:eastAsia="Arial Narrow" w:cstheme="minorHAnsi"/>
                <w:noProof/>
                <w:szCs w:val="20"/>
                <w:lang w:val="fr-FR" w:eastAsia="fr-FR"/>
              </w:rPr>
              <mc:AlternateContent>
                <mc:Choice Requires="wps">
                  <w:drawing>
                    <wp:anchor distT="0" distB="0" distL="114300" distR="114300" simplePos="0" relativeHeight="252276736" behindDoc="0" locked="0" layoutInCell="1" allowOverlap="1" wp14:anchorId="11D6E2A8" wp14:editId="7BC1F02A">
                      <wp:simplePos x="0" y="0"/>
                      <wp:positionH relativeFrom="column">
                        <wp:posOffset>1326563</wp:posOffset>
                      </wp:positionH>
                      <wp:positionV relativeFrom="paragraph">
                        <wp:posOffset>65585</wp:posOffset>
                      </wp:positionV>
                      <wp:extent cx="1043796" cy="189781"/>
                      <wp:effectExtent l="0" t="0" r="23495" b="20320"/>
                      <wp:wrapNone/>
                      <wp:docPr id="66158075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796" cy="189781"/>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9853373" id="Rectangle 221" o:spid="_x0000_s1026" style="position:absolute;margin-left:104.45pt;margin-top:5.15pt;width:82.2pt;height:14.95pt;z-index:2522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"/>
                  </w:pict>
                </mc:Fallback>
              </mc:AlternateContent>
            </w:r>
          </w:p>
          <w:p w14:paraId="2120ACE1" w14:textId="77777777" w:rsidR="00484A1F" w:rsidRPr="002D084C" w:rsidRDefault="00484A1F" w:rsidP="00D37CDB">
            <w:pPr>
              <w:tabs>
                <w:tab w:val="left" w:pos="491"/>
              </w:tabs>
              <w:suppressAutoHyphens/>
              <w:rPr>
                <w:rFonts w:cstheme="minorHAnsi"/>
                <w:bCs/>
                <w:szCs w:val="20"/>
                <w:rtl/>
                <w:cs/>
                <w:lang w:val="fr-FR"/>
              </w:rPr>
            </w:pPr>
            <w:r w:rsidRPr="002D084C">
              <w:rPr>
                <w:rFonts w:eastAsia="Arial Narrow" w:cstheme="minorHAnsi"/>
                <w:szCs w:val="20"/>
                <w:lang w:val="fr-FR"/>
              </w:rPr>
              <w:t>ALTITUDE</w:t>
            </w:r>
          </w:p>
        </w:tc>
      </w:tr>
      <w:tr w:rsidR="00484A1F" w:rsidRPr="002D084C" w14:paraId="42D97E7F" w14:textId="77777777" w:rsidTr="00D37CDB">
        <w:trPr>
          <w:trHeight w:val="288"/>
          <w:jc w:val="center"/>
        </w:trPr>
        <w:tc>
          <w:tcPr>
            <w:tcW w:w="6655" w:type="dxa"/>
            <w:tcBorders>
              <w:top w:val="nil"/>
              <w:bottom w:val="single" w:sz="4" w:space="0" w:color="auto"/>
              <w:right w:val="nil"/>
            </w:tcBorders>
          </w:tcPr>
          <w:p w14:paraId="5781F79B" w14:textId="77777777" w:rsidR="00484A1F" w:rsidRPr="002D084C" w:rsidRDefault="00484A1F" w:rsidP="00D37CDB">
            <w:pPr>
              <w:tabs>
                <w:tab w:val="right" w:leader="dot" w:pos="6444"/>
              </w:tabs>
              <w:suppressAutoHyphens/>
              <w:rPr>
                <w:rFonts w:cstheme="minorHAnsi"/>
                <w:szCs w:val="20"/>
                <w:lang w:val="fr-FR" w:bidi="hi-IN"/>
              </w:rPr>
            </w:pPr>
          </w:p>
        </w:tc>
        <w:tc>
          <w:tcPr>
            <w:tcW w:w="3960" w:type="dxa"/>
            <w:tcBorders>
              <w:top w:val="nil"/>
              <w:left w:val="nil"/>
              <w:bottom w:val="single" w:sz="4" w:space="0" w:color="auto"/>
            </w:tcBorders>
          </w:tcPr>
          <w:p w14:paraId="3004CA81" w14:textId="77777777" w:rsidR="00484A1F" w:rsidRPr="002D084C" w:rsidRDefault="00484A1F" w:rsidP="00D37CDB">
            <w:pPr>
              <w:suppressAutoHyphens/>
              <w:ind w:left="252"/>
              <w:rPr>
                <w:rFonts w:cstheme="minorHAnsi"/>
                <w:bCs/>
                <w:noProof/>
                <w:szCs w:val="20"/>
                <w:cs/>
                <w:lang w:val="fr-FR" w:eastAsia="en-IN" w:bidi="hi-IN"/>
              </w:rPr>
            </w:pPr>
          </w:p>
        </w:tc>
      </w:tr>
    </w:tbl>
    <w:p w14:paraId="2CD69A7D" w14:textId="77777777" w:rsidR="00484A1F" w:rsidRPr="002D084C" w:rsidRDefault="00484A1F" w:rsidP="00484A1F">
      <w:pPr>
        <w:rPr>
          <w:rFonts w:cstheme="minorHAnsi"/>
          <w:sz w:val="20"/>
          <w:szCs w:val="20"/>
          <w:lang w:val="fr-FR" w:bidi="hi-IN"/>
        </w:rPr>
      </w:pPr>
    </w:p>
    <w:p w14:paraId="3FF18AC5" w14:textId="77777777" w:rsidR="00484A1F" w:rsidRPr="002D084C" w:rsidRDefault="00484A1F" w:rsidP="00484A1F">
      <w:pPr>
        <w:rPr>
          <w:rFonts w:cstheme="minorHAnsi"/>
          <w:sz w:val="20"/>
          <w:szCs w:val="20"/>
          <w:lang w:val="fr-FR" w:bidi="hi-IN"/>
        </w:rPr>
      </w:pPr>
    </w:p>
    <w:tbl>
      <w:tblPr>
        <w:tblStyle w:val="TableGrid"/>
        <w:tblW w:w="10925" w:type="dxa"/>
        <w:tblInd w:w="-43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278"/>
        <w:gridCol w:w="2977"/>
        <w:gridCol w:w="2835"/>
        <w:gridCol w:w="2835"/>
      </w:tblGrid>
      <w:tr w:rsidR="00484A1F" w:rsidRPr="002D084C" w14:paraId="42FF6EFC" w14:textId="77777777" w:rsidTr="00D37CDB">
        <w:tc>
          <w:tcPr>
            <w:tcW w:w="10925" w:type="dxa"/>
            <w:gridSpan w:val="4"/>
            <w:tcBorders>
              <w:top w:val="single" w:sz="4" w:space="0" w:color="auto"/>
              <w:left w:val="single" w:sz="4" w:space="0" w:color="auto"/>
              <w:bottom w:val="single" w:sz="4" w:space="0" w:color="auto"/>
              <w:right w:val="single" w:sz="4" w:space="0" w:color="auto"/>
            </w:tcBorders>
          </w:tcPr>
          <w:p w14:paraId="30658DD8" w14:textId="77777777" w:rsidR="00484A1F" w:rsidRPr="002D084C" w:rsidRDefault="00484A1F" w:rsidP="00D37CDB">
            <w:pPr>
              <w:jc w:val="center"/>
              <w:rPr>
                <w:rFonts w:cstheme="minorHAnsi"/>
                <w:b/>
                <w:bCs/>
                <w:szCs w:val="20"/>
                <w:lang w:val="fr-FR"/>
              </w:rPr>
            </w:pPr>
            <w:r w:rsidRPr="002D084C">
              <w:rPr>
                <w:rFonts w:cstheme="minorHAnsi"/>
                <w:b/>
                <w:bCs/>
                <w:szCs w:val="20"/>
                <w:lang w:val="fr-FR"/>
              </w:rPr>
              <w:t>VISITES DE L'ENQUÊTEUR</w:t>
            </w:r>
          </w:p>
        </w:tc>
      </w:tr>
      <w:tr w:rsidR="00484A1F" w:rsidRPr="002D084C" w14:paraId="495DC50B" w14:textId="77777777" w:rsidTr="00D37CDB">
        <w:tc>
          <w:tcPr>
            <w:tcW w:w="2278" w:type="dxa"/>
            <w:tcBorders>
              <w:top w:val="single" w:sz="4" w:space="0" w:color="auto"/>
              <w:left w:val="single" w:sz="4" w:space="0" w:color="auto"/>
              <w:bottom w:val="single" w:sz="4" w:space="0" w:color="auto"/>
              <w:right w:val="single" w:sz="4" w:space="0" w:color="auto"/>
            </w:tcBorders>
          </w:tcPr>
          <w:p w14:paraId="5C519961" w14:textId="77777777" w:rsidR="00484A1F" w:rsidRPr="002D084C" w:rsidRDefault="00484A1F" w:rsidP="00D37CDB">
            <w:pPr>
              <w:rPr>
                <w:rFonts w:cstheme="minorHAnsi"/>
                <w:szCs w:val="20"/>
                <w:lang w:val="fr-FR"/>
              </w:rPr>
            </w:pPr>
          </w:p>
        </w:tc>
        <w:tc>
          <w:tcPr>
            <w:tcW w:w="2977" w:type="dxa"/>
            <w:tcBorders>
              <w:top w:val="single" w:sz="4" w:space="0" w:color="auto"/>
              <w:left w:val="single" w:sz="4" w:space="0" w:color="auto"/>
              <w:bottom w:val="single" w:sz="4" w:space="0" w:color="auto"/>
              <w:right w:val="single" w:sz="4" w:space="0" w:color="auto"/>
            </w:tcBorders>
          </w:tcPr>
          <w:p w14:paraId="4176044A" w14:textId="77777777" w:rsidR="00484A1F" w:rsidRPr="002D084C" w:rsidRDefault="00484A1F" w:rsidP="00D37CDB">
            <w:pPr>
              <w:rPr>
                <w:rFonts w:cstheme="minorHAnsi"/>
                <w:b/>
                <w:bCs/>
                <w:szCs w:val="20"/>
                <w:lang w:val="fr-FR"/>
              </w:rPr>
            </w:pPr>
            <w:r w:rsidRPr="002D084C">
              <w:rPr>
                <w:rFonts w:cstheme="minorHAnsi"/>
                <w:b/>
                <w:bCs/>
                <w:szCs w:val="20"/>
                <w:lang w:val="fr-FR"/>
              </w:rPr>
              <w:t>1</w:t>
            </w:r>
          </w:p>
        </w:tc>
        <w:tc>
          <w:tcPr>
            <w:tcW w:w="2835" w:type="dxa"/>
            <w:tcBorders>
              <w:top w:val="single" w:sz="4" w:space="0" w:color="auto"/>
              <w:left w:val="single" w:sz="4" w:space="0" w:color="auto"/>
              <w:bottom w:val="single" w:sz="4" w:space="0" w:color="auto"/>
              <w:right w:val="single" w:sz="4" w:space="0" w:color="auto"/>
            </w:tcBorders>
          </w:tcPr>
          <w:p w14:paraId="678F73DB" w14:textId="77777777" w:rsidR="00484A1F" w:rsidRPr="002D084C" w:rsidRDefault="00484A1F" w:rsidP="00D37CDB">
            <w:pPr>
              <w:rPr>
                <w:rFonts w:cstheme="minorHAnsi"/>
                <w:b/>
                <w:bCs/>
                <w:szCs w:val="20"/>
                <w:lang w:val="fr-FR"/>
              </w:rPr>
            </w:pPr>
            <w:r w:rsidRPr="002D084C">
              <w:rPr>
                <w:rFonts w:cstheme="minorHAnsi"/>
                <w:b/>
                <w:bCs/>
                <w:szCs w:val="20"/>
                <w:lang w:val="fr-FR"/>
              </w:rPr>
              <w:t>2</w:t>
            </w:r>
          </w:p>
        </w:tc>
        <w:tc>
          <w:tcPr>
            <w:tcW w:w="2835" w:type="dxa"/>
            <w:tcBorders>
              <w:top w:val="single" w:sz="4" w:space="0" w:color="auto"/>
              <w:left w:val="single" w:sz="4" w:space="0" w:color="auto"/>
              <w:bottom w:val="single" w:sz="4" w:space="0" w:color="auto"/>
              <w:right w:val="single" w:sz="4" w:space="0" w:color="auto"/>
            </w:tcBorders>
          </w:tcPr>
          <w:p w14:paraId="055C84C2" w14:textId="77777777" w:rsidR="00484A1F" w:rsidRPr="002D084C" w:rsidRDefault="00484A1F" w:rsidP="00D37CDB">
            <w:pPr>
              <w:rPr>
                <w:rFonts w:cstheme="minorHAnsi"/>
                <w:b/>
                <w:bCs/>
                <w:szCs w:val="20"/>
                <w:lang w:val="fr-FR"/>
              </w:rPr>
            </w:pPr>
            <w:r w:rsidRPr="002D084C">
              <w:rPr>
                <w:rFonts w:cstheme="minorHAnsi"/>
                <w:b/>
                <w:bCs/>
                <w:szCs w:val="20"/>
                <w:lang w:val="fr-FR"/>
              </w:rPr>
              <w:t>VISITES FINALES</w:t>
            </w:r>
          </w:p>
        </w:tc>
      </w:tr>
      <w:tr w:rsidR="00484A1F" w:rsidRPr="002D084C" w14:paraId="1DF90762" w14:textId="77777777" w:rsidTr="00D37CDB">
        <w:trPr>
          <w:trHeight w:val="3144"/>
        </w:trPr>
        <w:tc>
          <w:tcPr>
            <w:tcW w:w="2278" w:type="dxa"/>
            <w:tcBorders>
              <w:top w:val="single" w:sz="4" w:space="0" w:color="auto"/>
              <w:left w:val="single" w:sz="4" w:space="0" w:color="auto"/>
              <w:bottom w:val="single" w:sz="4" w:space="0" w:color="auto"/>
              <w:right w:val="single" w:sz="4" w:space="0" w:color="auto"/>
            </w:tcBorders>
          </w:tcPr>
          <w:p w14:paraId="2D5D042C" w14:textId="77777777" w:rsidR="00484A1F" w:rsidRPr="002D084C" w:rsidRDefault="00484A1F" w:rsidP="00D37CDB">
            <w:pPr>
              <w:rPr>
                <w:rFonts w:cstheme="minorHAnsi"/>
                <w:szCs w:val="20"/>
                <w:lang w:val="fr-FR"/>
              </w:rPr>
            </w:pPr>
          </w:p>
          <w:p w14:paraId="6475E945" w14:textId="77777777" w:rsidR="00484A1F" w:rsidRPr="002D084C" w:rsidRDefault="00484A1F" w:rsidP="00D37CDB">
            <w:pPr>
              <w:rPr>
                <w:rFonts w:cstheme="minorHAnsi"/>
                <w:szCs w:val="20"/>
                <w:lang w:val="fr-FR"/>
              </w:rPr>
            </w:pPr>
            <w:r w:rsidRPr="002D084C">
              <w:rPr>
                <w:rFonts w:cstheme="minorHAnsi"/>
                <w:szCs w:val="20"/>
                <w:lang w:val="fr-FR"/>
              </w:rPr>
              <w:t>DATE</w:t>
            </w:r>
          </w:p>
          <w:p w14:paraId="1A82DB61" w14:textId="77777777" w:rsidR="00484A1F" w:rsidRPr="002D084C" w:rsidRDefault="00484A1F" w:rsidP="00D37CDB">
            <w:pPr>
              <w:rPr>
                <w:rFonts w:cstheme="minorHAnsi"/>
                <w:szCs w:val="20"/>
                <w:lang w:val="fr-FR"/>
              </w:rPr>
            </w:pPr>
          </w:p>
          <w:p w14:paraId="2926CD84" w14:textId="77777777" w:rsidR="00484A1F" w:rsidRPr="002D084C" w:rsidRDefault="00484A1F" w:rsidP="00D37CDB">
            <w:pPr>
              <w:rPr>
                <w:rFonts w:cstheme="minorHAnsi"/>
                <w:szCs w:val="20"/>
                <w:lang w:val="fr-FR"/>
              </w:rPr>
            </w:pPr>
          </w:p>
          <w:p w14:paraId="50A6FA0C" w14:textId="77777777" w:rsidR="00484A1F" w:rsidRPr="002D084C" w:rsidRDefault="00484A1F" w:rsidP="00D37CDB">
            <w:pPr>
              <w:pStyle w:val="Title"/>
              <w:ind w:left="142" w:hanging="120"/>
              <w:jc w:val="left"/>
              <w:rPr>
                <w:rFonts w:asciiTheme="minorHAnsi" w:hAnsiTheme="minorHAnsi" w:cstheme="minorHAnsi"/>
                <w:b w:val="0"/>
                <w:bCs/>
                <w:sz w:val="20"/>
                <w:lang w:val="fr-FR"/>
              </w:rPr>
            </w:pPr>
          </w:p>
          <w:p w14:paraId="30D387EF" w14:textId="77777777" w:rsidR="00484A1F" w:rsidRPr="002D084C" w:rsidRDefault="00484A1F" w:rsidP="00D37CDB">
            <w:pPr>
              <w:pStyle w:val="Title"/>
              <w:ind w:left="142" w:hanging="120"/>
              <w:jc w:val="left"/>
              <w:rPr>
                <w:rFonts w:asciiTheme="minorHAnsi" w:hAnsiTheme="minorHAnsi" w:cstheme="minorHAnsi"/>
                <w:b w:val="0"/>
                <w:bCs/>
                <w:sz w:val="20"/>
                <w:lang w:val="fr-FR"/>
              </w:rPr>
            </w:pPr>
          </w:p>
          <w:p w14:paraId="3E12B30B" w14:textId="77777777" w:rsidR="00484A1F" w:rsidRPr="002D084C" w:rsidRDefault="00484A1F" w:rsidP="00D37CDB">
            <w:pPr>
              <w:rPr>
                <w:rFonts w:eastAsia="Times New Roman" w:cstheme="minorHAnsi"/>
                <w:bCs/>
                <w:szCs w:val="20"/>
                <w:lang w:val="fr-FR"/>
              </w:rPr>
            </w:pPr>
            <w:r w:rsidRPr="002D084C">
              <w:rPr>
                <w:rFonts w:eastAsia="Times New Roman" w:cstheme="minorHAnsi"/>
                <w:bCs/>
                <w:szCs w:val="20"/>
                <w:lang w:val="fr-FR"/>
              </w:rPr>
              <w:t>CODE DE L'ENQUÊTEUR</w:t>
            </w:r>
          </w:p>
          <w:p w14:paraId="6E6B70F4" w14:textId="77777777" w:rsidR="00484A1F" w:rsidRPr="002D084C" w:rsidRDefault="00484A1F" w:rsidP="00D37CDB">
            <w:pPr>
              <w:rPr>
                <w:rFonts w:cstheme="minorHAnsi"/>
                <w:szCs w:val="20"/>
                <w:lang w:val="fr-FR"/>
              </w:rPr>
            </w:pPr>
          </w:p>
          <w:p w14:paraId="2AD9372E" w14:textId="77777777" w:rsidR="00484A1F" w:rsidRPr="002D084C" w:rsidRDefault="00484A1F" w:rsidP="00D37CDB">
            <w:pPr>
              <w:rPr>
                <w:rFonts w:cstheme="minorHAnsi"/>
                <w:szCs w:val="20"/>
                <w:lang w:val="fr-FR"/>
              </w:rPr>
            </w:pPr>
            <w:r w:rsidRPr="002D084C">
              <w:rPr>
                <w:rFonts w:cstheme="minorHAnsi"/>
                <w:szCs w:val="20"/>
                <w:lang w:val="fr-FR"/>
              </w:rPr>
              <w:t>RÉSULTAT*</w:t>
            </w:r>
          </w:p>
          <w:p w14:paraId="6A26A0F9" w14:textId="77777777" w:rsidR="00484A1F" w:rsidRPr="002D084C" w:rsidRDefault="00484A1F" w:rsidP="00D37CDB">
            <w:pPr>
              <w:rPr>
                <w:rFonts w:cstheme="minorHAnsi"/>
                <w:szCs w:val="20"/>
                <w:lang w:val="fr-FR"/>
              </w:rPr>
            </w:pPr>
          </w:p>
          <w:p w14:paraId="66FA5250" w14:textId="77777777" w:rsidR="00484A1F" w:rsidRPr="002D084C" w:rsidRDefault="00484A1F" w:rsidP="00D37CDB">
            <w:pPr>
              <w:rPr>
                <w:rFonts w:cstheme="minorHAnsi"/>
                <w:szCs w:val="20"/>
                <w:lang w:val="fr-FR"/>
              </w:rPr>
            </w:pPr>
            <w:r w:rsidRPr="002D084C">
              <w:rPr>
                <w:rFonts w:cstheme="minorHAnsi"/>
                <w:szCs w:val="20"/>
                <w:lang w:val="fr-FR"/>
              </w:rPr>
              <w:t>TEMPS PASSÉ</w:t>
            </w:r>
          </w:p>
        </w:tc>
        <w:tc>
          <w:tcPr>
            <w:tcW w:w="2977" w:type="dxa"/>
            <w:tcBorders>
              <w:top w:val="single" w:sz="4" w:space="0" w:color="auto"/>
              <w:left w:val="single" w:sz="4" w:space="0" w:color="auto"/>
              <w:bottom w:val="single" w:sz="4" w:space="0" w:color="auto"/>
              <w:right w:val="single" w:sz="4" w:space="0" w:color="auto"/>
            </w:tcBorders>
          </w:tcPr>
          <w:p w14:paraId="2C34A972" w14:textId="77777777" w:rsidR="00484A1F" w:rsidRPr="002D084C" w:rsidRDefault="00484A1F" w:rsidP="00D37CDB">
            <w:pPr>
              <w:rPr>
                <w:rFonts w:cstheme="minorHAnsi"/>
                <w:szCs w:val="20"/>
                <w:lang w:val="fr-FR"/>
              </w:rPr>
            </w:pPr>
          </w:p>
          <w:p w14:paraId="7B5540D8" w14:textId="77777777" w:rsidR="00484A1F" w:rsidRPr="002D084C" w:rsidRDefault="00484A1F" w:rsidP="00D37CDB">
            <w:pPr>
              <w:rPr>
                <w:rFonts w:cstheme="minorHAnsi"/>
                <w:szCs w:val="20"/>
                <w:lang w:val="fr-FR"/>
              </w:rPr>
            </w:pPr>
            <w:r w:rsidRPr="002D084C">
              <w:rPr>
                <w:rFonts w:cstheme="minorHAnsi"/>
                <w:noProof/>
                <w:szCs w:val="20"/>
                <w:lang w:val="fr-FR" w:eastAsia="fr-FR"/>
              </w:rPr>
              <mc:AlternateContent>
                <mc:Choice Requires="wpg">
                  <w:drawing>
                    <wp:anchor distT="0" distB="0" distL="114300" distR="114300" simplePos="0" relativeHeight="252277760" behindDoc="0" locked="0" layoutInCell="1" allowOverlap="1" wp14:anchorId="5A2770BE" wp14:editId="361D2209">
                      <wp:simplePos x="0" y="0"/>
                      <wp:positionH relativeFrom="column">
                        <wp:posOffset>640715</wp:posOffset>
                      </wp:positionH>
                      <wp:positionV relativeFrom="paragraph">
                        <wp:posOffset>41471</wp:posOffset>
                      </wp:positionV>
                      <wp:extent cx="850750" cy="1003935"/>
                      <wp:effectExtent l="0" t="0" r="26035" b="24765"/>
                      <wp:wrapNone/>
                      <wp:docPr id="2032792719" name="Group 4176"/>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2028446920" name="Group 4177"/>
                              <wpg:cNvGrpSpPr/>
                              <wpg:grpSpPr>
                                <a:xfrm>
                                  <a:off x="228600" y="0"/>
                                  <a:ext cx="687705" cy="1004453"/>
                                  <a:chOff x="0" y="0"/>
                                  <a:chExt cx="687705" cy="568339"/>
                                </a:xfrm>
                              </wpg:grpSpPr>
                              <wpg:grpSp>
                                <wpg:cNvPr id="12405006" name="Group 4178"/>
                                <wpg:cNvGrpSpPr>
                                  <a:grpSpLocks/>
                                </wpg:cNvGrpSpPr>
                                <wpg:grpSpPr bwMode="auto">
                                  <a:xfrm>
                                    <a:off x="227330" y="0"/>
                                    <a:ext cx="460375" cy="142875"/>
                                    <a:chOff x="5940" y="3504"/>
                                    <a:chExt cx="725" cy="413"/>
                                  </a:xfrm>
                                </wpg:grpSpPr>
                                <wps:wsp>
                                  <wps:cNvPr id="980382311"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0181856"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03166713" name="Group 4181"/>
                                <wpg:cNvGrpSpPr>
                                  <a:grpSpLocks/>
                                </wpg:cNvGrpSpPr>
                                <wpg:grpSpPr bwMode="auto">
                                  <a:xfrm>
                                    <a:off x="227330" y="141014"/>
                                    <a:ext cx="460375" cy="142875"/>
                                    <a:chOff x="5940" y="3497"/>
                                    <a:chExt cx="725" cy="413"/>
                                  </a:xfrm>
                                </wpg:grpSpPr>
                                <wps:wsp>
                                  <wps:cNvPr id="1368978198"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1901686"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946114768" name="Group 4186"/>
                                <wpg:cNvGrpSpPr>
                                  <a:grpSpLocks/>
                                </wpg:cNvGrpSpPr>
                                <wpg:grpSpPr bwMode="auto">
                                  <a:xfrm>
                                    <a:off x="0" y="284449"/>
                                    <a:ext cx="687705" cy="142875"/>
                                    <a:chOff x="5582" y="3497"/>
                                    <a:chExt cx="1083" cy="413"/>
                                  </a:xfrm>
                                </wpg:grpSpPr>
                                <wps:wsp>
                                  <wps:cNvPr id="1293369785"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2597006"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17625190"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207292964" name="Group 4214"/>
                                <wpg:cNvGrpSpPr>
                                  <a:grpSpLocks/>
                                </wpg:cNvGrpSpPr>
                                <wpg:grpSpPr bwMode="auto">
                                  <a:xfrm>
                                    <a:off x="227330" y="425464"/>
                                    <a:ext cx="460375" cy="142875"/>
                                    <a:chOff x="5940" y="3490"/>
                                    <a:chExt cx="725" cy="413"/>
                                  </a:xfrm>
                                </wpg:grpSpPr>
                                <wps:wsp>
                                  <wps:cNvPr id="811707095"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1522043"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2041744345"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3EB96098" id="Group 4176" o:spid="_x0000_s1026" style="position:absolute;margin-left:50.45pt;margin-top:3.25pt;width:67pt;height:79.05pt;z-index:252277760;mso-width-relative:margin" coordsize="9163,10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">
                      <v:group id="Group 4177" o:spid="_x0000_s1027" style="position:absolute;left:2286;width:6877;height:10044" coordsize="6877,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">
                        <v:group id="Group 4178" o:spid="_x0000_s1028" style="position:absolute;left:2273;width:4604;height:1428" coordorigin="5940,3504"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">
                          <v:rect id="Rectangle 175" o:spid="_x0000_s1029" style="position:absolute;left:5940;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"/>
                          <v:rect id="Rectangle 176" o:spid="_x0000_s1030" style="position:absolute;left:6305;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"/>
                        </v:group>
                        <v:group id="Group 4181" o:spid="_x0000_s1031" style="position:absolute;left:2273;top:1410;width:4604;height:1428" coordorigin="5940,3497"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">
                          <v:rect id="Rectangle 175" o:spid="_x0000_s1032"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"/>
                          <v:rect id="Rectangle 176" o:spid="_x0000_s1033"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"/>
                        </v:group>
                        <v:group id="Group 4186" o:spid="_x0000_s1034" style="position:absolute;top:2844;width:6877;height:1429" coordorigin="5582,3497" coordsize="108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">
                          <v:rect id="Rectangle 174" o:spid="_x0000_s1035" style="position:absolute;left:5582;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"/>
                          <v:rect id="Rectangle 175" o:spid="_x0000_s1036"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"/>
                          <v:rect id="Rectangle 176" o:spid="_x0000_s1037"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"/>
                        </v:group>
                        <v:group id="Group 4214" o:spid="_x0000_s1038" style="position:absolute;left:2273;top:4254;width:4604;height:1429" coordorigin="5940,3490"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">
                          <v:rect id="Rectangle 175" o:spid="_x0000_s1039" style="position:absolute;left:5940;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"/>
                          <v:rect id="Rectangle 176" o:spid="_x0000_s1040" style="position:absolute;left:6305;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"/>
                        </v:group>
                      </v:group>
                      <v:rect id="Rectangle 175" o:spid="_x0000_s1041" style="position:absolute;top:5020;width:2286;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"/>
                    </v:group>
                  </w:pict>
                </mc:Fallback>
              </mc:AlternateContent>
            </w:r>
            <w:r w:rsidRPr="002D084C">
              <w:rPr>
                <w:rFonts w:cstheme="minorHAnsi"/>
                <w:szCs w:val="20"/>
                <w:lang w:val="fr-FR"/>
              </w:rPr>
              <w:t>JOUR</w:t>
            </w:r>
          </w:p>
          <w:p w14:paraId="10A594C9" w14:textId="77777777" w:rsidR="00484A1F" w:rsidRPr="002D084C" w:rsidRDefault="00484A1F" w:rsidP="00D37CDB">
            <w:pPr>
              <w:rPr>
                <w:rFonts w:cstheme="minorHAnsi"/>
                <w:szCs w:val="20"/>
                <w:lang w:val="fr-FR"/>
              </w:rPr>
            </w:pPr>
          </w:p>
          <w:p w14:paraId="3B498F4E" w14:textId="77777777" w:rsidR="00484A1F" w:rsidRPr="002D084C" w:rsidRDefault="00484A1F" w:rsidP="00D37CDB">
            <w:pPr>
              <w:rPr>
                <w:rFonts w:cstheme="minorHAnsi"/>
                <w:szCs w:val="20"/>
                <w:lang w:val="fr-FR"/>
              </w:rPr>
            </w:pPr>
            <w:r w:rsidRPr="002D084C">
              <w:rPr>
                <w:rFonts w:cstheme="minorHAnsi"/>
                <w:szCs w:val="20"/>
                <w:lang w:val="fr-FR"/>
              </w:rPr>
              <w:t>MOIS</w:t>
            </w:r>
          </w:p>
          <w:p w14:paraId="100B643A" w14:textId="77777777" w:rsidR="00484A1F" w:rsidRPr="002D084C" w:rsidRDefault="00484A1F" w:rsidP="00D37CDB">
            <w:pPr>
              <w:rPr>
                <w:rFonts w:cstheme="minorHAnsi"/>
                <w:szCs w:val="20"/>
                <w:lang w:val="fr-FR"/>
              </w:rPr>
            </w:pPr>
          </w:p>
          <w:p w14:paraId="2010C416" w14:textId="77777777" w:rsidR="00484A1F" w:rsidRPr="002D084C" w:rsidRDefault="00484A1F" w:rsidP="00D37CDB">
            <w:pPr>
              <w:rPr>
                <w:rFonts w:cstheme="minorHAnsi"/>
                <w:szCs w:val="20"/>
                <w:lang w:val="fr-FR"/>
              </w:rPr>
            </w:pPr>
            <w:r w:rsidRPr="002D084C">
              <w:rPr>
                <w:rFonts w:cstheme="minorHAnsi"/>
                <w:szCs w:val="20"/>
                <w:lang w:val="fr-FR"/>
              </w:rPr>
              <w:t>ANNEE</w:t>
            </w:r>
          </w:p>
          <w:p w14:paraId="3E3F509E" w14:textId="77777777" w:rsidR="00484A1F" w:rsidRPr="002D084C" w:rsidRDefault="00484A1F" w:rsidP="00D37CDB">
            <w:pPr>
              <w:rPr>
                <w:rFonts w:cstheme="minorHAnsi"/>
                <w:szCs w:val="20"/>
                <w:lang w:val="fr-FR"/>
              </w:rPr>
            </w:pPr>
          </w:p>
          <w:p w14:paraId="1E0481F6" w14:textId="77777777" w:rsidR="00484A1F" w:rsidRPr="002D084C" w:rsidRDefault="00484A1F" w:rsidP="00D37CDB">
            <w:pPr>
              <w:rPr>
                <w:rFonts w:cstheme="minorHAnsi"/>
                <w:szCs w:val="20"/>
                <w:lang w:val="fr-FR"/>
              </w:rPr>
            </w:pPr>
            <w:r w:rsidRPr="002D084C">
              <w:rPr>
                <w:rFonts w:cstheme="minorHAnsi"/>
                <w:szCs w:val="20"/>
                <w:lang w:val="fr-FR"/>
              </w:rPr>
              <w:t>CODE</w:t>
            </w:r>
          </w:p>
          <w:p w14:paraId="2DFA7590" w14:textId="77777777" w:rsidR="00484A1F" w:rsidRPr="002D084C" w:rsidRDefault="00484A1F" w:rsidP="00D37CDB">
            <w:pPr>
              <w:rPr>
                <w:rFonts w:cstheme="minorHAnsi"/>
                <w:szCs w:val="20"/>
                <w:lang w:val="fr-FR"/>
              </w:rPr>
            </w:pPr>
            <w:r w:rsidRPr="002D084C">
              <w:rPr>
                <w:rFonts w:cstheme="minorHAnsi"/>
                <w:noProof/>
                <w:szCs w:val="20"/>
                <w:lang w:val="fr-FR" w:eastAsia="fr-FR"/>
              </w:rPr>
              <mc:AlternateContent>
                <mc:Choice Requires="wps">
                  <w:drawing>
                    <wp:anchor distT="0" distB="0" distL="114300" distR="114300" simplePos="0" relativeHeight="252278784" behindDoc="0" locked="0" layoutInCell="1" allowOverlap="1" wp14:anchorId="16AF7429" wp14:editId="640807E8">
                      <wp:simplePos x="0" y="0"/>
                      <wp:positionH relativeFrom="column">
                        <wp:posOffset>1230435</wp:posOffset>
                      </wp:positionH>
                      <wp:positionV relativeFrom="paragraph">
                        <wp:posOffset>95983</wp:posOffset>
                      </wp:positionV>
                      <wp:extent cx="228600" cy="252380"/>
                      <wp:effectExtent l="0" t="0" r="0" b="0"/>
                      <wp:wrapNone/>
                      <wp:docPr id="1597099878"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43B7CA74" id="Rectangle 175" o:spid="_x0000_s1026" style="position:absolute;margin-left:96.9pt;margin-top:7.55pt;width:18pt;height:19.85pt;z-index:25227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pict>
                </mc:Fallback>
              </mc:AlternateContent>
            </w:r>
          </w:p>
          <w:p w14:paraId="7C7CDBD1" w14:textId="77777777" w:rsidR="00484A1F" w:rsidRPr="002D084C" w:rsidRDefault="00484A1F" w:rsidP="00D37CDB">
            <w:pPr>
              <w:rPr>
                <w:rFonts w:cstheme="minorHAnsi"/>
                <w:szCs w:val="20"/>
                <w:lang w:val="fr-FR"/>
              </w:rPr>
            </w:pPr>
            <w:r w:rsidRPr="002D084C">
              <w:rPr>
                <w:rFonts w:cstheme="minorHAnsi"/>
                <w:szCs w:val="20"/>
                <w:lang w:val="fr-FR"/>
              </w:rPr>
              <w:t>RESULTAT DU CODE</w:t>
            </w:r>
          </w:p>
          <w:p w14:paraId="5D09DE34" w14:textId="77777777" w:rsidR="00484A1F" w:rsidRPr="002D084C" w:rsidRDefault="00484A1F" w:rsidP="00D37CDB">
            <w:pPr>
              <w:rPr>
                <w:rFonts w:cstheme="minorHAnsi"/>
                <w:szCs w:val="20"/>
                <w:lang w:val="fr-FR"/>
              </w:rPr>
            </w:pPr>
          </w:p>
          <w:p w14:paraId="5E9E65B4" w14:textId="77777777" w:rsidR="00484A1F" w:rsidRPr="002D084C" w:rsidRDefault="00484A1F" w:rsidP="00D37CDB">
            <w:pPr>
              <w:rPr>
                <w:rFonts w:cstheme="minorHAnsi"/>
                <w:szCs w:val="20"/>
                <w:lang w:val="fr-FR"/>
              </w:rPr>
            </w:pPr>
          </w:p>
          <w:p w14:paraId="7DB08B0B" w14:textId="77777777" w:rsidR="00484A1F" w:rsidRPr="002D084C" w:rsidRDefault="00484A1F" w:rsidP="00D37CDB">
            <w:pPr>
              <w:rPr>
                <w:rFonts w:cstheme="minorHAnsi"/>
                <w:szCs w:val="20"/>
                <w:lang w:val="fr-FR"/>
              </w:rPr>
            </w:pPr>
            <w:r w:rsidRPr="002D084C">
              <w:rPr>
                <w:rFonts w:cstheme="minorHAnsi"/>
                <w:noProof/>
                <w:szCs w:val="20"/>
                <w:lang w:val="fr-FR" w:eastAsia="fr-FR"/>
              </w:rPr>
              <mc:AlternateContent>
                <mc:Choice Requires="wpg">
                  <w:drawing>
                    <wp:anchor distT="0" distB="0" distL="114300" distR="114300" simplePos="0" relativeHeight="252280832" behindDoc="0" locked="0" layoutInCell="1" allowOverlap="1" wp14:anchorId="23244645" wp14:editId="41A889A0">
                      <wp:simplePos x="0" y="0"/>
                      <wp:positionH relativeFrom="column">
                        <wp:posOffset>1235124</wp:posOffset>
                      </wp:positionH>
                      <wp:positionV relativeFrom="paragraph">
                        <wp:posOffset>33460</wp:posOffset>
                      </wp:positionV>
                      <wp:extent cx="457200" cy="147918"/>
                      <wp:effectExtent l="0" t="0" r="19050" b="24130"/>
                      <wp:wrapNone/>
                      <wp:docPr id="1560295634" name="Group 4303"/>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599974331"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9465748"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694D09E9" id="Group 4303" o:spid="_x0000_s1026" style="position:absolute;margin-left:97.25pt;margin-top:2.65pt;width:36pt;height:11.65pt;z-index:252280832;mso-height-relative:margin" coordsize="457200,197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">
                      <v:rect id="Rectangle 175" o:spid="_x0000_s1027" style="position:absolute;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"/>
                      <v:rect id="Rectangle 175" o:spid="_x0000_s1028" style="position:absolute;left:228600;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"/>
                    </v:group>
                  </w:pict>
                </mc:Fallback>
              </mc:AlternateContent>
            </w:r>
            <w:r w:rsidRPr="002D084C">
              <w:rPr>
                <w:rFonts w:cstheme="minorHAnsi"/>
                <w:noProof/>
                <w:szCs w:val="20"/>
                <w:lang w:val="fr-FR" w:eastAsia="fr-FR"/>
              </w:rPr>
              <mc:AlternateContent>
                <mc:Choice Requires="wps">
                  <w:drawing>
                    <wp:anchor distT="0" distB="0" distL="114300" distR="114300" simplePos="0" relativeHeight="252279808" behindDoc="0" locked="0" layoutInCell="1" allowOverlap="1" wp14:anchorId="79B4A0AE" wp14:editId="21852015">
                      <wp:simplePos x="0" y="0"/>
                      <wp:positionH relativeFrom="column">
                        <wp:posOffset>793848</wp:posOffset>
                      </wp:positionH>
                      <wp:positionV relativeFrom="paragraph">
                        <wp:posOffset>33557</wp:posOffset>
                      </wp:positionV>
                      <wp:extent cx="228600" cy="147320"/>
                      <wp:effectExtent l="0" t="0" r="19050" b="24130"/>
                      <wp:wrapNone/>
                      <wp:docPr id="1850357849"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2A98E9B7" id="Rectangle 175" o:spid="_x0000_s1026" style="position:absolute;margin-left:62.5pt;margin-top:2.65pt;width:18pt;height:11.6pt;z-index:25227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pict>
                </mc:Fallback>
              </mc:AlternateContent>
            </w:r>
            <w:r w:rsidRPr="002D084C">
              <w:rPr>
                <w:rFonts w:cstheme="minorHAnsi"/>
                <w:szCs w:val="20"/>
                <w:lang w:val="fr-FR"/>
              </w:rPr>
              <w:t xml:space="preserve">TEMPS TOTAL            </w:t>
            </w:r>
          </w:p>
          <w:p w14:paraId="78D33155" w14:textId="77777777" w:rsidR="00484A1F" w:rsidRPr="002D084C" w:rsidRDefault="00484A1F" w:rsidP="00D37CDB">
            <w:pPr>
              <w:rPr>
                <w:rFonts w:cstheme="minorHAnsi"/>
                <w:szCs w:val="20"/>
                <w:lang w:val="fr-FR"/>
              </w:rPr>
            </w:pPr>
            <w:r w:rsidRPr="002D084C">
              <w:rPr>
                <w:rFonts w:cstheme="minorHAnsi"/>
                <w:szCs w:val="20"/>
                <w:lang w:val="fr-FR"/>
              </w:rPr>
              <w:t xml:space="preserve">                             HR              MIN</w:t>
            </w:r>
          </w:p>
        </w:tc>
        <w:tc>
          <w:tcPr>
            <w:tcW w:w="2835" w:type="dxa"/>
            <w:tcBorders>
              <w:top w:val="single" w:sz="4" w:space="0" w:color="auto"/>
              <w:left w:val="single" w:sz="4" w:space="0" w:color="auto"/>
              <w:bottom w:val="single" w:sz="4" w:space="0" w:color="auto"/>
              <w:right w:val="single" w:sz="4" w:space="0" w:color="auto"/>
            </w:tcBorders>
          </w:tcPr>
          <w:p w14:paraId="59189252" w14:textId="77777777" w:rsidR="00484A1F" w:rsidRPr="002D084C" w:rsidRDefault="00484A1F" w:rsidP="00D37CDB">
            <w:pPr>
              <w:rPr>
                <w:rFonts w:cstheme="minorHAnsi"/>
                <w:szCs w:val="20"/>
                <w:lang w:val="fr-FR"/>
              </w:rPr>
            </w:pPr>
          </w:p>
          <w:p w14:paraId="1EB24B27" w14:textId="77777777" w:rsidR="00484A1F" w:rsidRPr="002D084C" w:rsidRDefault="00484A1F" w:rsidP="00D37CDB">
            <w:pPr>
              <w:rPr>
                <w:rFonts w:cstheme="minorHAnsi"/>
                <w:szCs w:val="20"/>
                <w:lang w:val="fr-FR"/>
              </w:rPr>
            </w:pPr>
            <w:r w:rsidRPr="002D084C">
              <w:rPr>
                <w:rFonts w:cstheme="minorHAnsi"/>
                <w:noProof/>
                <w:szCs w:val="20"/>
                <w:lang w:val="fr-FR" w:eastAsia="fr-FR"/>
              </w:rPr>
              <mc:AlternateContent>
                <mc:Choice Requires="wpg">
                  <w:drawing>
                    <wp:anchor distT="0" distB="0" distL="114300" distR="114300" simplePos="0" relativeHeight="252281856" behindDoc="0" locked="0" layoutInCell="1" allowOverlap="1" wp14:anchorId="0B2C9CA0" wp14:editId="4981552E">
                      <wp:simplePos x="0" y="0"/>
                      <wp:positionH relativeFrom="column">
                        <wp:posOffset>640715</wp:posOffset>
                      </wp:positionH>
                      <wp:positionV relativeFrom="paragraph">
                        <wp:posOffset>41471</wp:posOffset>
                      </wp:positionV>
                      <wp:extent cx="850750" cy="1003935"/>
                      <wp:effectExtent l="0" t="0" r="26035" b="24765"/>
                      <wp:wrapNone/>
                      <wp:docPr id="1590230363" name="Group 9"/>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175291408" name="Group 10"/>
                              <wpg:cNvGrpSpPr/>
                              <wpg:grpSpPr>
                                <a:xfrm>
                                  <a:off x="228600" y="0"/>
                                  <a:ext cx="687705" cy="1004453"/>
                                  <a:chOff x="0" y="0"/>
                                  <a:chExt cx="687705" cy="568339"/>
                                </a:xfrm>
                              </wpg:grpSpPr>
                              <wpg:grpSp>
                                <wpg:cNvPr id="96459492" name="Group 11"/>
                                <wpg:cNvGrpSpPr>
                                  <a:grpSpLocks/>
                                </wpg:cNvGrpSpPr>
                                <wpg:grpSpPr bwMode="auto">
                                  <a:xfrm>
                                    <a:off x="227330" y="0"/>
                                    <a:ext cx="460375" cy="142875"/>
                                    <a:chOff x="5940" y="3504"/>
                                    <a:chExt cx="725" cy="413"/>
                                  </a:xfrm>
                                </wpg:grpSpPr>
                                <wps:wsp>
                                  <wps:cNvPr id="2118475080"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49716555"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604986875" name="Group 67"/>
                                <wpg:cNvGrpSpPr>
                                  <a:grpSpLocks/>
                                </wpg:cNvGrpSpPr>
                                <wpg:grpSpPr bwMode="auto">
                                  <a:xfrm>
                                    <a:off x="227330" y="141014"/>
                                    <a:ext cx="460375" cy="142875"/>
                                    <a:chOff x="5940" y="3497"/>
                                    <a:chExt cx="725" cy="413"/>
                                  </a:xfrm>
                                </wpg:grpSpPr>
                                <wps:wsp>
                                  <wps:cNvPr id="1349650"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3769254"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476938826" name="Group 70"/>
                                <wpg:cNvGrpSpPr>
                                  <a:grpSpLocks/>
                                </wpg:cNvGrpSpPr>
                                <wpg:grpSpPr bwMode="auto">
                                  <a:xfrm>
                                    <a:off x="0" y="284449"/>
                                    <a:ext cx="687705" cy="142875"/>
                                    <a:chOff x="5582" y="3497"/>
                                    <a:chExt cx="1083" cy="413"/>
                                  </a:xfrm>
                                </wpg:grpSpPr>
                                <wps:wsp>
                                  <wps:cNvPr id="433132493"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96915092"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9927869"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662494325" name="Group 74"/>
                                <wpg:cNvGrpSpPr>
                                  <a:grpSpLocks/>
                                </wpg:cNvGrpSpPr>
                                <wpg:grpSpPr bwMode="auto">
                                  <a:xfrm>
                                    <a:off x="227330" y="425464"/>
                                    <a:ext cx="460375" cy="142875"/>
                                    <a:chOff x="5940" y="3490"/>
                                    <a:chExt cx="725" cy="413"/>
                                  </a:xfrm>
                                </wpg:grpSpPr>
                                <wps:wsp>
                                  <wps:cNvPr id="2083269283"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125498"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766980798"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720A0B25" id="Group 9" o:spid="_x0000_s1026" style="position:absolute;margin-left:50.45pt;margin-top:3.25pt;width:67pt;height:79.05pt;z-index:252281856;mso-width-relative:margin" coordsize="9163,10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">
                      <v:group id="Group 10" o:spid="_x0000_s1027" style="position:absolute;left:2286;width:6877;height:10044" coordsize="6877,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">
                        <v:group id="Group 11" o:spid="_x0000_s1028" style="position:absolute;left:2273;width:4604;height:1428" coordorigin="5940,3504"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">
                          <v:rect id="Rectangle 175" o:spid="_x0000_s1029" style="position:absolute;left:5940;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"/>
                          <v:rect id="Rectangle 176" o:spid="_x0000_s1030" style="position:absolute;left:6305;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"/>
                        </v:group>
                        <v:group id="Group 67" o:spid="_x0000_s1031" style="position:absolute;left:2273;top:1410;width:4604;height:1428" coordorigin="5940,3497"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">
                          <v:rect id="Rectangle 175" o:spid="_x0000_s1032"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"/>
                          <v:rect id="Rectangle 176" o:spid="_x0000_s1033"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"/>
                        </v:group>
                        <v:group id="Group 70" o:spid="_x0000_s1034" style="position:absolute;top:2844;width:6877;height:1429" coordorigin="5582,3497" coordsize="108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">
                          <v:rect id="Rectangle 174" o:spid="_x0000_s1035" style="position:absolute;left:5582;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"/>
                          <v:rect id="Rectangle 175" o:spid="_x0000_s1036"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"/>
                          <v:rect id="Rectangle 176" o:spid="_x0000_s1037"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"/>
                        </v:group>
                        <v:group id="Group 74" o:spid="_x0000_s1038" style="position:absolute;left:2273;top:4254;width:4604;height:1429" coordorigin="5940,3490"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">
                          <v:rect id="Rectangle 175" o:spid="_x0000_s1039" style="position:absolute;left:5940;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"/>
                          <v:rect id="Rectangle 176" o:spid="_x0000_s1040" style="position:absolute;left:6305;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"/>
                        </v:group>
                      </v:group>
                      <v:rect id="Rectangle 175" o:spid="_x0000_s1041" style="position:absolute;top:5020;width:2286;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"/>
                    </v:group>
                  </w:pict>
                </mc:Fallback>
              </mc:AlternateContent>
            </w:r>
            <w:r w:rsidRPr="002D084C">
              <w:rPr>
                <w:rFonts w:cstheme="minorHAnsi"/>
                <w:szCs w:val="20"/>
                <w:lang w:val="fr-FR"/>
              </w:rPr>
              <w:t>JOUR</w:t>
            </w:r>
          </w:p>
          <w:p w14:paraId="38F9D835" w14:textId="77777777" w:rsidR="00484A1F" w:rsidRPr="002D084C" w:rsidRDefault="00484A1F" w:rsidP="00D37CDB">
            <w:pPr>
              <w:rPr>
                <w:rFonts w:cstheme="minorHAnsi"/>
                <w:szCs w:val="20"/>
                <w:lang w:val="fr-FR"/>
              </w:rPr>
            </w:pPr>
          </w:p>
          <w:p w14:paraId="63E83634" w14:textId="77777777" w:rsidR="00484A1F" w:rsidRPr="002D084C" w:rsidRDefault="00484A1F" w:rsidP="00D37CDB">
            <w:pPr>
              <w:rPr>
                <w:rFonts w:cstheme="minorHAnsi"/>
                <w:szCs w:val="20"/>
                <w:lang w:val="fr-FR"/>
              </w:rPr>
            </w:pPr>
            <w:r w:rsidRPr="002D084C">
              <w:rPr>
                <w:rFonts w:cstheme="minorHAnsi"/>
                <w:szCs w:val="20"/>
                <w:lang w:val="fr-FR"/>
              </w:rPr>
              <w:t>MOIS</w:t>
            </w:r>
          </w:p>
          <w:p w14:paraId="5E7457A2" w14:textId="77777777" w:rsidR="00484A1F" w:rsidRPr="002D084C" w:rsidRDefault="00484A1F" w:rsidP="00D37CDB">
            <w:pPr>
              <w:rPr>
                <w:rFonts w:cstheme="minorHAnsi"/>
                <w:szCs w:val="20"/>
                <w:lang w:val="fr-FR"/>
              </w:rPr>
            </w:pPr>
          </w:p>
          <w:p w14:paraId="3052CD86" w14:textId="77777777" w:rsidR="00484A1F" w:rsidRPr="002D084C" w:rsidRDefault="00484A1F" w:rsidP="00D37CDB">
            <w:pPr>
              <w:rPr>
                <w:rFonts w:cstheme="minorHAnsi"/>
                <w:szCs w:val="20"/>
                <w:lang w:val="fr-FR"/>
              </w:rPr>
            </w:pPr>
            <w:r w:rsidRPr="002D084C">
              <w:rPr>
                <w:rFonts w:cstheme="minorHAnsi"/>
                <w:szCs w:val="20"/>
                <w:lang w:val="fr-FR"/>
              </w:rPr>
              <w:t>ANNEE</w:t>
            </w:r>
          </w:p>
          <w:p w14:paraId="73A36831" w14:textId="77777777" w:rsidR="00484A1F" w:rsidRPr="002D084C" w:rsidRDefault="00484A1F" w:rsidP="00D37CDB">
            <w:pPr>
              <w:rPr>
                <w:rFonts w:cstheme="minorHAnsi"/>
                <w:szCs w:val="20"/>
                <w:lang w:val="fr-FR"/>
              </w:rPr>
            </w:pPr>
          </w:p>
          <w:p w14:paraId="5EE109D3" w14:textId="77777777" w:rsidR="00484A1F" w:rsidRPr="002D084C" w:rsidRDefault="00484A1F" w:rsidP="00D37CDB">
            <w:pPr>
              <w:rPr>
                <w:rFonts w:cstheme="minorHAnsi"/>
                <w:szCs w:val="20"/>
                <w:lang w:val="fr-FR"/>
              </w:rPr>
            </w:pPr>
            <w:r w:rsidRPr="002D084C">
              <w:rPr>
                <w:rFonts w:cstheme="minorHAnsi"/>
                <w:szCs w:val="20"/>
                <w:lang w:val="fr-FR"/>
              </w:rPr>
              <w:t>CODE</w:t>
            </w:r>
          </w:p>
          <w:p w14:paraId="7A42BE63" w14:textId="77777777" w:rsidR="00484A1F" w:rsidRPr="002D084C" w:rsidRDefault="00484A1F" w:rsidP="00D37CDB">
            <w:pPr>
              <w:rPr>
                <w:rFonts w:cstheme="minorHAnsi"/>
                <w:szCs w:val="20"/>
                <w:lang w:val="fr-FR"/>
              </w:rPr>
            </w:pPr>
            <w:r w:rsidRPr="002D084C">
              <w:rPr>
                <w:rFonts w:cstheme="minorHAnsi"/>
                <w:noProof/>
                <w:szCs w:val="20"/>
                <w:lang w:val="fr-FR" w:eastAsia="fr-FR"/>
              </w:rPr>
              <mc:AlternateContent>
                <mc:Choice Requires="wps">
                  <w:drawing>
                    <wp:anchor distT="0" distB="0" distL="114300" distR="114300" simplePos="0" relativeHeight="252282880" behindDoc="0" locked="0" layoutInCell="1" allowOverlap="1" wp14:anchorId="01ADA240" wp14:editId="7D36313C">
                      <wp:simplePos x="0" y="0"/>
                      <wp:positionH relativeFrom="column">
                        <wp:posOffset>1230435</wp:posOffset>
                      </wp:positionH>
                      <wp:positionV relativeFrom="paragraph">
                        <wp:posOffset>95983</wp:posOffset>
                      </wp:positionV>
                      <wp:extent cx="228600" cy="252380"/>
                      <wp:effectExtent l="0" t="0" r="0" b="0"/>
                      <wp:wrapNone/>
                      <wp:docPr id="1467474186"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7424F92" id="Rectangle 175" o:spid="_x0000_s1026" style="position:absolute;margin-left:96.9pt;margin-top:7.55pt;width:18pt;height:19.85pt;z-index:25228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pict>
                </mc:Fallback>
              </mc:AlternateContent>
            </w:r>
          </w:p>
          <w:p w14:paraId="6D8EDAE4" w14:textId="77777777" w:rsidR="00484A1F" w:rsidRPr="002D084C" w:rsidRDefault="00484A1F" w:rsidP="00D37CDB">
            <w:pPr>
              <w:rPr>
                <w:rFonts w:cstheme="minorHAnsi"/>
                <w:szCs w:val="20"/>
                <w:lang w:val="fr-FR"/>
              </w:rPr>
            </w:pPr>
            <w:r w:rsidRPr="002D084C">
              <w:rPr>
                <w:rFonts w:cstheme="minorHAnsi"/>
                <w:szCs w:val="20"/>
                <w:lang w:val="fr-FR"/>
              </w:rPr>
              <w:t>RESULTAT DU CODE</w:t>
            </w:r>
          </w:p>
          <w:p w14:paraId="1C7051A5" w14:textId="77777777" w:rsidR="00484A1F" w:rsidRPr="002D084C" w:rsidRDefault="00484A1F" w:rsidP="00D37CDB">
            <w:pPr>
              <w:rPr>
                <w:rFonts w:cstheme="minorHAnsi"/>
                <w:szCs w:val="20"/>
                <w:lang w:val="fr-FR"/>
              </w:rPr>
            </w:pPr>
          </w:p>
          <w:p w14:paraId="1BF8E150" w14:textId="77777777" w:rsidR="00484A1F" w:rsidRPr="002D084C" w:rsidRDefault="00484A1F" w:rsidP="00D37CDB">
            <w:pPr>
              <w:rPr>
                <w:rFonts w:cstheme="minorHAnsi"/>
                <w:szCs w:val="20"/>
                <w:lang w:val="fr-FR"/>
              </w:rPr>
            </w:pPr>
          </w:p>
          <w:p w14:paraId="35E880A5" w14:textId="77777777" w:rsidR="00484A1F" w:rsidRPr="002D084C" w:rsidRDefault="00484A1F" w:rsidP="00D37CDB">
            <w:pPr>
              <w:rPr>
                <w:rFonts w:cstheme="minorHAnsi"/>
                <w:szCs w:val="20"/>
                <w:lang w:val="fr-FR"/>
              </w:rPr>
            </w:pPr>
            <w:r w:rsidRPr="002D084C">
              <w:rPr>
                <w:rFonts w:cstheme="minorHAnsi"/>
                <w:noProof/>
                <w:szCs w:val="20"/>
                <w:lang w:val="fr-FR" w:eastAsia="fr-FR"/>
              </w:rPr>
              <mc:AlternateContent>
                <mc:Choice Requires="wpg">
                  <w:drawing>
                    <wp:anchor distT="0" distB="0" distL="114300" distR="114300" simplePos="0" relativeHeight="252284928" behindDoc="0" locked="0" layoutInCell="1" allowOverlap="1" wp14:anchorId="230BCFA6" wp14:editId="1729DFA9">
                      <wp:simplePos x="0" y="0"/>
                      <wp:positionH relativeFrom="column">
                        <wp:posOffset>1235124</wp:posOffset>
                      </wp:positionH>
                      <wp:positionV relativeFrom="paragraph">
                        <wp:posOffset>33460</wp:posOffset>
                      </wp:positionV>
                      <wp:extent cx="457200" cy="147918"/>
                      <wp:effectExtent l="0" t="0" r="19050" b="24130"/>
                      <wp:wrapNone/>
                      <wp:docPr id="545446065" name="Group 179"/>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1133492516"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67041415"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0E0324DA" id="Group 179" o:spid="_x0000_s1026" style="position:absolute;margin-left:97.25pt;margin-top:2.65pt;width:36pt;height:11.65pt;z-index:252284928;mso-height-relative:margin" coordsize="457200,197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">
                      <v:rect id="Rectangle 175" o:spid="_x0000_s1027" style="position:absolute;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"/>
                      <v:rect id="Rectangle 175" o:spid="_x0000_s1028" style="position:absolute;left:228600;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"/>
                    </v:group>
                  </w:pict>
                </mc:Fallback>
              </mc:AlternateContent>
            </w:r>
            <w:r w:rsidRPr="002D084C">
              <w:rPr>
                <w:rFonts w:cstheme="minorHAnsi"/>
                <w:noProof/>
                <w:szCs w:val="20"/>
                <w:lang w:val="fr-FR" w:eastAsia="fr-FR"/>
              </w:rPr>
              <mc:AlternateContent>
                <mc:Choice Requires="wps">
                  <w:drawing>
                    <wp:anchor distT="0" distB="0" distL="114300" distR="114300" simplePos="0" relativeHeight="252283904" behindDoc="0" locked="0" layoutInCell="1" allowOverlap="1" wp14:anchorId="3C760D64" wp14:editId="17EC9B9C">
                      <wp:simplePos x="0" y="0"/>
                      <wp:positionH relativeFrom="column">
                        <wp:posOffset>793848</wp:posOffset>
                      </wp:positionH>
                      <wp:positionV relativeFrom="paragraph">
                        <wp:posOffset>33557</wp:posOffset>
                      </wp:positionV>
                      <wp:extent cx="228600" cy="147320"/>
                      <wp:effectExtent l="0" t="0" r="19050" b="24130"/>
                      <wp:wrapNone/>
                      <wp:docPr id="492093523"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6DD7A923" id="Rectangle 175" o:spid="_x0000_s1026" style="position:absolute;margin-left:62.5pt;margin-top:2.65pt;width:18pt;height:11.6pt;z-index:25228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pict>
                </mc:Fallback>
              </mc:AlternateContent>
            </w:r>
            <w:r w:rsidRPr="002D084C">
              <w:rPr>
                <w:rFonts w:cstheme="minorHAnsi"/>
                <w:szCs w:val="20"/>
                <w:lang w:val="fr-FR"/>
              </w:rPr>
              <w:t xml:space="preserve">TEMPS TOTAL            </w:t>
            </w:r>
          </w:p>
          <w:p w14:paraId="339C17D4" w14:textId="77777777" w:rsidR="00484A1F" w:rsidRPr="002D084C" w:rsidRDefault="00484A1F" w:rsidP="00D37CDB">
            <w:pPr>
              <w:rPr>
                <w:rFonts w:cstheme="minorHAnsi"/>
                <w:szCs w:val="20"/>
                <w:lang w:val="fr-FR"/>
              </w:rPr>
            </w:pPr>
            <w:r w:rsidRPr="002D084C">
              <w:rPr>
                <w:rFonts w:cstheme="minorHAnsi"/>
                <w:szCs w:val="20"/>
                <w:lang w:val="fr-FR"/>
              </w:rPr>
              <w:t xml:space="preserve">                             HR             MIN </w:t>
            </w:r>
          </w:p>
        </w:tc>
        <w:tc>
          <w:tcPr>
            <w:tcW w:w="2835" w:type="dxa"/>
            <w:tcBorders>
              <w:top w:val="single" w:sz="4" w:space="0" w:color="auto"/>
              <w:left w:val="single" w:sz="4" w:space="0" w:color="auto"/>
              <w:bottom w:val="single" w:sz="4" w:space="0" w:color="auto"/>
              <w:right w:val="single" w:sz="4" w:space="0" w:color="auto"/>
            </w:tcBorders>
          </w:tcPr>
          <w:p w14:paraId="064AEA59" w14:textId="77777777" w:rsidR="00484A1F" w:rsidRPr="002D084C" w:rsidRDefault="00484A1F" w:rsidP="00D37CDB">
            <w:pPr>
              <w:rPr>
                <w:rFonts w:cstheme="minorHAnsi"/>
                <w:szCs w:val="20"/>
                <w:lang w:val="fr-FR"/>
              </w:rPr>
            </w:pPr>
          </w:p>
          <w:p w14:paraId="030D1301" w14:textId="77777777" w:rsidR="00484A1F" w:rsidRPr="002D084C" w:rsidRDefault="00484A1F" w:rsidP="00D37CDB">
            <w:pPr>
              <w:rPr>
                <w:rFonts w:cstheme="minorHAnsi"/>
                <w:szCs w:val="20"/>
                <w:lang w:val="fr-FR"/>
              </w:rPr>
            </w:pPr>
            <w:r w:rsidRPr="002D084C">
              <w:rPr>
                <w:rFonts w:cstheme="minorHAnsi"/>
                <w:noProof/>
                <w:szCs w:val="20"/>
                <w:lang w:val="fr-FR" w:eastAsia="fr-FR"/>
              </w:rPr>
              <mc:AlternateContent>
                <mc:Choice Requires="wpg">
                  <w:drawing>
                    <wp:anchor distT="0" distB="0" distL="114300" distR="114300" simplePos="0" relativeHeight="252285952" behindDoc="0" locked="0" layoutInCell="1" allowOverlap="1" wp14:anchorId="6B1A60D3" wp14:editId="6E015E7C">
                      <wp:simplePos x="0" y="0"/>
                      <wp:positionH relativeFrom="column">
                        <wp:posOffset>640715</wp:posOffset>
                      </wp:positionH>
                      <wp:positionV relativeFrom="paragraph">
                        <wp:posOffset>41471</wp:posOffset>
                      </wp:positionV>
                      <wp:extent cx="850750" cy="1003935"/>
                      <wp:effectExtent l="0" t="0" r="26035" b="24765"/>
                      <wp:wrapNone/>
                      <wp:docPr id="512881954" name="Group 183"/>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971858865" name="Group 184"/>
                              <wpg:cNvGrpSpPr/>
                              <wpg:grpSpPr>
                                <a:xfrm>
                                  <a:off x="228600" y="0"/>
                                  <a:ext cx="687705" cy="1004453"/>
                                  <a:chOff x="0" y="0"/>
                                  <a:chExt cx="687705" cy="568339"/>
                                </a:xfrm>
                              </wpg:grpSpPr>
                              <wpg:grpSp>
                                <wpg:cNvPr id="117658923" name="Group 185"/>
                                <wpg:cNvGrpSpPr>
                                  <a:grpSpLocks/>
                                </wpg:cNvGrpSpPr>
                                <wpg:grpSpPr bwMode="auto">
                                  <a:xfrm>
                                    <a:off x="227330" y="0"/>
                                    <a:ext cx="460375" cy="142875"/>
                                    <a:chOff x="5940" y="3504"/>
                                    <a:chExt cx="725" cy="413"/>
                                  </a:xfrm>
                                </wpg:grpSpPr>
                                <wps:wsp>
                                  <wps:cNvPr id="1206084670"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10855131"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241630466" name="Group 188"/>
                                <wpg:cNvGrpSpPr>
                                  <a:grpSpLocks/>
                                </wpg:cNvGrpSpPr>
                                <wpg:grpSpPr bwMode="auto">
                                  <a:xfrm>
                                    <a:off x="227330" y="141014"/>
                                    <a:ext cx="460375" cy="142875"/>
                                    <a:chOff x="5940" y="3497"/>
                                    <a:chExt cx="725" cy="413"/>
                                  </a:xfrm>
                                </wpg:grpSpPr>
                                <wps:wsp>
                                  <wps:cNvPr id="1774299584"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80279162"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849532339" name="Group 191"/>
                                <wpg:cNvGrpSpPr>
                                  <a:grpSpLocks/>
                                </wpg:cNvGrpSpPr>
                                <wpg:grpSpPr bwMode="auto">
                                  <a:xfrm>
                                    <a:off x="0" y="284449"/>
                                    <a:ext cx="687705" cy="142875"/>
                                    <a:chOff x="5582" y="3497"/>
                                    <a:chExt cx="1083" cy="413"/>
                                  </a:xfrm>
                                </wpg:grpSpPr>
                                <wps:wsp>
                                  <wps:cNvPr id="1065487185"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830599"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9204949"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864221457" name="Group 1374230595"/>
                                <wpg:cNvGrpSpPr>
                                  <a:grpSpLocks/>
                                </wpg:cNvGrpSpPr>
                                <wpg:grpSpPr bwMode="auto">
                                  <a:xfrm>
                                    <a:off x="227330" y="425464"/>
                                    <a:ext cx="460375" cy="142875"/>
                                    <a:chOff x="5940" y="3490"/>
                                    <a:chExt cx="725" cy="413"/>
                                  </a:xfrm>
                                </wpg:grpSpPr>
                                <wps:wsp>
                                  <wps:cNvPr id="1007980646"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26648731"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1205626272"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2D71D992" id="Group 183" o:spid="_x0000_s1026" style="position:absolute;margin-left:50.45pt;margin-top:3.25pt;width:67pt;height:79.05pt;z-index:252285952;mso-width-relative:margin" coordsize="9163,10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">
                      <v:group id="Group 184" o:spid="_x0000_s1027" style="position:absolute;left:2286;width:6877;height:10044" coordsize="6877,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">
                        <v:group id="Group 185" o:spid="_x0000_s1028" style="position:absolute;left:2273;width:4604;height:1428" coordorigin="5940,3504"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">
                          <v:rect id="Rectangle 175" o:spid="_x0000_s1029" style="position:absolute;left:5940;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"/>
                          <v:rect id="Rectangle 176" o:spid="_x0000_s1030" style="position:absolute;left:6305;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"/>
                        </v:group>
                        <v:group id="Group 188" o:spid="_x0000_s1031" style="position:absolute;left:2273;top:1410;width:4604;height:1428" coordorigin="5940,3497"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">
                          <v:rect id="Rectangle 175" o:spid="_x0000_s1032"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"/>
                          <v:rect id="Rectangle 176" o:spid="_x0000_s1033"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"/>
                        </v:group>
                        <v:group id="Group 191" o:spid="_x0000_s1034" style="position:absolute;top:2844;width:6877;height:1429" coordorigin="5582,3497" coordsize="108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">
                          <v:rect id="Rectangle 174" o:spid="_x0000_s1035" style="position:absolute;left:5582;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"/>
                          <v:rect id="Rectangle 175" o:spid="_x0000_s1036"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"/>
                          <v:rect id="Rectangle 176" o:spid="_x0000_s1037"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"/>
                        </v:group>
                        <v:group id="Group 1374230595" o:spid="_x0000_s1038" style="position:absolute;left:2273;top:4254;width:4604;height:1429" coordorigin="5940,3490"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">
                          <v:rect id="Rectangle 175" o:spid="_x0000_s1039" style="position:absolute;left:5940;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"/>
                          <v:rect id="Rectangle 176" o:spid="_x0000_s1040" style="position:absolute;left:6305;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"/>
                        </v:group>
                      </v:group>
                      <v:rect id="Rectangle 175" o:spid="_x0000_s1041" style="position:absolute;top:5020;width:2286;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"/>
                    </v:group>
                  </w:pict>
                </mc:Fallback>
              </mc:AlternateContent>
            </w:r>
            <w:r w:rsidRPr="002D084C">
              <w:rPr>
                <w:rFonts w:cstheme="minorHAnsi"/>
                <w:szCs w:val="20"/>
                <w:lang w:val="fr-FR"/>
              </w:rPr>
              <w:t>JOUR</w:t>
            </w:r>
          </w:p>
          <w:p w14:paraId="279EC975" w14:textId="77777777" w:rsidR="00484A1F" w:rsidRPr="002D084C" w:rsidRDefault="00484A1F" w:rsidP="00D37CDB">
            <w:pPr>
              <w:rPr>
                <w:rFonts w:cstheme="minorHAnsi"/>
                <w:szCs w:val="20"/>
                <w:lang w:val="fr-FR"/>
              </w:rPr>
            </w:pPr>
          </w:p>
          <w:p w14:paraId="11A35AE9" w14:textId="77777777" w:rsidR="00484A1F" w:rsidRPr="002D084C" w:rsidRDefault="00484A1F" w:rsidP="00D37CDB">
            <w:pPr>
              <w:rPr>
                <w:rFonts w:cstheme="minorHAnsi"/>
                <w:szCs w:val="20"/>
                <w:lang w:val="fr-FR"/>
              </w:rPr>
            </w:pPr>
            <w:r w:rsidRPr="002D084C">
              <w:rPr>
                <w:rFonts w:cstheme="minorHAnsi"/>
                <w:szCs w:val="20"/>
                <w:lang w:val="fr-FR"/>
              </w:rPr>
              <w:t>MOIS</w:t>
            </w:r>
          </w:p>
          <w:p w14:paraId="42E3591D" w14:textId="77777777" w:rsidR="00484A1F" w:rsidRPr="002D084C" w:rsidRDefault="00484A1F" w:rsidP="00D37CDB">
            <w:pPr>
              <w:rPr>
                <w:rFonts w:cstheme="minorHAnsi"/>
                <w:szCs w:val="20"/>
                <w:lang w:val="fr-FR"/>
              </w:rPr>
            </w:pPr>
          </w:p>
          <w:p w14:paraId="26DE776B" w14:textId="77777777" w:rsidR="00484A1F" w:rsidRPr="002D084C" w:rsidRDefault="00484A1F" w:rsidP="00D37CDB">
            <w:pPr>
              <w:rPr>
                <w:rFonts w:cstheme="minorHAnsi"/>
                <w:szCs w:val="20"/>
                <w:lang w:val="fr-FR"/>
              </w:rPr>
            </w:pPr>
            <w:r w:rsidRPr="002D084C">
              <w:rPr>
                <w:rFonts w:cstheme="minorHAnsi"/>
                <w:szCs w:val="20"/>
                <w:lang w:val="fr-FR"/>
              </w:rPr>
              <w:t>ANNEE</w:t>
            </w:r>
          </w:p>
          <w:p w14:paraId="3F97FB18" w14:textId="77777777" w:rsidR="00484A1F" w:rsidRPr="002D084C" w:rsidRDefault="00484A1F" w:rsidP="00D37CDB">
            <w:pPr>
              <w:rPr>
                <w:rFonts w:cstheme="minorHAnsi"/>
                <w:szCs w:val="20"/>
                <w:lang w:val="fr-FR"/>
              </w:rPr>
            </w:pPr>
          </w:p>
          <w:p w14:paraId="44889C8A" w14:textId="77777777" w:rsidR="00484A1F" w:rsidRPr="002D084C" w:rsidRDefault="00484A1F" w:rsidP="00D37CDB">
            <w:pPr>
              <w:rPr>
                <w:rFonts w:cstheme="minorHAnsi"/>
                <w:szCs w:val="20"/>
                <w:lang w:val="fr-FR"/>
              </w:rPr>
            </w:pPr>
            <w:r w:rsidRPr="002D084C">
              <w:rPr>
                <w:rFonts w:cstheme="minorHAnsi"/>
                <w:szCs w:val="20"/>
                <w:lang w:val="fr-FR"/>
              </w:rPr>
              <w:t>CODE</w:t>
            </w:r>
          </w:p>
          <w:p w14:paraId="47EA2549" w14:textId="77777777" w:rsidR="00484A1F" w:rsidRPr="002D084C" w:rsidRDefault="00484A1F" w:rsidP="00D37CDB">
            <w:pPr>
              <w:rPr>
                <w:rFonts w:cstheme="minorHAnsi"/>
                <w:szCs w:val="20"/>
                <w:lang w:val="fr-FR"/>
              </w:rPr>
            </w:pPr>
            <w:r w:rsidRPr="002D084C">
              <w:rPr>
                <w:rFonts w:cstheme="minorHAnsi"/>
                <w:noProof/>
                <w:szCs w:val="20"/>
                <w:lang w:val="fr-FR" w:eastAsia="fr-FR"/>
              </w:rPr>
              <mc:AlternateContent>
                <mc:Choice Requires="wps">
                  <w:drawing>
                    <wp:anchor distT="0" distB="0" distL="114300" distR="114300" simplePos="0" relativeHeight="252286976" behindDoc="0" locked="0" layoutInCell="1" allowOverlap="1" wp14:anchorId="4592A12D" wp14:editId="253E0501">
                      <wp:simplePos x="0" y="0"/>
                      <wp:positionH relativeFrom="column">
                        <wp:posOffset>1230435</wp:posOffset>
                      </wp:positionH>
                      <wp:positionV relativeFrom="paragraph">
                        <wp:posOffset>95983</wp:posOffset>
                      </wp:positionV>
                      <wp:extent cx="228600" cy="252380"/>
                      <wp:effectExtent l="0" t="0" r="0" b="0"/>
                      <wp:wrapNone/>
                      <wp:docPr id="1405093972"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E4ACE8C" id="Rectangle 175" o:spid="_x0000_s1026" style="position:absolute;margin-left:96.9pt;margin-top:7.55pt;width:18pt;height:19.85pt;z-index:25228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pict>
                </mc:Fallback>
              </mc:AlternateContent>
            </w:r>
          </w:p>
          <w:p w14:paraId="7CA54279" w14:textId="77777777" w:rsidR="00484A1F" w:rsidRPr="002D084C" w:rsidRDefault="00484A1F" w:rsidP="00D37CDB">
            <w:pPr>
              <w:rPr>
                <w:rFonts w:cstheme="minorHAnsi"/>
                <w:szCs w:val="20"/>
                <w:lang w:val="fr-FR"/>
              </w:rPr>
            </w:pPr>
            <w:r w:rsidRPr="002D084C">
              <w:rPr>
                <w:rFonts w:cstheme="minorHAnsi"/>
                <w:szCs w:val="20"/>
                <w:lang w:val="fr-FR"/>
              </w:rPr>
              <w:t>RESULTAT DU CODE</w:t>
            </w:r>
          </w:p>
          <w:p w14:paraId="6AF41DCE" w14:textId="77777777" w:rsidR="00484A1F" w:rsidRPr="002D084C" w:rsidRDefault="00484A1F" w:rsidP="00D37CDB">
            <w:pPr>
              <w:rPr>
                <w:rFonts w:cstheme="minorHAnsi"/>
                <w:szCs w:val="20"/>
                <w:lang w:val="fr-FR"/>
              </w:rPr>
            </w:pPr>
          </w:p>
          <w:p w14:paraId="32285FCC" w14:textId="77777777" w:rsidR="00484A1F" w:rsidRPr="002D084C" w:rsidRDefault="00484A1F" w:rsidP="00D37CDB">
            <w:pPr>
              <w:rPr>
                <w:rFonts w:cstheme="minorHAnsi"/>
                <w:szCs w:val="20"/>
                <w:lang w:val="fr-FR"/>
              </w:rPr>
            </w:pPr>
          </w:p>
          <w:p w14:paraId="51EFE79B" w14:textId="77777777" w:rsidR="00484A1F" w:rsidRPr="002D084C" w:rsidRDefault="00484A1F" w:rsidP="00D37CDB">
            <w:pPr>
              <w:rPr>
                <w:rFonts w:cstheme="minorHAnsi"/>
                <w:szCs w:val="20"/>
                <w:lang w:val="fr-FR"/>
              </w:rPr>
            </w:pPr>
            <w:r w:rsidRPr="002D084C">
              <w:rPr>
                <w:rFonts w:cstheme="minorHAnsi"/>
                <w:noProof/>
                <w:szCs w:val="20"/>
                <w:lang w:val="fr-FR" w:eastAsia="fr-FR"/>
              </w:rPr>
              <mc:AlternateContent>
                <mc:Choice Requires="wpg">
                  <w:drawing>
                    <wp:anchor distT="0" distB="0" distL="114300" distR="114300" simplePos="0" relativeHeight="252289024" behindDoc="0" locked="0" layoutInCell="1" allowOverlap="1" wp14:anchorId="5752C00B" wp14:editId="1C9E472E">
                      <wp:simplePos x="0" y="0"/>
                      <wp:positionH relativeFrom="column">
                        <wp:posOffset>1235124</wp:posOffset>
                      </wp:positionH>
                      <wp:positionV relativeFrom="paragraph">
                        <wp:posOffset>33460</wp:posOffset>
                      </wp:positionV>
                      <wp:extent cx="457200" cy="147918"/>
                      <wp:effectExtent l="0" t="0" r="19050" b="24130"/>
                      <wp:wrapNone/>
                      <wp:docPr id="1653018233" name="Group 1374230600"/>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808382568"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06519481"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0B43E72C" id="Group 1374230600" o:spid="_x0000_s1026" style="position:absolute;margin-left:97.25pt;margin-top:2.65pt;width:36pt;height:11.65pt;z-index:252289024;mso-height-relative:margin" coordsize="457200,197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">
                      <v:rect id="Rectangle 175" o:spid="_x0000_s1027" style="position:absolute;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"/>
                      <v:rect id="Rectangle 175" o:spid="_x0000_s1028" style="position:absolute;left:228600;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"/>
                    </v:group>
                  </w:pict>
                </mc:Fallback>
              </mc:AlternateContent>
            </w:r>
            <w:r w:rsidRPr="002D084C">
              <w:rPr>
                <w:rFonts w:cstheme="minorHAnsi"/>
                <w:noProof/>
                <w:szCs w:val="20"/>
                <w:lang w:val="fr-FR" w:eastAsia="fr-FR"/>
              </w:rPr>
              <mc:AlternateContent>
                <mc:Choice Requires="wps">
                  <w:drawing>
                    <wp:anchor distT="0" distB="0" distL="114300" distR="114300" simplePos="0" relativeHeight="252288000" behindDoc="0" locked="0" layoutInCell="1" allowOverlap="1" wp14:anchorId="7F1D79BD" wp14:editId="28D4332F">
                      <wp:simplePos x="0" y="0"/>
                      <wp:positionH relativeFrom="column">
                        <wp:posOffset>793848</wp:posOffset>
                      </wp:positionH>
                      <wp:positionV relativeFrom="paragraph">
                        <wp:posOffset>33557</wp:posOffset>
                      </wp:positionV>
                      <wp:extent cx="228600" cy="147320"/>
                      <wp:effectExtent l="0" t="0" r="19050" b="24130"/>
                      <wp:wrapNone/>
                      <wp:docPr id="428457561"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7149E06F" id="Rectangle 175" o:spid="_x0000_s1026" style="position:absolute;margin-left:62.5pt;margin-top:2.65pt;width:18pt;height:11.6pt;z-index:25228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pict>
                </mc:Fallback>
              </mc:AlternateContent>
            </w:r>
            <w:r w:rsidRPr="002D084C">
              <w:rPr>
                <w:rFonts w:cstheme="minorHAnsi"/>
                <w:szCs w:val="20"/>
                <w:lang w:val="fr-FR"/>
              </w:rPr>
              <w:t xml:space="preserve">TEMPS TOTAL            </w:t>
            </w:r>
          </w:p>
          <w:p w14:paraId="7B94FE9F" w14:textId="77777777" w:rsidR="00484A1F" w:rsidRPr="002D084C" w:rsidRDefault="00484A1F" w:rsidP="00D37CDB">
            <w:pPr>
              <w:rPr>
                <w:rFonts w:cstheme="minorHAnsi"/>
                <w:szCs w:val="20"/>
                <w:lang w:val="fr-FR"/>
              </w:rPr>
            </w:pPr>
            <w:r w:rsidRPr="002D084C">
              <w:rPr>
                <w:rFonts w:cstheme="minorHAnsi"/>
                <w:szCs w:val="20"/>
                <w:lang w:val="fr-FR"/>
              </w:rPr>
              <w:t xml:space="preserve">                              HR             MIN</w:t>
            </w:r>
          </w:p>
        </w:tc>
      </w:tr>
      <w:tr w:rsidR="00484A1F" w:rsidRPr="002D084C" w14:paraId="2C35978E" w14:textId="77777777" w:rsidTr="00D37CDB">
        <w:trPr>
          <w:trHeight w:val="1415"/>
        </w:trPr>
        <w:tc>
          <w:tcPr>
            <w:tcW w:w="2278" w:type="dxa"/>
            <w:tcBorders>
              <w:top w:val="single" w:sz="4" w:space="0" w:color="auto"/>
              <w:left w:val="single" w:sz="4" w:space="0" w:color="auto"/>
              <w:bottom w:val="single" w:sz="4" w:space="0" w:color="auto"/>
              <w:right w:val="single" w:sz="4" w:space="0" w:color="auto"/>
            </w:tcBorders>
          </w:tcPr>
          <w:p w14:paraId="759D0A8C" w14:textId="77777777" w:rsidR="00484A1F" w:rsidRPr="002D084C" w:rsidRDefault="00484A1F" w:rsidP="00D37CDB">
            <w:pPr>
              <w:rPr>
                <w:rFonts w:cstheme="minorHAnsi"/>
                <w:szCs w:val="20"/>
                <w:lang w:val="fr-FR"/>
              </w:rPr>
            </w:pPr>
            <w:r w:rsidRPr="002D084C">
              <w:rPr>
                <w:rFonts w:cstheme="minorHAnsi"/>
                <w:szCs w:val="20"/>
                <w:lang w:val="fr-FR"/>
              </w:rPr>
              <w:t>PROCHAINE VISITE:</w:t>
            </w:r>
          </w:p>
          <w:p w14:paraId="24AA95CC" w14:textId="77777777" w:rsidR="00484A1F" w:rsidRPr="002D084C" w:rsidRDefault="00484A1F" w:rsidP="00D37CDB">
            <w:pPr>
              <w:rPr>
                <w:rFonts w:cstheme="minorHAnsi"/>
                <w:szCs w:val="20"/>
                <w:lang w:val="fr-FR"/>
              </w:rPr>
            </w:pPr>
          </w:p>
          <w:p w14:paraId="3F416D2E" w14:textId="77777777" w:rsidR="00484A1F" w:rsidRPr="002D084C" w:rsidRDefault="00484A1F" w:rsidP="00D37CDB">
            <w:pPr>
              <w:rPr>
                <w:rFonts w:cstheme="minorHAnsi"/>
                <w:szCs w:val="20"/>
                <w:lang w:val="fr-FR"/>
              </w:rPr>
            </w:pPr>
            <w:r w:rsidRPr="002D084C">
              <w:rPr>
                <w:rFonts w:cstheme="minorHAnsi"/>
                <w:szCs w:val="20"/>
                <w:lang w:val="fr-FR"/>
              </w:rPr>
              <w:t xml:space="preserve">    DATE</w:t>
            </w:r>
          </w:p>
          <w:p w14:paraId="4C064EC8" w14:textId="77777777" w:rsidR="00484A1F" w:rsidRPr="002D084C" w:rsidRDefault="00484A1F" w:rsidP="00D37CDB">
            <w:pPr>
              <w:rPr>
                <w:rFonts w:cstheme="minorHAnsi"/>
                <w:szCs w:val="20"/>
                <w:lang w:val="fr-FR"/>
              </w:rPr>
            </w:pPr>
          </w:p>
          <w:p w14:paraId="29093D07" w14:textId="77777777" w:rsidR="00484A1F" w:rsidRPr="002D084C" w:rsidRDefault="00484A1F" w:rsidP="00D37CDB">
            <w:pPr>
              <w:rPr>
                <w:rFonts w:cstheme="minorHAnsi"/>
                <w:szCs w:val="20"/>
                <w:lang w:val="fr-FR"/>
              </w:rPr>
            </w:pPr>
            <w:r w:rsidRPr="002D084C">
              <w:rPr>
                <w:rFonts w:cstheme="minorHAnsi"/>
                <w:szCs w:val="20"/>
                <w:lang w:val="fr-FR"/>
              </w:rPr>
              <w:t xml:space="preserve">    HEURE</w:t>
            </w:r>
          </w:p>
        </w:tc>
        <w:tc>
          <w:tcPr>
            <w:tcW w:w="2977" w:type="dxa"/>
            <w:tcBorders>
              <w:top w:val="single" w:sz="4" w:space="0" w:color="auto"/>
              <w:left w:val="single" w:sz="4" w:space="0" w:color="auto"/>
              <w:bottom w:val="single" w:sz="4" w:space="0" w:color="auto"/>
              <w:right w:val="single" w:sz="4" w:space="0" w:color="auto"/>
            </w:tcBorders>
          </w:tcPr>
          <w:p w14:paraId="6276FE5F" w14:textId="77777777" w:rsidR="00484A1F" w:rsidRPr="002D084C" w:rsidRDefault="00484A1F" w:rsidP="00D37CDB">
            <w:pPr>
              <w:rPr>
                <w:rFonts w:cstheme="minorHAnsi"/>
                <w:szCs w:val="20"/>
                <w:lang w:val="fr-FR"/>
              </w:rPr>
            </w:pPr>
          </w:p>
          <w:p w14:paraId="0A0971A2" w14:textId="77777777" w:rsidR="00484A1F" w:rsidRPr="002D084C" w:rsidRDefault="00484A1F" w:rsidP="00D37CDB">
            <w:pPr>
              <w:rPr>
                <w:rFonts w:cstheme="minorHAnsi"/>
                <w:szCs w:val="20"/>
                <w:lang w:val="fr-FR"/>
              </w:rPr>
            </w:pPr>
            <w:r w:rsidRPr="002D084C">
              <w:rPr>
                <w:rFonts w:cstheme="minorHAnsi"/>
                <w:szCs w:val="20"/>
                <w:lang w:val="fr-FR"/>
              </w:rPr>
              <w:t>_______________</w:t>
            </w:r>
          </w:p>
          <w:p w14:paraId="275915A4" w14:textId="77777777" w:rsidR="00484A1F" w:rsidRPr="002D084C" w:rsidRDefault="00484A1F" w:rsidP="00D37CDB">
            <w:pPr>
              <w:rPr>
                <w:rFonts w:cstheme="minorHAnsi"/>
                <w:szCs w:val="20"/>
                <w:lang w:val="fr-FR"/>
              </w:rPr>
            </w:pPr>
          </w:p>
          <w:p w14:paraId="1F9FFA7D" w14:textId="77777777" w:rsidR="00484A1F" w:rsidRPr="002D084C" w:rsidRDefault="00484A1F" w:rsidP="00D37CDB">
            <w:pPr>
              <w:rPr>
                <w:rFonts w:cstheme="minorHAnsi"/>
                <w:szCs w:val="20"/>
                <w:lang w:val="fr-FR"/>
              </w:rPr>
            </w:pPr>
            <w:r w:rsidRPr="002D084C">
              <w:rPr>
                <w:rFonts w:cstheme="minorHAnsi"/>
                <w:szCs w:val="20"/>
                <w:lang w:val="fr-FR"/>
              </w:rPr>
              <w:t>_______________</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75952F1" w14:textId="77777777" w:rsidR="00484A1F" w:rsidRPr="002D084C" w:rsidRDefault="00484A1F" w:rsidP="00D37CDB">
            <w:pPr>
              <w:rPr>
                <w:rFonts w:cstheme="minorHAnsi"/>
                <w:szCs w:val="20"/>
                <w:lang w:val="fr-FR"/>
              </w:rPr>
            </w:pPr>
          </w:p>
          <w:p w14:paraId="18CFD6F9" w14:textId="77777777" w:rsidR="00484A1F" w:rsidRPr="002D084C" w:rsidRDefault="00484A1F" w:rsidP="00D37CDB">
            <w:pPr>
              <w:rPr>
                <w:rFonts w:cstheme="minorHAnsi"/>
                <w:szCs w:val="20"/>
                <w:lang w:val="fr-FR"/>
              </w:rPr>
            </w:pPr>
            <w:r w:rsidRPr="002D084C">
              <w:rPr>
                <w:rFonts w:cstheme="minorHAnsi"/>
                <w:szCs w:val="20"/>
                <w:lang w:val="fr-FR"/>
              </w:rPr>
              <w:t>_______________</w:t>
            </w:r>
          </w:p>
          <w:p w14:paraId="7876C5C0" w14:textId="77777777" w:rsidR="00484A1F" w:rsidRPr="002D084C" w:rsidRDefault="00484A1F" w:rsidP="00D37CDB">
            <w:pPr>
              <w:rPr>
                <w:rFonts w:cstheme="minorHAnsi"/>
                <w:szCs w:val="20"/>
                <w:lang w:val="fr-FR"/>
              </w:rPr>
            </w:pPr>
          </w:p>
          <w:p w14:paraId="7F8D58E6" w14:textId="77777777" w:rsidR="00484A1F" w:rsidRPr="002D084C" w:rsidRDefault="00484A1F" w:rsidP="00D37CDB">
            <w:pPr>
              <w:rPr>
                <w:rFonts w:cstheme="minorHAnsi"/>
                <w:szCs w:val="20"/>
                <w:lang w:val="fr-FR"/>
              </w:rPr>
            </w:pPr>
            <w:r w:rsidRPr="002D084C">
              <w:rPr>
                <w:rFonts w:cstheme="minorHAnsi"/>
                <w:szCs w:val="20"/>
                <w:lang w:val="fr-FR"/>
              </w:rPr>
              <w:t>_______________</w:t>
            </w:r>
          </w:p>
        </w:tc>
        <w:tc>
          <w:tcPr>
            <w:tcW w:w="2835" w:type="dxa"/>
            <w:tcBorders>
              <w:top w:val="single" w:sz="4" w:space="0" w:color="auto"/>
              <w:left w:val="single" w:sz="4" w:space="0" w:color="auto"/>
              <w:bottom w:val="single" w:sz="4" w:space="0" w:color="auto"/>
              <w:right w:val="single" w:sz="4" w:space="0" w:color="auto"/>
            </w:tcBorders>
          </w:tcPr>
          <w:p w14:paraId="6C985D06" w14:textId="77777777" w:rsidR="00484A1F" w:rsidRPr="002D084C" w:rsidRDefault="00484A1F" w:rsidP="00D37CDB">
            <w:pPr>
              <w:rPr>
                <w:rFonts w:cstheme="minorHAnsi"/>
                <w:szCs w:val="20"/>
                <w:lang w:val="fr-FR"/>
              </w:rPr>
            </w:pPr>
            <w:r w:rsidRPr="002D084C">
              <w:rPr>
                <w:rFonts w:cstheme="minorHAnsi"/>
                <w:szCs w:val="20"/>
                <w:lang w:val="fr-FR"/>
              </w:rPr>
              <w:t>NOMBRE TOTAL DE VISITES</w:t>
            </w:r>
          </w:p>
        </w:tc>
      </w:tr>
      <w:tr w:rsidR="00484A1F" w:rsidRPr="002D084C" w14:paraId="2F5F1142" w14:textId="77777777" w:rsidTr="00D37CDB">
        <w:trPr>
          <w:trHeight w:val="968"/>
        </w:trPr>
        <w:tc>
          <w:tcPr>
            <w:tcW w:w="10925" w:type="dxa"/>
            <w:gridSpan w:val="4"/>
            <w:tcBorders>
              <w:top w:val="single" w:sz="4" w:space="0" w:color="auto"/>
              <w:left w:val="single" w:sz="4" w:space="0" w:color="auto"/>
              <w:bottom w:val="single" w:sz="4" w:space="0" w:color="auto"/>
              <w:right w:val="single" w:sz="4" w:space="0" w:color="auto"/>
            </w:tcBorders>
          </w:tcPr>
          <w:p w14:paraId="1F03FD7A" w14:textId="77777777" w:rsidR="00484A1F" w:rsidRPr="002D084C" w:rsidRDefault="00484A1F" w:rsidP="00D37CDB">
            <w:pPr>
              <w:pStyle w:val="Title"/>
              <w:ind w:left="142" w:right="-598" w:hanging="120"/>
              <w:jc w:val="left"/>
              <w:rPr>
                <w:rFonts w:asciiTheme="minorHAnsi" w:hAnsiTheme="minorHAnsi" w:cstheme="minorHAnsi"/>
                <w:bCs/>
                <w:sz w:val="20"/>
                <w:lang w:val="fr-FR"/>
              </w:rPr>
            </w:pPr>
            <w:r w:rsidRPr="002D084C">
              <w:rPr>
                <w:rFonts w:asciiTheme="minorHAnsi" w:hAnsiTheme="minorHAnsi" w:cstheme="minorHAnsi"/>
                <w:bCs/>
                <w:sz w:val="20"/>
                <w:lang w:val="fr-FR"/>
              </w:rPr>
              <w:t xml:space="preserve">*CODE RÉSULTAT : </w:t>
            </w:r>
          </w:p>
          <w:p w14:paraId="771FF175" w14:textId="77777777" w:rsidR="00484A1F" w:rsidRPr="002D084C" w:rsidRDefault="00484A1F" w:rsidP="00D37CDB">
            <w:pPr>
              <w:pStyle w:val="Title"/>
              <w:ind w:left="142" w:right="-598" w:hanging="120"/>
              <w:jc w:val="left"/>
              <w:rPr>
                <w:rFonts w:asciiTheme="minorHAnsi" w:hAnsiTheme="minorHAnsi" w:cstheme="minorHAnsi"/>
                <w:b w:val="0"/>
                <w:bCs/>
                <w:sz w:val="20"/>
                <w:lang w:val="fr-FR"/>
              </w:rPr>
            </w:pPr>
            <w:r w:rsidRPr="002D084C">
              <w:rPr>
                <w:rFonts w:asciiTheme="minorHAnsi" w:hAnsiTheme="minorHAnsi" w:cstheme="minorHAnsi"/>
                <w:b w:val="0"/>
                <w:bCs/>
                <w:sz w:val="20"/>
                <w:lang w:val="fr-FR"/>
              </w:rPr>
              <w:t xml:space="preserve">1. COMPLÉTÉ                                                                         </w:t>
            </w:r>
            <w:r w:rsidRPr="002D084C">
              <w:rPr>
                <w:rFonts w:asciiTheme="minorHAnsi" w:hAnsiTheme="minorHAnsi" w:cstheme="minorHAnsi"/>
                <w:b w:val="0"/>
                <w:bCs/>
                <w:sz w:val="20"/>
                <w:lang w:val="fr-FR"/>
              </w:rPr>
              <w:tab/>
            </w:r>
            <w:r w:rsidRPr="002D084C">
              <w:rPr>
                <w:rFonts w:asciiTheme="minorHAnsi" w:hAnsiTheme="minorHAnsi" w:cstheme="minorHAnsi"/>
                <w:b w:val="0"/>
                <w:bCs/>
                <w:sz w:val="20"/>
                <w:lang w:val="fr-FR"/>
              </w:rPr>
              <w:tab/>
            </w:r>
          </w:p>
          <w:p w14:paraId="1F7F01ED" w14:textId="77777777" w:rsidR="00484A1F" w:rsidRPr="002D084C" w:rsidRDefault="00484A1F" w:rsidP="00D37CDB">
            <w:pPr>
              <w:pStyle w:val="Title"/>
              <w:ind w:left="142" w:right="-598" w:hanging="120"/>
              <w:jc w:val="left"/>
              <w:rPr>
                <w:rFonts w:asciiTheme="minorHAnsi" w:hAnsiTheme="minorHAnsi" w:cstheme="minorHAnsi"/>
                <w:b w:val="0"/>
                <w:bCs/>
                <w:sz w:val="20"/>
                <w:lang w:val="fr-FR"/>
              </w:rPr>
            </w:pPr>
            <w:r w:rsidRPr="002D084C">
              <w:rPr>
                <w:rFonts w:asciiTheme="minorHAnsi" w:hAnsiTheme="minorHAnsi" w:cstheme="minorHAnsi"/>
                <w:b w:val="0"/>
                <w:bCs/>
                <w:sz w:val="20"/>
                <w:lang w:val="fr-FR"/>
              </w:rPr>
              <w:t xml:space="preserve">2. STRUCTURE SANITAIRE NON TROUVÉE                        </w:t>
            </w:r>
            <w:r w:rsidRPr="002D084C">
              <w:rPr>
                <w:rFonts w:asciiTheme="minorHAnsi" w:hAnsiTheme="minorHAnsi" w:cstheme="minorHAnsi"/>
                <w:b w:val="0"/>
                <w:bCs/>
                <w:sz w:val="20"/>
                <w:lang w:val="fr-FR"/>
              </w:rPr>
              <w:tab/>
            </w:r>
          </w:p>
          <w:p w14:paraId="6679B4A4" w14:textId="77777777" w:rsidR="00484A1F" w:rsidRPr="002D084C" w:rsidRDefault="00484A1F" w:rsidP="00D37CDB">
            <w:pPr>
              <w:rPr>
                <w:rFonts w:cstheme="minorHAnsi"/>
                <w:bCs/>
                <w:szCs w:val="20"/>
                <w:lang w:val="fr-FR"/>
              </w:rPr>
            </w:pPr>
            <w:r w:rsidRPr="002D084C">
              <w:rPr>
                <w:rFonts w:cstheme="minorHAnsi"/>
                <w:bCs/>
                <w:szCs w:val="20"/>
                <w:lang w:val="fr-FR"/>
              </w:rPr>
              <w:t>3. REPORTÉ</w:t>
            </w:r>
          </w:p>
          <w:p w14:paraId="6613E5B9" w14:textId="77777777" w:rsidR="00484A1F" w:rsidRPr="002D084C" w:rsidRDefault="00484A1F" w:rsidP="00D37CDB">
            <w:pPr>
              <w:rPr>
                <w:rFonts w:cstheme="minorHAnsi"/>
                <w:bCs/>
                <w:lang w:val="fr-FR"/>
              </w:rPr>
            </w:pPr>
            <w:r w:rsidRPr="002D084C">
              <w:rPr>
                <w:rFonts w:cstheme="minorHAnsi"/>
                <w:bCs/>
                <w:lang w:val="fr-FR"/>
              </w:rPr>
              <w:t>4. REFUS</w:t>
            </w:r>
          </w:p>
          <w:p w14:paraId="2460C47F" w14:textId="77777777" w:rsidR="00484A1F" w:rsidRPr="002D084C" w:rsidRDefault="00484A1F" w:rsidP="00D37CDB">
            <w:pPr>
              <w:rPr>
                <w:rFonts w:cstheme="minorHAnsi"/>
                <w:szCs w:val="20"/>
                <w:lang w:val="fr-FR"/>
              </w:rPr>
            </w:pPr>
            <w:r w:rsidRPr="002D084C">
              <w:rPr>
                <w:rFonts w:cstheme="minorHAnsi"/>
                <w:bCs/>
                <w:lang w:val="fr-FR"/>
              </w:rPr>
              <w:t>5. PARTIELLEMENT COMPLET</w:t>
            </w:r>
            <w:r w:rsidRPr="00EC5256">
              <w:rPr>
                <w:rFonts w:cstheme="minorHAnsi"/>
                <w:bCs/>
                <w:lang w:val="fr-FR"/>
              </w:rPr>
              <w:t>É</w:t>
            </w:r>
            <w:r w:rsidRPr="002D084C">
              <w:rPr>
                <w:rFonts w:cstheme="minorHAnsi"/>
                <w:b/>
                <w:lang w:val="fr-FR"/>
              </w:rPr>
              <w:tab/>
            </w:r>
            <w:r w:rsidRPr="002D084C">
              <w:rPr>
                <w:rFonts w:cstheme="minorHAnsi"/>
                <w:bCs/>
                <w:szCs w:val="20"/>
                <w:lang w:val="fr-FR"/>
              </w:rPr>
              <w:t xml:space="preserve">                                                                 </w:t>
            </w:r>
          </w:p>
        </w:tc>
      </w:tr>
    </w:tbl>
    <w:p w14:paraId="6D25D1A3" w14:textId="77777777" w:rsidR="00484A1F" w:rsidRPr="002D084C" w:rsidRDefault="00484A1F" w:rsidP="00484A1F">
      <w:pPr>
        <w:jc w:val="center"/>
        <w:rPr>
          <w:rFonts w:cstheme="minorHAnsi"/>
          <w:sz w:val="20"/>
          <w:szCs w:val="20"/>
          <w:u w:val="single"/>
          <w:lang w:val="fr-FR"/>
        </w:rPr>
      </w:pPr>
    </w:p>
    <w:p w14:paraId="5EE8510D" w14:textId="77777777" w:rsidR="00484A1F" w:rsidRPr="002D084C" w:rsidRDefault="00484A1F" w:rsidP="00484A1F">
      <w:pPr>
        <w:jc w:val="center"/>
        <w:rPr>
          <w:rFonts w:cstheme="minorHAnsi"/>
          <w:sz w:val="20"/>
          <w:szCs w:val="20"/>
          <w:u w:val="single"/>
          <w:lang w:val="fr-FR"/>
        </w:rPr>
      </w:pPr>
    </w:p>
    <w:p w14:paraId="117A3CDD" w14:textId="77777777" w:rsidR="00484A1F" w:rsidRPr="002D084C" w:rsidRDefault="00484A1F" w:rsidP="00484A1F">
      <w:pPr>
        <w:jc w:val="center"/>
        <w:rPr>
          <w:rFonts w:cstheme="minorHAnsi"/>
          <w:sz w:val="20"/>
          <w:szCs w:val="20"/>
          <w:u w:val="single"/>
          <w:lang w:val="fr-FR"/>
        </w:rPr>
      </w:pPr>
    </w:p>
    <w:p w14:paraId="574C2AE6" w14:textId="0C0E5BAA" w:rsidR="00C23F3D" w:rsidRPr="00EC5256" w:rsidRDefault="00C23F3D" w:rsidP="00C23F3D">
      <w:pPr>
        <w:keepNext/>
        <w:widowControl w:val="0"/>
        <w:suppressAutoHyphens/>
        <w:jc w:val="center"/>
        <w:outlineLvl w:val="1"/>
        <w:rPr>
          <w:rFonts w:ascii="Arial" w:eastAsia="Arial Narrow" w:hAnsi="Arial" w:cs="Arial"/>
          <w:b/>
          <w:bCs/>
          <w:sz w:val="20"/>
          <w:szCs w:val="20"/>
          <w:lang w:val="fr-FR" w:bidi="hi-IN"/>
        </w:rPr>
      </w:pPr>
      <w:bookmarkStart w:id="0" w:name="_Hlk167442928"/>
      <w:r w:rsidRPr="00EC5256">
        <w:rPr>
          <w:rFonts w:ascii="Arial" w:eastAsia="Arial Narrow" w:hAnsi="Arial" w:cs="Arial"/>
          <w:b/>
          <w:bCs/>
          <w:sz w:val="20"/>
          <w:szCs w:val="20"/>
          <w:lang w:val="fr-FR" w:bidi="hi-IN"/>
        </w:rPr>
        <w:lastRenderedPageBreak/>
        <w:t>SECTION 2: INFORMATIONS GÉNÉRALES</w:t>
      </w:r>
    </w:p>
    <w:p w14:paraId="66EB8B5A" w14:textId="2016951F" w:rsidR="001940DB" w:rsidRPr="00EC5256" w:rsidRDefault="00C23F3D" w:rsidP="00C23F3D">
      <w:pPr>
        <w:keepNext/>
        <w:widowControl w:val="0"/>
        <w:suppressAutoHyphens/>
        <w:jc w:val="center"/>
        <w:outlineLvl w:val="1"/>
        <w:rPr>
          <w:rFonts w:ascii="Arial" w:hAnsi="Arial" w:cs="Arial"/>
          <w:b/>
          <w:bCs/>
          <w:sz w:val="20"/>
          <w:szCs w:val="20"/>
          <w:lang w:val="fr-FR"/>
        </w:rPr>
      </w:pPr>
      <w:r w:rsidRPr="00EC5256">
        <w:rPr>
          <w:rFonts w:ascii="Arial" w:eastAsia="Arial Narrow" w:hAnsi="Arial" w:cs="Arial"/>
          <w:b/>
          <w:bCs/>
          <w:sz w:val="20"/>
          <w:szCs w:val="20"/>
          <w:lang w:val="fr-FR" w:bidi="hi-IN"/>
        </w:rPr>
        <w:t>(NE REMPLIR CETTE SECTION QUE POUR LES ÉTABLISSEMENTS DE SANTÉ PUBLICS)</w:t>
      </w:r>
    </w:p>
    <w:tbl>
      <w:tblPr>
        <w:tblStyle w:val="TableGrid"/>
        <w:tblW w:w="5000" w:type="pct"/>
        <w:jc w:val="center"/>
        <w:tblLook w:val="04A0" w:firstRow="1" w:lastRow="0" w:firstColumn="1" w:lastColumn="0" w:noHBand="0" w:noVBand="1"/>
      </w:tblPr>
      <w:tblGrid>
        <w:gridCol w:w="613"/>
        <w:gridCol w:w="4312"/>
        <w:gridCol w:w="4110"/>
        <w:gridCol w:w="736"/>
      </w:tblGrid>
      <w:tr w:rsidR="00C23F3D" w:rsidRPr="002D084C" w14:paraId="17BDF1A8" w14:textId="77777777" w:rsidTr="00307586">
        <w:trPr>
          <w:trHeight w:val="233"/>
          <w:tblHeader/>
          <w:jc w:val="center"/>
        </w:trPr>
        <w:tc>
          <w:tcPr>
            <w:tcW w:w="314" w:type="pct"/>
            <w:shd w:val="clear" w:color="auto" w:fill="BFBFBF" w:themeFill="background1" w:themeFillShade="BF"/>
            <w:vAlign w:val="center"/>
          </w:tcPr>
          <w:p w14:paraId="54D403ED" w14:textId="2F9C9424" w:rsidR="00C23F3D" w:rsidRPr="00EC5256" w:rsidRDefault="00F60929" w:rsidP="00C23F3D">
            <w:pPr>
              <w:tabs>
                <w:tab w:val="left" w:pos="-720"/>
              </w:tabs>
              <w:suppressAutoHyphens/>
              <w:jc w:val="center"/>
              <w:rPr>
                <w:rFonts w:ascii="Arial" w:hAnsi="Arial" w:cs="Arial"/>
                <w:b/>
                <w:spacing w:val="-2"/>
                <w:szCs w:val="20"/>
                <w:rtl/>
                <w:cs/>
                <w:lang w:val="fr-FR"/>
              </w:rPr>
            </w:pPr>
            <w:r w:rsidRPr="00EC5256">
              <w:rPr>
                <w:rFonts w:ascii="Calibri" w:eastAsia="Arial Narrow" w:hAnsi="Calibri" w:cs="Calibri"/>
                <w:b/>
                <w:bCs/>
                <w:spacing w:val="-2"/>
                <w:szCs w:val="20"/>
                <w:lang w:val="fr-FR" w:bidi="hi-IN"/>
              </w:rPr>
              <w:t>Non</w:t>
            </w:r>
            <w:r w:rsidR="00C23F3D" w:rsidRPr="00EC5256">
              <w:rPr>
                <w:rFonts w:ascii="Calibri" w:eastAsia="Arial Narrow" w:hAnsi="Calibri" w:cs="Mangal"/>
                <w:b/>
                <w:bCs/>
                <w:spacing w:val="-2"/>
                <w:szCs w:val="20"/>
                <w:cs/>
                <w:lang w:val="fr-FR" w:bidi="hi-IN"/>
              </w:rPr>
              <w:t xml:space="preserve">. </w:t>
            </w:r>
            <w:r w:rsidR="00C23F3D" w:rsidRPr="00EC5256">
              <w:rPr>
                <w:rFonts w:ascii="Calibri" w:eastAsia="Arial Narrow" w:hAnsi="Calibri" w:cs="Calibri"/>
                <w:b/>
                <w:bCs/>
                <w:spacing w:val="-2"/>
                <w:szCs w:val="20"/>
                <w:lang w:val="fr-FR" w:bidi="hi-IN"/>
              </w:rPr>
              <w:t>Q.</w:t>
            </w:r>
          </w:p>
        </w:tc>
        <w:tc>
          <w:tcPr>
            <w:tcW w:w="2207" w:type="pct"/>
            <w:shd w:val="clear" w:color="auto" w:fill="BFBFBF" w:themeFill="background1" w:themeFillShade="BF"/>
            <w:vAlign w:val="center"/>
          </w:tcPr>
          <w:p w14:paraId="64A773F6" w14:textId="4A01058B" w:rsidR="00C23F3D" w:rsidRPr="00EC5256" w:rsidRDefault="00C23F3D" w:rsidP="00C23F3D">
            <w:pPr>
              <w:suppressAutoHyphens/>
              <w:rPr>
                <w:rFonts w:ascii="Arial" w:hAnsi="Arial" w:cs="Arial"/>
                <w:b/>
                <w:spacing w:val="-2"/>
                <w:szCs w:val="20"/>
                <w:rtl/>
                <w:cs/>
                <w:lang w:val="fr-FR"/>
              </w:rPr>
            </w:pPr>
            <w:r w:rsidRPr="00EC5256">
              <w:rPr>
                <w:rFonts w:ascii="Calibri" w:eastAsia="Arial Narrow" w:hAnsi="Calibri" w:cs="Calibri"/>
                <w:b/>
                <w:bCs/>
                <w:spacing w:val="-2"/>
                <w:szCs w:val="20"/>
                <w:lang w:val="fr-FR" w:bidi="hi-IN"/>
              </w:rPr>
              <w:t>QUESTIONS ET FILTRES</w:t>
            </w:r>
          </w:p>
        </w:tc>
        <w:tc>
          <w:tcPr>
            <w:tcW w:w="2103" w:type="pct"/>
            <w:shd w:val="clear" w:color="auto" w:fill="BFBFBF" w:themeFill="background1" w:themeFillShade="BF"/>
            <w:vAlign w:val="center"/>
          </w:tcPr>
          <w:p w14:paraId="07188E8B" w14:textId="0B93E455" w:rsidR="00C23F3D" w:rsidRPr="00EC5256" w:rsidRDefault="00C23F3D" w:rsidP="00C23F3D">
            <w:pPr>
              <w:keepNext/>
              <w:widowControl w:val="0"/>
              <w:tabs>
                <w:tab w:val="left" w:pos="0"/>
              </w:tabs>
              <w:suppressAutoHyphens/>
              <w:outlineLvl w:val="1"/>
              <w:rPr>
                <w:rFonts w:ascii="Arial" w:eastAsia="Times New Roman" w:hAnsi="Arial" w:cs="Arial"/>
                <w:b/>
                <w:spacing w:val="-2"/>
                <w:szCs w:val="20"/>
                <w:lang w:val="fr-FR"/>
              </w:rPr>
            </w:pPr>
            <w:r w:rsidRPr="00EC5256">
              <w:rPr>
                <w:rFonts w:ascii="Calibri" w:eastAsia="Times New Roman" w:hAnsi="Calibri" w:cs="Calibri"/>
                <w:b/>
                <w:bCs/>
                <w:spacing w:val="-2"/>
                <w:szCs w:val="20"/>
                <w:lang w:val="fr-FR" w:bidi="hi-IN"/>
              </w:rPr>
              <w:t>CODAGE</w:t>
            </w:r>
          </w:p>
        </w:tc>
        <w:tc>
          <w:tcPr>
            <w:tcW w:w="377" w:type="pct"/>
            <w:shd w:val="clear" w:color="auto" w:fill="BFBFBF" w:themeFill="background1" w:themeFillShade="BF"/>
            <w:vAlign w:val="center"/>
          </w:tcPr>
          <w:p w14:paraId="54212CBB" w14:textId="1E24D4D1" w:rsidR="00C23F3D" w:rsidRPr="00EC5256" w:rsidRDefault="00C23F3D" w:rsidP="00C23F3D">
            <w:pPr>
              <w:suppressAutoHyphens/>
              <w:ind w:left="-78" w:right="-102"/>
              <w:jc w:val="center"/>
              <w:rPr>
                <w:rFonts w:ascii="Arial" w:hAnsi="Arial" w:cs="Arial"/>
                <w:b/>
                <w:spacing w:val="-2"/>
                <w:szCs w:val="20"/>
                <w:lang w:val="fr-FR"/>
              </w:rPr>
            </w:pPr>
            <w:r w:rsidRPr="00EC5256">
              <w:rPr>
                <w:rFonts w:ascii="Calibri" w:eastAsia="Arial Narrow" w:hAnsi="Calibri" w:cs="Calibri"/>
                <w:b/>
                <w:bCs/>
                <w:spacing w:val="-2"/>
                <w:szCs w:val="20"/>
                <w:lang w:val="fr-FR" w:bidi="hi-IN"/>
              </w:rPr>
              <w:t>PASSEZ À</w:t>
            </w:r>
          </w:p>
        </w:tc>
      </w:tr>
      <w:tr w:rsidR="00C23F3D" w:rsidRPr="002D084C" w14:paraId="02C90727" w14:textId="77777777" w:rsidTr="00307586">
        <w:trPr>
          <w:trHeight w:val="647"/>
          <w:jc w:val="center"/>
        </w:trPr>
        <w:tc>
          <w:tcPr>
            <w:tcW w:w="314" w:type="pct"/>
          </w:tcPr>
          <w:p w14:paraId="00E6EFFC" w14:textId="26B5A9D5" w:rsidR="00C23F3D" w:rsidRPr="00EC5256" w:rsidRDefault="00C23F3D" w:rsidP="00C23F3D">
            <w:pPr>
              <w:spacing w:before="240"/>
              <w:jc w:val="center"/>
              <w:rPr>
                <w:rFonts w:ascii="Arial" w:hAnsi="Arial" w:cs="Arial"/>
                <w:szCs w:val="20"/>
                <w:lang w:val="fr-FR"/>
              </w:rPr>
            </w:pPr>
            <w:r w:rsidRPr="00EC5256">
              <w:rPr>
                <w:rFonts w:ascii="Arial" w:eastAsia="Arial Narrow" w:hAnsi="Arial" w:cs="Mangal"/>
                <w:szCs w:val="20"/>
                <w:cs/>
                <w:lang w:val="fr-FR" w:bidi="hi-IN"/>
              </w:rPr>
              <w:t>201</w:t>
            </w:r>
          </w:p>
        </w:tc>
        <w:tc>
          <w:tcPr>
            <w:tcW w:w="2207" w:type="pct"/>
          </w:tcPr>
          <w:p w14:paraId="3691430E" w14:textId="5496983C" w:rsidR="00C23F3D" w:rsidRPr="00EC5256" w:rsidRDefault="0077620D" w:rsidP="00EC5256">
            <w:pPr>
              <w:rPr>
                <w:rFonts w:ascii="Arial" w:hAnsi="Arial" w:cs="Arial"/>
                <w:szCs w:val="20"/>
                <w:lang w:val="fr-FR"/>
              </w:rPr>
            </w:pPr>
            <w:r w:rsidRPr="00EC5256">
              <w:rPr>
                <w:lang w:val="fr-FR"/>
              </w:rPr>
              <w:t xml:space="preserve">Estimation de la population polarisée par </w:t>
            </w:r>
            <w:r w:rsidR="003A45A0" w:rsidRPr="00EC5256">
              <w:rPr>
                <w:lang w:val="fr-FR"/>
              </w:rPr>
              <w:t>le centre de santé</w:t>
            </w:r>
          </w:p>
        </w:tc>
        <w:tc>
          <w:tcPr>
            <w:tcW w:w="2103" w:type="pct"/>
          </w:tcPr>
          <w:p w14:paraId="7DC645E0" w14:textId="305B26B7" w:rsidR="00C23F3D" w:rsidRPr="00EC5256" w:rsidRDefault="00C23F3D" w:rsidP="00C23F3D">
            <w:pPr>
              <w:tabs>
                <w:tab w:val="right" w:leader="dot" w:pos="4092"/>
              </w:tabs>
              <w:spacing w:before="240"/>
              <w:rPr>
                <w:rFonts w:ascii="Arial" w:eastAsia="Arial Narrow" w:hAnsi="Arial" w:cs="Arial"/>
                <w:szCs w:val="20"/>
                <w:cs/>
                <w:lang w:val="fr-FR" w:bidi="hi-IN"/>
              </w:rPr>
            </w:pPr>
            <w:r w:rsidRPr="002D084C">
              <w:rPr>
                <w:rFonts w:ascii="Arial" w:eastAsia="Arial Narrow" w:hAnsi="Arial" w:cs="Arial"/>
                <w:noProof/>
                <w:szCs w:val="20"/>
                <w:lang w:val="fr-FR" w:eastAsia="fr-FR"/>
              </w:rPr>
              <mc:AlternateContent>
                <mc:Choice Requires="wpg">
                  <w:drawing>
                    <wp:anchor distT="0" distB="0" distL="114300" distR="114300" simplePos="0" relativeHeight="252081152" behindDoc="0" locked="0" layoutInCell="1" allowOverlap="1" wp14:anchorId="49E6F80B" wp14:editId="5FC4CBDA">
                      <wp:simplePos x="0" y="0"/>
                      <wp:positionH relativeFrom="column">
                        <wp:posOffset>1044872</wp:posOffset>
                      </wp:positionH>
                      <wp:positionV relativeFrom="paragraph">
                        <wp:posOffset>62865</wp:posOffset>
                      </wp:positionV>
                      <wp:extent cx="1315720" cy="215900"/>
                      <wp:effectExtent l="0" t="0" r="17780" b="12700"/>
                      <wp:wrapNone/>
                      <wp:docPr id="12" name="Group 12"/>
                      <wp:cNvGraphicFramePr/>
                      <a:graphic xmlns:a="http://schemas.openxmlformats.org/drawingml/2006/main">
                        <a:graphicData uri="http://schemas.microsoft.com/office/word/2010/wordprocessingGroup">
                          <wpg:wgp>
                            <wpg:cNvGrpSpPr/>
                            <wpg:grpSpPr>
                              <a:xfrm>
                                <a:off x="0" y="0"/>
                                <a:ext cx="1315720" cy="215900"/>
                                <a:chOff x="0" y="0"/>
                                <a:chExt cx="1315720" cy="215900"/>
                              </a:xfrm>
                            </wpg:grpSpPr>
                            <wpg:grpSp>
                              <wpg:cNvPr id="364" name="Group 364"/>
                              <wpg:cNvGrpSpPr/>
                              <wpg:grpSpPr>
                                <a:xfrm>
                                  <a:off x="876300" y="0"/>
                                  <a:ext cx="439420" cy="215900"/>
                                  <a:chOff x="8711" y="2856"/>
                                  <a:chExt cx="1080" cy="360"/>
                                </a:xfrm>
                              </wpg:grpSpPr>
                              <wps:wsp>
                                <wps:cNvPr id="36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6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cNvPr id="2" name="Group 2"/>
                              <wpg:cNvGrpSpPr/>
                              <wpg:grpSpPr>
                                <a:xfrm>
                                  <a:off x="438150" y="0"/>
                                  <a:ext cx="439420" cy="215900"/>
                                  <a:chOff x="8711" y="2856"/>
                                  <a:chExt cx="1080" cy="360"/>
                                </a:xfrm>
                              </wpg:grpSpPr>
                              <wps:wsp>
                                <wps:cNvPr id="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cNvPr id="5" name="Group 5"/>
                              <wpg:cNvGrpSpPr/>
                              <wpg:grpSpPr>
                                <a:xfrm>
                                  <a:off x="0" y="0"/>
                                  <a:ext cx="439420" cy="215900"/>
                                  <a:chOff x="8711" y="2856"/>
                                  <a:chExt cx="1080" cy="360"/>
                                </a:xfrm>
                              </wpg:grpSpPr>
                              <wps:wsp>
                                <wps:cNvPr id="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w14:anchorId="7CF76202" id="Group 12" o:spid="_x0000_s1026" style="position:absolute;margin-left:82.25pt;margin-top:4.95pt;width:103.6pt;height:17pt;z-index:252081152" coordsize="13157,2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">
                      <v:group id="Group 364" o:spid="_x0000_s1027" style="position:absolute;left:8763;width:4394;height:2159"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"/>
                      </v:group>
                      <v:group id="Group 2" o:spid="_x0000_s1030" style="position:absolute;left:4381;width:4394;height:2159"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221" o:spid="_x0000_s1031"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rect id="Rectangle 222" o:spid="_x0000_s1032"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group>
                      <v:group id="Group 5" o:spid="_x0000_s1033" style="position:absolute;width:4394;height:2159"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221" o:spid="_x0000_s1034"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222" o:spid="_x0000_s1035"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group>
                    </v:group>
                  </w:pict>
                </mc:Fallback>
              </mc:AlternateContent>
            </w:r>
            <w:r w:rsidRPr="00EC5256">
              <w:rPr>
                <w:rFonts w:ascii="Arial" w:eastAsia="Arial Narrow" w:hAnsi="Arial" w:cs="Arial"/>
                <w:szCs w:val="20"/>
                <w:lang w:val="fr-FR" w:bidi="hi-IN"/>
              </w:rPr>
              <w:t>Population</w:t>
            </w:r>
          </w:p>
        </w:tc>
        <w:tc>
          <w:tcPr>
            <w:tcW w:w="377" w:type="pct"/>
          </w:tcPr>
          <w:p w14:paraId="3A73AD38" w14:textId="77777777" w:rsidR="00C23F3D" w:rsidRPr="00EC5256" w:rsidRDefault="00C23F3D" w:rsidP="00C23F3D">
            <w:pPr>
              <w:spacing w:before="240"/>
              <w:rPr>
                <w:rFonts w:ascii="Arial" w:hAnsi="Arial" w:cs="Arial"/>
                <w:b/>
                <w:bCs/>
                <w:szCs w:val="20"/>
                <w:lang w:val="fr-FR"/>
              </w:rPr>
            </w:pPr>
          </w:p>
        </w:tc>
      </w:tr>
      <w:tr w:rsidR="00C23F3D" w:rsidRPr="002D084C" w14:paraId="543D3871" w14:textId="77777777" w:rsidTr="00307586">
        <w:trPr>
          <w:trHeight w:val="647"/>
          <w:jc w:val="center"/>
        </w:trPr>
        <w:tc>
          <w:tcPr>
            <w:tcW w:w="314" w:type="pct"/>
          </w:tcPr>
          <w:p w14:paraId="5063C3DB" w14:textId="2241281F" w:rsidR="00C23F3D" w:rsidRPr="00EC5256" w:rsidRDefault="00C23F3D" w:rsidP="00C23F3D">
            <w:pPr>
              <w:jc w:val="center"/>
              <w:rPr>
                <w:rFonts w:ascii="Arial" w:eastAsia="Arial Narrow" w:hAnsi="Arial" w:cs="Arial"/>
                <w:szCs w:val="20"/>
                <w:cs/>
                <w:lang w:val="fr-FR" w:bidi="hi-IN"/>
              </w:rPr>
            </w:pPr>
            <w:r w:rsidRPr="00EC5256">
              <w:rPr>
                <w:rFonts w:ascii="Arial" w:eastAsia="Arial Narrow" w:hAnsi="Arial" w:cs="Mangal"/>
                <w:szCs w:val="20"/>
                <w:cs/>
                <w:lang w:val="fr-FR" w:bidi="hi-IN"/>
              </w:rPr>
              <w:t>20</w:t>
            </w:r>
            <w:r w:rsidRPr="00EC5256">
              <w:rPr>
                <w:rFonts w:ascii="Arial" w:eastAsia="Arial Narrow" w:hAnsi="Arial" w:cs="Arial"/>
                <w:szCs w:val="20"/>
                <w:lang w:val="fr-FR" w:bidi="hi-IN"/>
              </w:rPr>
              <w:t>2</w:t>
            </w:r>
          </w:p>
        </w:tc>
        <w:tc>
          <w:tcPr>
            <w:tcW w:w="2207" w:type="pct"/>
          </w:tcPr>
          <w:p w14:paraId="1E5D8E8A" w14:textId="0E33912F" w:rsidR="00C23F3D" w:rsidRPr="00EC5256" w:rsidRDefault="003653EB" w:rsidP="003A45A0">
            <w:pPr>
              <w:rPr>
                <w:rFonts w:ascii="Arial" w:hAnsi="Arial" w:cs="Arial"/>
                <w:szCs w:val="20"/>
                <w:lang w:val="fr-FR"/>
              </w:rPr>
            </w:pPr>
            <w:r w:rsidRPr="00EC5256">
              <w:rPr>
                <w:lang w:val="fr-FR"/>
              </w:rPr>
              <w:t>N</w:t>
            </w:r>
            <w:r w:rsidR="00A172C9" w:rsidRPr="00EC5256">
              <w:rPr>
                <w:lang w:val="fr-FR"/>
              </w:rPr>
              <w:t>om</w:t>
            </w:r>
            <w:r w:rsidR="00C23F3D" w:rsidRPr="00EC5256">
              <w:rPr>
                <w:lang w:val="fr-FR"/>
              </w:rPr>
              <w:t xml:space="preserve">bre </w:t>
            </w:r>
            <w:r w:rsidR="003A45A0" w:rsidRPr="00EC5256">
              <w:rPr>
                <w:lang w:val="fr-FR"/>
              </w:rPr>
              <w:t>de postes de santé</w:t>
            </w:r>
            <w:r w:rsidR="00C23F3D" w:rsidRPr="00EC5256">
              <w:rPr>
                <w:lang w:val="fr-FR"/>
              </w:rPr>
              <w:t xml:space="preserve"> relevant directement </w:t>
            </w:r>
            <w:r w:rsidR="003A45A0" w:rsidRPr="00EC5256">
              <w:rPr>
                <w:lang w:val="fr-FR"/>
              </w:rPr>
              <w:t>du centre de santé</w:t>
            </w:r>
          </w:p>
        </w:tc>
        <w:tc>
          <w:tcPr>
            <w:tcW w:w="2103" w:type="pct"/>
          </w:tcPr>
          <w:p w14:paraId="0631FFC8" w14:textId="04B10BD9" w:rsidR="00C23F3D" w:rsidRPr="00EC5256" w:rsidRDefault="003653EB" w:rsidP="00C23F3D">
            <w:pPr>
              <w:tabs>
                <w:tab w:val="right" w:leader="dot" w:pos="4092"/>
              </w:tabs>
              <w:spacing w:before="240"/>
              <w:rPr>
                <w:rFonts w:ascii="Arial" w:eastAsia="Arial Narrow" w:hAnsi="Arial" w:cs="Arial"/>
                <w:noProof/>
                <w:szCs w:val="20"/>
                <w:lang w:val="fr-FR" w:eastAsia="en-IN"/>
              </w:rPr>
            </w:pPr>
            <w:r w:rsidRPr="00EC5256">
              <w:rPr>
                <w:rFonts w:ascii="Arial" w:eastAsia="Arial Narrow" w:hAnsi="Arial" w:cs="Arial"/>
                <w:noProof/>
                <w:szCs w:val="20"/>
                <w:lang w:val="fr-FR" w:eastAsia="en-IN" w:bidi="hi-IN"/>
              </w:rPr>
              <w:t>N</w:t>
            </w:r>
            <w:r w:rsidR="00A172C9" w:rsidRPr="00EC5256">
              <w:rPr>
                <w:rFonts w:ascii="Arial" w:eastAsia="Arial Narrow" w:hAnsi="Arial" w:cs="Arial"/>
                <w:noProof/>
                <w:szCs w:val="20"/>
                <w:lang w:val="fr-FR" w:eastAsia="en-IN" w:bidi="hi-IN"/>
              </w:rPr>
              <w:t>om</w:t>
            </w:r>
            <w:r w:rsidR="00C23F3D" w:rsidRPr="00EC5256">
              <w:rPr>
                <w:rFonts w:ascii="Arial" w:eastAsia="Arial Narrow" w:hAnsi="Arial" w:cs="Arial"/>
                <w:noProof/>
                <w:szCs w:val="20"/>
                <w:lang w:val="fr-FR" w:eastAsia="en-IN" w:bidi="hi-IN"/>
              </w:rPr>
              <w:t>bre d'établissements</w:t>
            </w:r>
            <w:r w:rsidR="00C23F3D" w:rsidRPr="00EC5256">
              <w:rPr>
                <w:rFonts w:ascii="Arial" w:eastAsia="Arial Narrow" w:hAnsi="Arial" w:cs="Arial"/>
                <w:noProof/>
                <w:szCs w:val="20"/>
                <w:lang w:val="fr-FR" w:eastAsia="en-IN"/>
              </w:rPr>
              <w:tab/>
            </w:r>
          </w:p>
        </w:tc>
        <w:tc>
          <w:tcPr>
            <w:tcW w:w="377" w:type="pct"/>
          </w:tcPr>
          <w:p w14:paraId="472E3F3F" w14:textId="77777777" w:rsidR="00C23F3D" w:rsidRPr="00EC5256" w:rsidRDefault="00C23F3D" w:rsidP="00C23F3D">
            <w:pPr>
              <w:rPr>
                <w:rFonts w:ascii="Arial" w:hAnsi="Arial" w:cs="Arial"/>
                <w:b/>
                <w:bCs/>
                <w:szCs w:val="20"/>
                <w:lang w:val="fr-FR"/>
              </w:rPr>
            </w:pPr>
          </w:p>
        </w:tc>
      </w:tr>
      <w:tr w:rsidR="0077620D" w:rsidRPr="00D43F9E" w14:paraId="202AE4A5" w14:textId="77777777" w:rsidTr="00307586">
        <w:trPr>
          <w:trHeight w:val="647"/>
          <w:jc w:val="center"/>
        </w:trPr>
        <w:tc>
          <w:tcPr>
            <w:tcW w:w="314" w:type="pct"/>
          </w:tcPr>
          <w:p w14:paraId="76037686" w14:textId="1B0CD4EC" w:rsidR="0077620D" w:rsidRPr="00EC5256" w:rsidRDefault="0077620D" w:rsidP="0077620D">
            <w:pPr>
              <w:jc w:val="center"/>
              <w:rPr>
                <w:rFonts w:ascii="Arial" w:eastAsia="Arial Narrow" w:hAnsi="Arial" w:cs="Arial"/>
                <w:szCs w:val="20"/>
                <w:cs/>
                <w:lang w:val="fr-FR" w:bidi="hi-IN"/>
              </w:rPr>
            </w:pPr>
            <w:r w:rsidRPr="00EC5256">
              <w:rPr>
                <w:rFonts w:ascii="Arial" w:eastAsia="Arial Narrow" w:hAnsi="Arial" w:cs="Arial"/>
                <w:szCs w:val="20"/>
                <w:lang w:val="fr-FR" w:bidi="hi-IN"/>
              </w:rPr>
              <w:t>20</w:t>
            </w:r>
            <w:r w:rsidR="00E77E80">
              <w:rPr>
                <w:rFonts w:ascii="Arial" w:eastAsia="Arial Narrow" w:hAnsi="Arial" w:cs="Arial"/>
                <w:szCs w:val="20"/>
                <w:lang w:val="fr-FR" w:bidi="hi-IN"/>
              </w:rPr>
              <w:t>3</w:t>
            </w:r>
          </w:p>
        </w:tc>
        <w:tc>
          <w:tcPr>
            <w:tcW w:w="2207" w:type="pct"/>
          </w:tcPr>
          <w:p w14:paraId="7DE6E564" w14:textId="14DE38FD" w:rsidR="0077620D" w:rsidRPr="00EC5256" w:rsidRDefault="00771469" w:rsidP="003A45A0">
            <w:pPr>
              <w:rPr>
                <w:rFonts w:ascii="Arial" w:hAnsi="Arial" w:cs="Arial"/>
                <w:szCs w:val="20"/>
                <w:lang w:val="fr-FR"/>
              </w:rPr>
            </w:pPr>
            <w:r w:rsidRPr="00EC5256">
              <w:rPr>
                <w:lang w:val="fr-FR"/>
              </w:rPr>
              <w:t xml:space="preserve">Le centre de santé </w:t>
            </w:r>
            <w:r w:rsidR="0077620D" w:rsidRPr="00EC5256">
              <w:rPr>
                <w:lang w:val="fr-FR"/>
              </w:rPr>
              <w:t>propose-t-il des services ambulatoires, des services hospitaliers ou les deux ?</w:t>
            </w:r>
          </w:p>
        </w:tc>
        <w:tc>
          <w:tcPr>
            <w:tcW w:w="2103" w:type="pct"/>
          </w:tcPr>
          <w:p w14:paraId="022E3136" w14:textId="77777777" w:rsidR="0077620D" w:rsidRPr="00EC5256" w:rsidRDefault="0077620D" w:rsidP="0077620D">
            <w:pPr>
              <w:tabs>
                <w:tab w:val="left" w:pos="0"/>
                <w:tab w:val="right" w:leader="dot" w:pos="4092"/>
              </w:tabs>
              <w:rPr>
                <w:rFonts w:ascii="Arial" w:hAnsi="Arial" w:cs="Arial"/>
                <w:bCs/>
                <w:szCs w:val="20"/>
                <w:lang w:val="fr-FR"/>
              </w:rPr>
            </w:pPr>
            <w:r w:rsidRPr="00EC5256">
              <w:rPr>
                <w:rFonts w:ascii="Arial" w:eastAsia="Arial Narrow" w:hAnsi="Arial" w:cs="Arial"/>
                <w:szCs w:val="20"/>
                <w:lang w:val="fr-FR" w:bidi="hi-IN"/>
              </w:rPr>
              <w:t>Soins ambulatoires uniquement</w:t>
            </w:r>
            <w:r w:rsidRPr="00EC5256">
              <w:rPr>
                <w:rFonts w:ascii="Arial" w:eastAsia="Arial Narrow" w:hAnsi="Arial" w:cs="Mangal"/>
                <w:szCs w:val="20"/>
                <w:cs/>
                <w:lang w:val="fr-FR" w:bidi="hi-IN"/>
              </w:rPr>
              <w:tab/>
              <w:t>1</w:t>
            </w:r>
          </w:p>
          <w:p w14:paraId="4122A31C" w14:textId="77777777" w:rsidR="0077620D" w:rsidRPr="00EC5256" w:rsidRDefault="0077620D" w:rsidP="0077620D">
            <w:pPr>
              <w:tabs>
                <w:tab w:val="right" w:leader="dot" w:pos="4092"/>
              </w:tabs>
              <w:rPr>
                <w:rFonts w:ascii="Arial" w:eastAsia="Arial Narrow" w:hAnsi="Arial" w:cs="Arial"/>
                <w:szCs w:val="20"/>
                <w:cs/>
                <w:lang w:val="fr-FR" w:bidi="hi-IN"/>
              </w:rPr>
            </w:pPr>
            <w:r w:rsidRPr="00EC5256">
              <w:rPr>
                <w:rFonts w:ascii="Arial" w:eastAsia="Arial Narrow" w:hAnsi="Arial" w:cs="Arial"/>
                <w:szCs w:val="20"/>
                <w:lang w:val="fr-FR" w:bidi="hi-IN"/>
              </w:rPr>
              <w:t>Hospitalisation et soins ambulatoires</w:t>
            </w:r>
            <w:r w:rsidRPr="00EC5256">
              <w:rPr>
                <w:rFonts w:ascii="Arial" w:eastAsia="Arial Narrow" w:hAnsi="Arial" w:cs="Mangal"/>
                <w:szCs w:val="20"/>
                <w:cs/>
                <w:lang w:val="fr-FR" w:bidi="hi-IN"/>
              </w:rPr>
              <w:tab/>
              <w:t>2</w:t>
            </w:r>
          </w:p>
          <w:p w14:paraId="1E576F48" w14:textId="68E3B1F0" w:rsidR="0077620D" w:rsidRPr="00EC5256" w:rsidRDefault="0077620D" w:rsidP="0077620D">
            <w:pPr>
              <w:tabs>
                <w:tab w:val="right" w:leader="dot" w:pos="4092"/>
              </w:tabs>
              <w:rPr>
                <w:rFonts w:ascii="Arial" w:eastAsia="Arial Narrow" w:hAnsi="Arial" w:cs="Arial"/>
                <w:szCs w:val="20"/>
                <w:lang w:val="fr-FR" w:bidi="hi-IN"/>
              </w:rPr>
            </w:pPr>
          </w:p>
        </w:tc>
        <w:tc>
          <w:tcPr>
            <w:tcW w:w="377" w:type="pct"/>
          </w:tcPr>
          <w:p w14:paraId="1B54D2E2" w14:textId="77777777" w:rsidR="0077620D" w:rsidRPr="00EC5256" w:rsidRDefault="0077620D" w:rsidP="0077620D">
            <w:pPr>
              <w:rPr>
                <w:rFonts w:ascii="Arial" w:hAnsi="Arial" w:cs="Arial"/>
                <w:b/>
                <w:bCs/>
                <w:szCs w:val="20"/>
                <w:lang w:val="fr-FR"/>
              </w:rPr>
            </w:pPr>
          </w:p>
        </w:tc>
      </w:tr>
      <w:bookmarkEnd w:id="0"/>
    </w:tbl>
    <w:p w14:paraId="602FEA2C" w14:textId="77777777" w:rsidR="00981EDA" w:rsidRPr="00EC5256" w:rsidRDefault="00981EDA">
      <w:pPr>
        <w:spacing w:after="160" w:line="259" w:lineRule="auto"/>
        <w:rPr>
          <w:rFonts w:ascii="Arial" w:eastAsia="Arial Narrow" w:hAnsi="Arial" w:cs="Arial"/>
          <w:b/>
          <w:bCs/>
          <w:sz w:val="20"/>
          <w:szCs w:val="20"/>
          <w:cs/>
          <w:lang w:val="fr-FR" w:bidi="hi-IN"/>
        </w:rPr>
      </w:pPr>
      <w:r w:rsidRPr="00EC5256">
        <w:rPr>
          <w:rFonts w:ascii="Arial" w:eastAsia="Arial Narrow" w:hAnsi="Arial" w:cs="Mangal"/>
          <w:b/>
          <w:bCs/>
          <w:sz w:val="20"/>
          <w:szCs w:val="20"/>
          <w:cs/>
          <w:lang w:val="fr-FR" w:bidi="hi-IN"/>
        </w:rPr>
        <w:br w:type="page"/>
      </w:r>
    </w:p>
    <w:p w14:paraId="4EB2BEB1" w14:textId="7280B9E5" w:rsidR="004648C0" w:rsidRPr="00EC5256" w:rsidRDefault="004648C0" w:rsidP="004648C0">
      <w:pPr>
        <w:jc w:val="center"/>
        <w:rPr>
          <w:rFonts w:ascii="Arial" w:eastAsia="Arial Narrow" w:hAnsi="Arial" w:cs="Arial"/>
          <w:b/>
          <w:bCs/>
          <w:sz w:val="24"/>
          <w:szCs w:val="24"/>
          <w:lang w:val="fr-FR" w:bidi="hi-IN"/>
        </w:rPr>
      </w:pPr>
      <w:r w:rsidRPr="00EC5256">
        <w:rPr>
          <w:rFonts w:ascii="Arial" w:eastAsia="Arial Narrow" w:hAnsi="Arial" w:cs="Arial"/>
          <w:b/>
          <w:bCs/>
          <w:sz w:val="24"/>
          <w:szCs w:val="24"/>
          <w:lang w:val="fr-FR" w:bidi="hi-IN"/>
        </w:rPr>
        <w:lastRenderedPageBreak/>
        <w:t>SECTION 3: INFRASTRUCTURE GÉNÉRALE</w:t>
      </w:r>
    </w:p>
    <w:p w14:paraId="3A4A65FE" w14:textId="77777777" w:rsidR="004648C0" w:rsidRPr="00EC5256" w:rsidRDefault="004648C0" w:rsidP="004648C0">
      <w:pPr>
        <w:jc w:val="center"/>
        <w:rPr>
          <w:rFonts w:ascii="Arial" w:eastAsia="Arial Narrow" w:hAnsi="Arial" w:cs="Arial"/>
          <w:b/>
          <w:bCs/>
          <w:sz w:val="20"/>
          <w:szCs w:val="20"/>
          <w:lang w:val="fr-FR" w:bidi="hi-IN"/>
        </w:rPr>
      </w:pPr>
    </w:p>
    <w:p w14:paraId="2F9F983E" w14:textId="59D14BAE" w:rsidR="00204D88" w:rsidRPr="00EC5256" w:rsidRDefault="004648C0" w:rsidP="004648C0">
      <w:pPr>
        <w:jc w:val="center"/>
        <w:rPr>
          <w:rFonts w:ascii="Arial" w:hAnsi="Arial" w:cs="Arial"/>
          <w:sz w:val="20"/>
          <w:lang w:val="fr-FR"/>
        </w:rPr>
      </w:pPr>
      <w:r w:rsidRPr="00EC5256">
        <w:rPr>
          <w:rFonts w:ascii="Arial" w:eastAsia="Arial Narrow" w:hAnsi="Arial" w:cs="Arial"/>
          <w:i/>
          <w:iCs/>
          <w:sz w:val="20"/>
          <w:szCs w:val="20"/>
          <w:lang w:val="fr-FR" w:bidi="hi-IN"/>
        </w:rPr>
        <w:t xml:space="preserve">OBSERVATION GÉNÉRALE DE L'ÉTAT DE PRÉPARATION DES INSTALLATIONS : LES INFORMATIONS DE CETTE SECTION SERONT RECUEILLIES SOIT PAR DES OBSERVATIONS, SOIT EN INTERROGEANT LE </w:t>
      </w:r>
      <w:r w:rsidR="006518E1">
        <w:rPr>
          <w:rFonts w:ascii="Arial" w:eastAsia="Arial Narrow" w:hAnsi="Arial" w:cs="Arial"/>
          <w:i/>
          <w:iCs/>
          <w:sz w:val="20"/>
          <w:szCs w:val="20"/>
          <w:lang w:val="fr-FR" w:bidi="hi-IN"/>
        </w:rPr>
        <w:t>MCD</w:t>
      </w:r>
      <w:r w:rsidRPr="00EC5256">
        <w:rPr>
          <w:rFonts w:ascii="Arial" w:eastAsia="Arial Narrow" w:hAnsi="Arial" w:cs="Arial"/>
          <w:i/>
          <w:iCs/>
          <w:sz w:val="20"/>
          <w:szCs w:val="20"/>
          <w:lang w:val="fr-FR" w:bidi="hi-IN"/>
        </w:rPr>
        <w:t>/</w:t>
      </w:r>
      <w:r w:rsidR="00DA1AC6">
        <w:rPr>
          <w:rFonts w:ascii="Arial" w:eastAsia="Arial Narrow" w:hAnsi="Arial" w:cs="Arial"/>
          <w:i/>
          <w:iCs/>
          <w:sz w:val="20"/>
          <w:szCs w:val="20"/>
          <w:lang w:val="fr-FR" w:bidi="hi-IN"/>
        </w:rPr>
        <w:t>CSR</w:t>
      </w:r>
      <w:r w:rsidRPr="00EC5256">
        <w:rPr>
          <w:rFonts w:ascii="Arial" w:eastAsia="Arial Narrow" w:hAnsi="Arial" w:cs="Arial"/>
          <w:i/>
          <w:iCs/>
          <w:sz w:val="20"/>
          <w:szCs w:val="20"/>
          <w:lang w:val="fr-FR" w:bidi="hi-IN"/>
        </w:rPr>
        <w:t xml:space="preserve">/LA PERSONNE DÉSIGNÉE PAR LE </w:t>
      </w:r>
      <w:r w:rsidR="00DA1AC6">
        <w:rPr>
          <w:rFonts w:ascii="Arial" w:eastAsia="Arial Narrow" w:hAnsi="Arial" w:cs="Arial"/>
          <w:i/>
          <w:iCs/>
          <w:sz w:val="20"/>
          <w:szCs w:val="20"/>
          <w:lang w:val="fr-FR" w:bidi="hi-IN"/>
        </w:rPr>
        <w:t>MCD</w:t>
      </w:r>
      <w:r w:rsidR="00DA1AC6" w:rsidRPr="00EC5256">
        <w:rPr>
          <w:rFonts w:ascii="Arial" w:eastAsia="Arial Narrow" w:hAnsi="Arial" w:cs="Arial"/>
          <w:i/>
          <w:iCs/>
          <w:sz w:val="20"/>
          <w:szCs w:val="20"/>
          <w:lang w:val="fr-FR" w:bidi="hi-IN"/>
        </w:rPr>
        <w:t>/</w:t>
      </w:r>
      <w:r w:rsidR="00DA1AC6">
        <w:rPr>
          <w:rFonts w:ascii="Arial" w:eastAsia="Arial Narrow" w:hAnsi="Arial" w:cs="Arial"/>
          <w:i/>
          <w:iCs/>
          <w:sz w:val="20"/>
          <w:szCs w:val="20"/>
          <w:lang w:val="fr-FR" w:bidi="hi-IN"/>
        </w:rPr>
        <w:t>CSR</w:t>
      </w:r>
      <w:r w:rsidRPr="00EC5256">
        <w:rPr>
          <w:rFonts w:ascii="Arial" w:eastAsia="Arial Narrow" w:hAnsi="Arial" w:cs="Arial"/>
          <w:b/>
          <w:bCs/>
          <w:sz w:val="20"/>
          <w:szCs w:val="20"/>
          <w:lang w:val="fr-FR" w:bidi="hi-IN"/>
        </w:rPr>
        <w:t>.</w:t>
      </w:r>
    </w:p>
    <w:tbl>
      <w:tblPr>
        <w:tblStyle w:val="TableGrid"/>
        <w:tblW w:w="4850" w:type="pct"/>
        <w:jc w:val="center"/>
        <w:tblLook w:val="04A0" w:firstRow="1" w:lastRow="0" w:firstColumn="1" w:lastColumn="0" w:noHBand="0" w:noVBand="1"/>
      </w:tblPr>
      <w:tblGrid>
        <w:gridCol w:w="900"/>
        <w:gridCol w:w="2842"/>
        <w:gridCol w:w="1932"/>
        <w:gridCol w:w="1350"/>
        <w:gridCol w:w="1718"/>
        <w:gridCol w:w="736"/>
      </w:tblGrid>
      <w:tr w:rsidR="00A7767F" w:rsidRPr="002D084C" w14:paraId="650F0D42" w14:textId="77777777" w:rsidTr="00A7767F">
        <w:trPr>
          <w:trHeight w:val="233"/>
          <w:tblHeader/>
          <w:jc w:val="center"/>
        </w:trPr>
        <w:tc>
          <w:tcPr>
            <w:tcW w:w="323" w:type="pct"/>
            <w:shd w:val="clear" w:color="auto" w:fill="BFBFBF" w:themeFill="background1" w:themeFillShade="BF"/>
            <w:vAlign w:val="center"/>
          </w:tcPr>
          <w:p w14:paraId="18A05A0B" w14:textId="2328BCE8" w:rsidR="004648C0" w:rsidRPr="00EC5256" w:rsidRDefault="00F60929" w:rsidP="004648C0">
            <w:pPr>
              <w:tabs>
                <w:tab w:val="left" w:pos="-720"/>
              </w:tabs>
              <w:suppressAutoHyphens/>
              <w:jc w:val="center"/>
              <w:rPr>
                <w:rFonts w:ascii="Arial" w:hAnsi="Arial" w:cs="Arial"/>
                <w:b/>
                <w:spacing w:val="-2"/>
                <w:szCs w:val="20"/>
                <w:rtl/>
                <w:cs/>
                <w:lang w:val="fr-FR"/>
              </w:rPr>
            </w:pPr>
            <w:r w:rsidRPr="00EC5256">
              <w:rPr>
                <w:rFonts w:ascii="Calibri" w:eastAsia="Arial Narrow" w:hAnsi="Calibri" w:cs="Calibri"/>
                <w:b/>
                <w:bCs/>
                <w:spacing w:val="-2"/>
                <w:szCs w:val="20"/>
                <w:lang w:val="fr-FR" w:bidi="hi-IN"/>
              </w:rPr>
              <w:t>Non</w:t>
            </w:r>
            <w:r w:rsidR="004648C0" w:rsidRPr="00EC5256">
              <w:rPr>
                <w:rFonts w:ascii="Calibri" w:eastAsia="Arial Narrow" w:hAnsi="Calibri" w:cs="Mangal"/>
                <w:b/>
                <w:bCs/>
                <w:spacing w:val="-2"/>
                <w:szCs w:val="20"/>
                <w:cs/>
                <w:lang w:val="fr-FR" w:bidi="hi-IN"/>
              </w:rPr>
              <w:t xml:space="preserve">. </w:t>
            </w:r>
            <w:r w:rsidR="004648C0" w:rsidRPr="00EC5256">
              <w:rPr>
                <w:rFonts w:ascii="Calibri" w:eastAsia="Arial Narrow" w:hAnsi="Calibri" w:cs="Calibri"/>
                <w:b/>
                <w:bCs/>
                <w:spacing w:val="-2"/>
                <w:szCs w:val="20"/>
                <w:lang w:val="fr-FR" w:bidi="hi-IN"/>
              </w:rPr>
              <w:t>Q.</w:t>
            </w:r>
          </w:p>
        </w:tc>
        <w:tc>
          <w:tcPr>
            <w:tcW w:w="1535" w:type="pct"/>
            <w:shd w:val="clear" w:color="auto" w:fill="BFBFBF" w:themeFill="background1" w:themeFillShade="BF"/>
            <w:vAlign w:val="center"/>
          </w:tcPr>
          <w:p w14:paraId="5AAB1177" w14:textId="16529923" w:rsidR="004648C0" w:rsidRPr="00EC5256" w:rsidRDefault="004648C0" w:rsidP="004648C0">
            <w:pPr>
              <w:suppressAutoHyphens/>
              <w:rPr>
                <w:rFonts w:ascii="Arial" w:hAnsi="Arial" w:cs="Arial"/>
                <w:b/>
                <w:spacing w:val="-2"/>
                <w:szCs w:val="20"/>
                <w:rtl/>
                <w:cs/>
                <w:lang w:val="fr-FR"/>
              </w:rPr>
            </w:pPr>
            <w:r w:rsidRPr="00EC5256">
              <w:rPr>
                <w:rFonts w:ascii="Calibri" w:eastAsia="Arial Narrow" w:hAnsi="Calibri" w:cs="Calibri"/>
                <w:b/>
                <w:bCs/>
                <w:spacing w:val="-2"/>
                <w:szCs w:val="20"/>
                <w:lang w:val="fr-FR" w:bidi="hi-IN"/>
              </w:rPr>
              <w:t>QUESTIONS ET FILTRES</w:t>
            </w:r>
          </w:p>
        </w:tc>
        <w:tc>
          <w:tcPr>
            <w:tcW w:w="2716" w:type="pct"/>
            <w:gridSpan w:val="3"/>
            <w:shd w:val="clear" w:color="auto" w:fill="BFBFBF" w:themeFill="background1" w:themeFillShade="BF"/>
            <w:vAlign w:val="center"/>
          </w:tcPr>
          <w:p w14:paraId="6FC9E848" w14:textId="42995CE1" w:rsidR="004648C0" w:rsidRPr="00EC5256" w:rsidRDefault="004648C0" w:rsidP="004648C0">
            <w:pPr>
              <w:keepNext/>
              <w:widowControl w:val="0"/>
              <w:tabs>
                <w:tab w:val="left" w:pos="0"/>
              </w:tabs>
              <w:suppressAutoHyphens/>
              <w:jc w:val="center"/>
              <w:outlineLvl w:val="1"/>
              <w:rPr>
                <w:rFonts w:ascii="Arial" w:eastAsia="Times New Roman" w:hAnsi="Arial" w:cs="Arial"/>
                <w:b/>
                <w:spacing w:val="-2"/>
                <w:szCs w:val="20"/>
                <w:lang w:val="fr-FR"/>
              </w:rPr>
            </w:pPr>
            <w:r w:rsidRPr="00EC5256">
              <w:rPr>
                <w:rFonts w:ascii="Calibri" w:eastAsia="Times New Roman" w:hAnsi="Calibri" w:cs="Calibri"/>
                <w:b/>
                <w:bCs/>
                <w:spacing w:val="-2"/>
                <w:szCs w:val="20"/>
                <w:lang w:val="fr-FR" w:bidi="hi-IN"/>
              </w:rPr>
              <w:t>CODAGE</w:t>
            </w:r>
          </w:p>
        </w:tc>
        <w:tc>
          <w:tcPr>
            <w:tcW w:w="426" w:type="pct"/>
            <w:shd w:val="clear" w:color="auto" w:fill="BFBFBF" w:themeFill="background1" w:themeFillShade="BF"/>
            <w:vAlign w:val="center"/>
          </w:tcPr>
          <w:p w14:paraId="2FE0FB22" w14:textId="0BC0AA40" w:rsidR="004648C0" w:rsidRPr="00EC5256" w:rsidRDefault="004648C0" w:rsidP="004648C0">
            <w:pPr>
              <w:suppressAutoHyphens/>
              <w:ind w:left="-78" w:right="-102"/>
              <w:jc w:val="center"/>
              <w:rPr>
                <w:rFonts w:ascii="Arial" w:hAnsi="Arial" w:cs="Arial"/>
                <w:b/>
                <w:spacing w:val="-2"/>
                <w:szCs w:val="20"/>
                <w:lang w:val="fr-FR"/>
              </w:rPr>
            </w:pPr>
            <w:r w:rsidRPr="00EC5256">
              <w:rPr>
                <w:rFonts w:ascii="Calibri" w:eastAsia="Arial Narrow" w:hAnsi="Calibri" w:cs="Calibri"/>
                <w:b/>
                <w:bCs/>
                <w:spacing w:val="-2"/>
                <w:szCs w:val="20"/>
                <w:lang w:val="fr-FR" w:bidi="hi-IN"/>
              </w:rPr>
              <w:t>PASSEZ À</w:t>
            </w:r>
          </w:p>
        </w:tc>
      </w:tr>
      <w:tr w:rsidR="00A7767F" w:rsidRPr="002D084C" w14:paraId="443FFCD8" w14:textId="77777777" w:rsidTr="00A7767F">
        <w:trPr>
          <w:trHeight w:val="376"/>
          <w:jc w:val="center"/>
        </w:trPr>
        <w:tc>
          <w:tcPr>
            <w:tcW w:w="323" w:type="pct"/>
          </w:tcPr>
          <w:p w14:paraId="0D7C88E0" w14:textId="6503E92F" w:rsidR="004369B7" w:rsidRPr="00EC5256" w:rsidRDefault="004369B7" w:rsidP="004369B7">
            <w:pPr>
              <w:jc w:val="center"/>
              <w:rPr>
                <w:rFonts w:ascii="Arial" w:hAnsi="Arial" w:cs="Arial"/>
                <w:b/>
                <w:bCs/>
                <w:szCs w:val="20"/>
                <w:lang w:val="fr-FR"/>
              </w:rPr>
            </w:pPr>
            <w:r w:rsidRPr="00EC5256">
              <w:rPr>
                <w:rFonts w:ascii="Arial" w:eastAsia="Arial Narrow" w:hAnsi="Arial" w:cs="Mangal"/>
                <w:b/>
                <w:bCs/>
                <w:szCs w:val="20"/>
                <w:cs/>
                <w:lang w:val="fr-FR" w:bidi="hi-IN"/>
              </w:rPr>
              <w:t>301</w:t>
            </w:r>
          </w:p>
        </w:tc>
        <w:tc>
          <w:tcPr>
            <w:tcW w:w="1535" w:type="pct"/>
          </w:tcPr>
          <w:p w14:paraId="7D9BC26D" w14:textId="181CE4FD" w:rsidR="004369B7" w:rsidRPr="00EC5256" w:rsidRDefault="004369B7" w:rsidP="004369B7">
            <w:pPr>
              <w:suppressAutoHyphens/>
              <w:rPr>
                <w:rFonts w:ascii="Arial" w:hAnsi="Arial" w:cs="Arial"/>
                <w:b/>
                <w:bCs/>
                <w:spacing w:val="-2"/>
                <w:szCs w:val="20"/>
                <w:lang w:val="fr-FR"/>
              </w:rPr>
            </w:pPr>
            <w:r>
              <w:rPr>
                <w:b/>
                <w:bCs/>
                <w:lang w:val="fr-FR"/>
              </w:rPr>
              <w:t>Le centre de santé</w:t>
            </w:r>
            <w:r w:rsidRPr="00D37CDB">
              <w:rPr>
                <w:b/>
                <w:bCs/>
                <w:lang w:val="fr-FR"/>
              </w:rPr>
              <w:t xml:space="preserve"> dispose-t-</w:t>
            </w:r>
            <w:r>
              <w:rPr>
                <w:b/>
                <w:bCs/>
                <w:lang w:val="fr-FR"/>
              </w:rPr>
              <w:t>il</w:t>
            </w:r>
            <w:r w:rsidRPr="00D37CDB">
              <w:rPr>
                <w:b/>
                <w:bCs/>
                <w:lang w:val="fr-FR"/>
              </w:rPr>
              <w:t xml:space="preserve"> </w:t>
            </w:r>
            <w:r w:rsidRPr="00EC5256">
              <w:rPr>
                <w:b/>
                <w:bCs/>
                <w:lang w:val="fr-FR"/>
              </w:rPr>
              <w:t>des éléments suivants ?</w:t>
            </w:r>
          </w:p>
        </w:tc>
        <w:tc>
          <w:tcPr>
            <w:tcW w:w="1056" w:type="pct"/>
            <w:shd w:val="clear" w:color="auto" w:fill="BFBFBF" w:themeFill="background1" w:themeFillShade="BF"/>
            <w:vAlign w:val="center"/>
          </w:tcPr>
          <w:p w14:paraId="6684552C" w14:textId="77777777" w:rsidR="004369B7" w:rsidRPr="00EC5256" w:rsidRDefault="004369B7" w:rsidP="004369B7">
            <w:pPr>
              <w:tabs>
                <w:tab w:val="right" w:leader="dot" w:pos="4092"/>
              </w:tabs>
              <w:jc w:val="center"/>
              <w:rPr>
                <w:rFonts w:ascii="Arial" w:hAnsi="Arial" w:cs="Arial"/>
                <w:b/>
                <w:bCs/>
                <w:szCs w:val="20"/>
                <w:lang w:val="fr-FR"/>
              </w:rPr>
            </w:pPr>
            <w:r w:rsidRPr="008D31E3">
              <w:rPr>
                <w:rFonts w:cstheme="minorHAnsi"/>
                <w:b/>
                <w:bCs/>
                <w:szCs w:val="20"/>
                <w:lang w:val="fr-FR"/>
              </w:rPr>
              <w:t>Oui</w:t>
            </w:r>
          </w:p>
          <w:p w14:paraId="052F0628" w14:textId="3267FA0A" w:rsidR="004369B7" w:rsidRPr="00EC5256" w:rsidRDefault="004369B7" w:rsidP="004369B7">
            <w:pPr>
              <w:tabs>
                <w:tab w:val="right" w:leader="dot" w:pos="4092"/>
              </w:tabs>
              <w:jc w:val="center"/>
              <w:rPr>
                <w:rFonts w:ascii="Arial" w:hAnsi="Arial" w:cs="Arial"/>
                <w:b/>
                <w:bCs/>
                <w:szCs w:val="20"/>
                <w:lang w:val="fr-FR"/>
              </w:rPr>
            </w:pPr>
          </w:p>
        </w:tc>
        <w:tc>
          <w:tcPr>
            <w:tcW w:w="1660" w:type="pct"/>
            <w:gridSpan w:val="2"/>
            <w:shd w:val="clear" w:color="auto" w:fill="BFBFBF" w:themeFill="background1" w:themeFillShade="BF"/>
            <w:vAlign w:val="center"/>
          </w:tcPr>
          <w:p w14:paraId="2B8956B3" w14:textId="1DD77460" w:rsidR="004369B7" w:rsidRPr="00EC5256" w:rsidRDefault="004369B7" w:rsidP="00FB5616">
            <w:pPr>
              <w:tabs>
                <w:tab w:val="right" w:leader="dot" w:pos="4092"/>
              </w:tabs>
              <w:ind w:firstLine="96"/>
              <w:jc w:val="center"/>
              <w:rPr>
                <w:rFonts w:ascii="Arial" w:hAnsi="Arial" w:cs="Arial"/>
                <w:b/>
                <w:bCs/>
                <w:szCs w:val="20"/>
                <w:lang w:val="fr-FR"/>
              </w:rPr>
            </w:pPr>
            <w:r w:rsidRPr="008D31E3">
              <w:rPr>
                <w:rFonts w:cstheme="minorHAnsi"/>
                <w:b/>
                <w:bCs/>
                <w:szCs w:val="20"/>
                <w:lang w:val="fr-FR"/>
              </w:rPr>
              <w:t>Non</w:t>
            </w:r>
          </w:p>
        </w:tc>
        <w:tc>
          <w:tcPr>
            <w:tcW w:w="426" w:type="pct"/>
            <w:vMerge w:val="restart"/>
          </w:tcPr>
          <w:p w14:paraId="4ECFE5FF" w14:textId="77777777" w:rsidR="004369B7" w:rsidRPr="00EC5256" w:rsidRDefault="004369B7" w:rsidP="004369B7">
            <w:pPr>
              <w:rPr>
                <w:rFonts w:ascii="Arial" w:hAnsi="Arial" w:cs="Arial"/>
                <w:b/>
                <w:bCs/>
                <w:szCs w:val="20"/>
                <w:lang w:val="fr-FR"/>
              </w:rPr>
            </w:pPr>
          </w:p>
          <w:p w14:paraId="18B740BB" w14:textId="77777777" w:rsidR="004369B7" w:rsidRPr="00EC5256" w:rsidRDefault="004369B7" w:rsidP="004369B7">
            <w:pPr>
              <w:rPr>
                <w:rFonts w:ascii="Arial" w:hAnsi="Arial" w:cs="Arial"/>
                <w:szCs w:val="20"/>
                <w:lang w:val="fr-FR"/>
              </w:rPr>
            </w:pPr>
          </w:p>
          <w:p w14:paraId="493AF849" w14:textId="77777777" w:rsidR="004369B7" w:rsidRPr="00EC5256" w:rsidRDefault="004369B7" w:rsidP="004369B7">
            <w:pPr>
              <w:rPr>
                <w:rFonts w:ascii="Arial" w:hAnsi="Arial" w:cs="Arial"/>
                <w:szCs w:val="20"/>
                <w:lang w:val="fr-FR"/>
              </w:rPr>
            </w:pPr>
          </w:p>
          <w:p w14:paraId="7653E4C1" w14:textId="77777777" w:rsidR="004369B7" w:rsidRPr="00EC5256" w:rsidRDefault="004369B7" w:rsidP="004369B7">
            <w:pPr>
              <w:rPr>
                <w:rFonts w:ascii="Arial" w:hAnsi="Arial" w:cs="Arial"/>
                <w:szCs w:val="20"/>
                <w:lang w:val="fr-FR"/>
              </w:rPr>
            </w:pPr>
          </w:p>
          <w:p w14:paraId="0B7BB0F5" w14:textId="77777777" w:rsidR="004369B7" w:rsidRPr="00EC5256" w:rsidRDefault="004369B7" w:rsidP="004369B7">
            <w:pPr>
              <w:rPr>
                <w:rFonts w:ascii="Arial" w:hAnsi="Arial" w:cs="Arial"/>
                <w:szCs w:val="20"/>
                <w:lang w:val="fr-FR"/>
              </w:rPr>
            </w:pPr>
          </w:p>
          <w:p w14:paraId="23406FC3" w14:textId="77777777" w:rsidR="004369B7" w:rsidRPr="00EC5256" w:rsidRDefault="004369B7" w:rsidP="004369B7">
            <w:pPr>
              <w:rPr>
                <w:rFonts w:ascii="Arial" w:hAnsi="Arial" w:cs="Arial"/>
                <w:szCs w:val="20"/>
                <w:lang w:val="fr-FR"/>
              </w:rPr>
            </w:pPr>
          </w:p>
          <w:p w14:paraId="7A0C4DA0" w14:textId="77777777" w:rsidR="004369B7" w:rsidRPr="00EC5256" w:rsidRDefault="004369B7" w:rsidP="004369B7">
            <w:pPr>
              <w:rPr>
                <w:rFonts w:ascii="Arial" w:hAnsi="Arial" w:cs="Arial"/>
                <w:szCs w:val="20"/>
                <w:lang w:val="fr-FR"/>
              </w:rPr>
            </w:pPr>
          </w:p>
          <w:p w14:paraId="450ADF65" w14:textId="77777777" w:rsidR="004369B7" w:rsidRPr="00EC5256" w:rsidRDefault="004369B7" w:rsidP="004369B7">
            <w:pPr>
              <w:rPr>
                <w:rFonts w:ascii="Arial" w:hAnsi="Arial" w:cs="Arial"/>
                <w:szCs w:val="20"/>
                <w:lang w:val="fr-FR"/>
              </w:rPr>
            </w:pPr>
          </w:p>
          <w:p w14:paraId="4D2911AA" w14:textId="77777777" w:rsidR="004369B7" w:rsidRPr="00EC5256" w:rsidRDefault="004369B7" w:rsidP="004369B7">
            <w:pPr>
              <w:rPr>
                <w:rFonts w:ascii="Arial" w:hAnsi="Arial" w:cs="Arial"/>
                <w:szCs w:val="20"/>
                <w:lang w:val="fr-FR"/>
              </w:rPr>
            </w:pPr>
          </w:p>
          <w:p w14:paraId="3B9776C8" w14:textId="77777777" w:rsidR="004369B7" w:rsidRPr="00EC5256" w:rsidRDefault="004369B7" w:rsidP="004369B7">
            <w:pPr>
              <w:rPr>
                <w:rFonts w:ascii="Arial" w:hAnsi="Arial" w:cs="Arial"/>
                <w:szCs w:val="20"/>
                <w:lang w:val="fr-FR"/>
              </w:rPr>
            </w:pPr>
          </w:p>
          <w:p w14:paraId="3CB4B032" w14:textId="77777777" w:rsidR="004369B7" w:rsidRPr="00EC5256" w:rsidRDefault="004369B7" w:rsidP="004369B7">
            <w:pPr>
              <w:rPr>
                <w:rFonts w:ascii="Arial" w:hAnsi="Arial" w:cs="Arial"/>
                <w:szCs w:val="20"/>
                <w:lang w:val="fr-FR"/>
              </w:rPr>
            </w:pPr>
          </w:p>
          <w:p w14:paraId="7AD84A53" w14:textId="77777777" w:rsidR="004369B7" w:rsidRPr="00EC5256" w:rsidRDefault="004369B7" w:rsidP="004369B7">
            <w:pPr>
              <w:rPr>
                <w:rFonts w:ascii="Arial" w:hAnsi="Arial" w:cs="Arial"/>
                <w:szCs w:val="20"/>
                <w:lang w:val="fr-FR"/>
              </w:rPr>
            </w:pPr>
          </w:p>
          <w:p w14:paraId="56A83C06" w14:textId="77777777" w:rsidR="004369B7" w:rsidRPr="00EC5256" w:rsidRDefault="004369B7" w:rsidP="004369B7">
            <w:pPr>
              <w:rPr>
                <w:rFonts w:ascii="Arial" w:hAnsi="Arial" w:cs="Arial"/>
                <w:szCs w:val="20"/>
                <w:lang w:val="fr-FR"/>
              </w:rPr>
            </w:pPr>
          </w:p>
          <w:p w14:paraId="0F13A559" w14:textId="77777777" w:rsidR="004369B7" w:rsidRPr="00EC5256" w:rsidRDefault="004369B7" w:rsidP="004369B7">
            <w:pPr>
              <w:rPr>
                <w:rFonts w:ascii="Arial" w:hAnsi="Arial" w:cs="Arial"/>
                <w:szCs w:val="20"/>
                <w:lang w:val="fr-FR"/>
              </w:rPr>
            </w:pPr>
          </w:p>
          <w:p w14:paraId="7FBB01C6" w14:textId="77777777" w:rsidR="004369B7" w:rsidRPr="00EC5256" w:rsidRDefault="004369B7" w:rsidP="004369B7">
            <w:pPr>
              <w:rPr>
                <w:rFonts w:ascii="Arial" w:hAnsi="Arial" w:cs="Arial"/>
                <w:szCs w:val="20"/>
                <w:lang w:val="fr-FR"/>
              </w:rPr>
            </w:pPr>
          </w:p>
        </w:tc>
      </w:tr>
      <w:tr w:rsidR="00A7767F" w:rsidRPr="002D084C" w14:paraId="2344B625" w14:textId="77777777" w:rsidTr="00A7767F">
        <w:trPr>
          <w:cantSplit/>
          <w:trHeight w:val="20"/>
          <w:jc w:val="center"/>
        </w:trPr>
        <w:tc>
          <w:tcPr>
            <w:tcW w:w="323" w:type="pct"/>
            <w:vAlign w:val="center"/>
          </w:tcPr>
          <w:p w14:paraId="65D3C44E" w14:textId="77777777" w:rsidR="004369B7" w:rsidRPr="00EC5256" w:rsidRDefault="004369B7" w:rsidP="004369B7">
            <w:pPr>
              <w:pStyle w:val="ListParagraph1"/>
              <w:numPr>
                <w:ilvl w:val="0"/>
                <w:numId w:val="1"/>
              </w:numPr>
              <w:spacing w:after="0" w:line="240" w:lineRule="auto"/>
              <w:rPr>
                <w:rFonts w:ascii="Arial" w:hAnsi="Arial" w:cs="Arial"/>
                <w:szCs w:val="20"/>
                <w:lang w:val="fr-FR"/>
              </w:rPr>
            </w:pPr>
          </w:p>
        </w:tc>
        <w:tc>
          <w:tcPr>
            <w:tcW w:w="1535" w:type="pct"/>
          </w:tcPr>
          <w:p w14:paraId="081EDC60" w14:textId="41C43C74"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 xml:space="preserve">Une salle d'attente avec des sièges </w:t>
            </w:r>
          </w:p>
        </w:tc>
        <w:tc>
          <w:tcPr>
            <w:tcW w:w="1056" w:type="pct"/>
            <w:vAlign w:val="center"/>
          </w:tcPr>
          <w:p w14:paraId="209F3930"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33C70C71" w14:textId="6D984D61" w:rsidR="004369B7" w:rsidRPr="00EC5256" w:rsidRDefault="004369B7" w:rsidP="004369B7">
            <w:pPr>
              <w:pStyle w:val="ListParagraph1"/>
              <w:ind w:left="0"/>
              <w:jc w:val="center"/>
              <w:rPr>
                <w:rFonts w:ascii="Arial" w:eastAsia="Times New Roman" w:hAnsi="Arial" w:cs="Arial"/>
                <w:color w:val="000000"/>
                <w:szCs w:val="20"/>
                <w:lang w:val="fr-FR" w:bidi="hi-IN"/>
              </w:rPr>
            </w:pPr>
          </w:p>
        </w:tc>
        <w:tc>
          <w:tcPr>
            <w:tcW w:w="1660" w:type="pct"/>
            <w:gridSpan w:val="2"/>
            <w:vAlign w:val="center"/>
          </w:tcPr>
          <w:p w14:paraId="309A8DE4" w14:textId="06DD7F86" w:rsidR="004369B7" w:rsidRPr="00EC5256" w:rsidRDefault="004369B7" w:rsidP="00FB5616">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2</w:t>
            </w:r>
          </w:p>
          <w:p w14:paraId="45CAC925" w14:textId="7A71DFC3" w:rsidR="004369B7" w:rsidRPr="00EC5256" w:rsidRDefault="004369B7" w:rsidP="004369B7">
            <w:pPr>
              <w:pStyle w:val="ListParagraph1"/>
              <w:ind w:left="0"/>
              <w:jc w:val="center"/>
              <w:rPr>
                <w:rFonts w:ascii="Arial" w:eastAsia="Times New Roman" w:hAnsi="Arial" w:cs="Arial"/>
                <w:color w:val="000000"/>
                <w:szCs w:val="20"/>
                <w:lang w:val="fr-FR" w:bidi="hi-IN"/>
              </w:rPr>
            </w:pPr>
          </w:p>
        </w:tc>
        <w:tc>
          <w:tcPr>
            <w:tcW w:w="426" w:type="pct"/>
            <w:vMerge/>
          </w:tcPr>
          <w:p w14:paraId="0F935C32"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2B56DF83" w14:textId="77777777" w:rsidTr="00A7767F">
        <w:trPr>
          <w:cantSplit/>
          <w:trHeight w:val="20"/>
          <w:jc w:val="center"/>
        </w:trPr>
        <w:tc>
          <w:tcPr>
            <w:tcW w:w="323" w:type="pct"/>
            <w:vAlign w:val="center"/>
          </w:tcPr>
          <w:p w14:paraId="1E0C63F6" w14:textId="77777777" w:rsidR="004369B7" w:rsidRPr="00EC5256" w:rsidRDefault="004369B7" w:rsidP="004369B7">
            <w:pPr>
              <w:pStyle w:val="ListParagraph1"/>
              <w:numPr>
                <w:ilvl w:val="0"/>
                <w:numId w:val="1"/>
              </w:numPr>
              <w:spacing w:after="0" w:line="240" w:lineRule="auto"/>
              <w:rPr>
                <w:rFonts w:ascii="Arial" w:hAnsi="Arial" w:cs="Arial"/>
                <w:szCs w:val="20"/>
                <w:lang w:val="fr-FR"/>
              </w:rPr>
            </w:pPr>
          </w:p>
        </w:tc>
        <w:tc>
          <w:tcPr>
            <w:tcW w:w="1535" w:type="pct"/>
          </w:tcPr>
          <w:p w14:paraId="5C63A8E3" w14:textId="37D0AB0E" w:rsidR="004369B7" w:rsidRPr="00EC5256" w:rsidRDefault="004369B7" w:rsidP="004369B7">
            <w:pPr>
              <w:pStyle w:val="ListParagraph1"/>
              <w:spacing w:after="0" w:line="240" w:lineRule="auto"/>
              <w:ind w:left="0"/>
              <w:rPr>
                <w:rFonts w:ascii="Arial" w:hAnsi="Arial" w:cs="Arial"/>
                <w:szCs w:val="20"/>
                <w:lang w:val="fr-FR" w:bidi="hi-IN"/>
              </w:rPr>
            </w:pPr>
            <w:r w:rsidRPr="00EC5256">
              <w:rPr>
                <w:lang w:val="fr-FR"/>
              </w:rPr>
              <w:t>Toilettes pour hommes avec eau courante dans la salle d'attente</w:t>
            </w:r>
          </w:p>
        </w:tc>
        <w:tc>
          <w:tcPr>
            <w:tcW w:w="1056" w:type="pct"/>
            <w:vAlign w:val="center"/>
          </w:tcPr>
          <w:p w14:paraId="60B5C804"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5AAEC57D" w14:textId="7DA242DB" w:rsidR="004369B7" w:rsidRPr="00EC5256" w:rsidRDefault="004369B7" w:rsidP="004369B7">
            <w:pPr>
              <w:pStyle w:val="ListParagraph1"/>
              <w:ind w:left="0"/>
              <w:jc w:val="center"/>
              <w:rPr>
                <w:rFonts w:ascii="Arial" w:eastAsia="Times New Roman" w:hAnsi="Arial" w:cs="Arial"/>
                <w:color w:val="000000"/>
                <w:szCs w:val="20"/>
                <w:lang w:val="fr-FR" w:bidi="hi-IN"/>
              </w:rPr>
            </w:pPr>
          </w:p>
        </w:tc>
        <w:tc>
          <w:tcPr>
            <w:tcW w:w="1660" w:type="pct"/>
            <w:gridSpan w:val="2"/>
            <w:vAlign w:val="center"/>
          </w:tcPr>
          <w:p w14:paraId="0EA708DC" w14:textId="54EBD80C" w:rsidR="004369B7" w:rsidRPr="00EC5256" w:rsidRDefault="004369B7" w:rsidP="004369B7">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2</w:t>
            </w:r>
          </w:p>
          <w:p w14:paraId="64B91740" w14:textId="76CC3460" w:rsidR="004369B7" w:rsidRPr="00EC5256" w:rsidRDefault="004369B7" w:rsidP="004369B7">
            <w:pPr>
              <w:pStyle w:val="ListParagraph1"/>
              <w:ind w:left="0"/>
              <w:jc w:val="center"/>
              <w:rPr>
                <w:rFonts w:ascii="Arial" w:eastAsia="Times New Roman" w:hAnsi="Arial" w:cs="Arial"/>
                <w:color w:val="000000"/>
                <w:szCs w:val="20"/>
                <w:lang w:val="fr-FR" w:bidi="hi-IN"/>
              </w:rPr>
            </w:pPr>
          </w:p>
        </w:tc>
        <w:tc>
          <w:tcPr>
            <w:tcW w:w="426" w:type="pct"/>
            <w:vMerge/>
          </w:tcPr>
          <w:p w14:paraId="2BBDCC64"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693BB80F" w14:textId="77777777" w:rsidTr="00A7767F">
        <w:trPr>
          <w:cantSplit/>
          <w:trHeight w:val="20"/>
          <w:jc w:val="center"/>
        </w:trPr>
        <w:tc>
          <w:tcPr>
            <w:tcW w:w="323" w:type="pct"/>
            <w:vAlign w:val="center"/>
          </w:tcPr>
          <w:p w14:paraId="3EC96D7F" w14:textId="77777777" w:rsidR="004369B7" w:rsidRPr="00EC5256" w:rsidRDefault="004369B7" w:rsidP="004369B7">
            <w:pPr>
              <w:pStyle w:val="ListParagraph1"/>
              <w:numPr>
                <w:ilvl w:val="0"/>
                <w:numId w:val="1"/>
              </w:numPr>
              <w:spacing w:after="0" w:line="240" w:lineRule="auto"/>
              <w:rPr>
                <w:rFonts w:ascii="Arial" w:hAnsi="Arial" w:cs="Arial"/>
                <w:szCs w:val="20"/>
                <w:lang w:val="fr-FR"/>
              </w:rPr>
            </w:pPr>
          </w:p>
        </w:tc>
        <w:tc>
          <w:tcPr>
            <w:tcW w:w="1535" w:type="pct"/>
          </w:tcPr>
          <w:p w14:paraId="507A70DC" w14:textId="1F34D089" w:rsidR="004369B7" w:rsidRPr="00EC5256" w:rsidRDefault="004369B7" w:rsidP="004369B7">
            <w:pPr>
              <w:pStyle w:val="ListParagraph1"/>
              <w:spacing w:after="0" w:line="240" w:lineRule="auto"/>
              <w:ind w:left="0"/>
              <w:rPr>
                <w:rFonts w:ascii="Arial" w:hAnsi="Arial" w:cs="Arial"/>
                <w:szCs w:val="20"/>
                <w:lang w:val="fr-FR" w:bidi="hi-IN"/>
              </w:rPr>
            </w:pPr>
            <w:r w:rsidRPr="00EC5256">
              <w:rPr>
                <w:lang w:val="fr-FR"/>
              </w:rPr>
              <w:t>Toilettes pour femmes avec eau courante dans la salle d'attente</w:t>
            </w:r>
          </w:p>
        </w:tc>
        <w:tc>
          <w:tcPr>
            <w:tcW w:w="1056" w:type="pct"/>
            <w:vAlign w:val="center"/>
          </w:tcPr>
          <w:p w14:paraId="54BC99B9"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76A3F7D6" w14:textId="130235EC" w:rsidR="004369B7" w:rsidRPr="00EC5256" w:rsidRDefault="004369B7" w:rsidP="004369B7">
            <w:pPr>
              <w:pStyle w:val="ListParagraph1"/>
              <w:ind w:left="0"/>
              <w:jc w:val="center"/>
              <w:rPr>
                <w:rFonts w:ascii="Arial" w:eastAsia="Times New Roman" w:hAnsi="Arial" w:cs="Arial"/>
                <w:color w:val="000000"/>
                <w:szCs w:val="20"/>
                <w:lang w:val="fr-FR" w:bidi="hi-IN"/>
              </w:rPr>
            </w:pPr>
          </w:p>
        </w:tc>
        <w:tc>
          <w:tcPr>
            <w:tcW w:w="1660" w:type="pct"/>
            <w:gridSpan w:val="2"/>
            <w:vAlign w:val="center"/>
          </w:tcPr>
          <w:p w14:paraId="5502B13D" w14:textId="56DB59B4" w:rsidR="004369B7" w:rsidRPr="00EC5256" w:rsidRDefault="004369B7" w:rsidP="004369B7">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2</w:t>
            </w:r>
          </w:p>
          <w:p w14:paraId="6E2DD5EC" w14:textId="380D265B" w:rsidR="004369B7" w:rsidRPr="00EC5256" w:rsidRDefault="004369B7" w:rsidP="004369B7">
            <w:pPr>
              <w:pStyle w:val="ListParagraph1"/>
              <w:ind w:left="0"/>
              <w:jc w:val="center"/>
              <w:rPr>
                <w:rFonts w:ascii="Arial" w:eastAsia="Times New Roman" w:hAnsi="Arial" w:cs="Arial"/>
                <w:color w:val="000000"/>
                <w:szCs w:val="20"/>
                <w:lang w:val="fr-FR" w:bidi="hi-IN"/>
              </w:rPr>
            </w:pPr>
          </w:p>
        </w:tc>
        <w:tc>
          <w:tcPr>
            <w:tcW w:w="426" w:type="pct"/>
            <w:vMerge/>
          </w:tcPr>
          <w:p w14:paraId="6F74A71B"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73721C9B" w14:textId="77777777" w:rsidTr="00A7767F">
        <w:trPr>
          <w:cantSplit/>
          <w:trHeight w:val="20"/>
          <w:jc w:val="center"/>
        </w:trPr>
        <w:tc>
          <w:tcPr>
            <w:tcW w:w="323" w:type="pct"/>
            <w:vAlign w:val="center"/>
          </w:tcPr>
          <w:p w14:paraId="3310FE07" w14:textId="77777777" w:rsidR="004369B7" w:rsidRPr="00EC5256" w:rsidRDefault="004369B7" w:rsidP="004369B7">
            <w:pPr>
              <w:pStyle w:val="ListParagraph1"/>
              <w:numPr>
                <w:ilvl w:val="0"/>
                <w:numId w:val="1"/>
              </w:numPr>
              <w:spacing w:after="0" w:line="240" w:lineRule="auto"/>
              <w:rPr>
                <w:rFonts w:ascii="Arial" w:hAnsi="Arial" w:cs="Arial"/>
                <w:szCs w:val="20"/>
                <w:lang w:val="fr-FR"/>
              </w:rPr>
            </w:pPr>
          </w:p>
        </w:tc>
        <w:tc>
          <w:tcPr>
            <w:tcW w:w="1535" w:type="pct"/>
          </w:tcPr>
          <w:p w14:paraId="2DEE1F92" w14:textId="17C8E9D2"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Dispositif de lavage des mains</w:t>
            </w:r>
          </w:p>
        </w:tc>
        <w:tc>
          <w:tcPr>
            <w:tcW w:w="1056" w:type="pct"/>
            <w:vAlign w:val="center"/>
          </w:tcPr>
          <w:p w14:paraId="53A8BEDD"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7F64B1A5" w14:textId="6B855456" w:rsidR="004369B7" w:rsidRPr="00EC5256" w:rsidRDefault="004369B7" w:rsidP="004369B7">
            <w:pPr>
              <w:pStyle w:val="ListParagraph1"/>
              <w:ind w:left="0"/>
              <w:jc w:val="center"/>
              <w:rPr>
                <w:rFonts w:ascii="Arial" w:eastAsia="Times New Roman" w:hAnsi="Arial" w:cs="Arial"/>
                <w:color w:val="000000"/>
                <w:szCs w:val="20"/>
                <w:lang w:val="fr-FR" w:bidi="hi-IN"/>
              </w:rPr>
            </w:pPr>
          </w:p>
        </w:tc>
        <w:tc>
          <w:tcPr>
            <w:tcW w:w="1660" w:type="pct"/>
            <w:gridSpan w:val="2"/>
            <w:vAlign w:val="center"/>
          </w:tcPr>
          <w:p w14:paraId="449CF794" w14:textId="75015AEE" w:rsidR="004369B7" w:rsidRPr="00EC5256" w:rsidRDefault="004369B7" w:rsidP="004369B7">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2</w:t>
            </w:r>
          </w:p>
          <w:p w14:paraId="1AAF0485" w14:textId="500A47AF" w:rsidR="004369B7" w:rsidRPr="00EC5256" w:rsidRDefault="004369B7" w:rsidP="004369B7">
            <w:pPr>
              <w:pStyle w:val="ListParagraph1"/>
              <w:ind w:left="0"/>
              <w:jc w:val="center"/>
              <w:rPr>
                <w:rFonts w:ascii="Arial" w:eastAsia="Times New Roman" w:hAnsi="Arial" w:cs="Arial"/>
                <w:color w:val="000000"/>
                <w:szCs w:val="20"/>
                <w:lang w:val="fr-FR" w:bidi="hi-IN"/>
              </w:rPr>
            </w:pPr>
          </w:p>
        </w:tc>
        <w:tc>
          <w:tcPr>
            <w:tcW w:w="426" w:type="pct"/>
            <w:vMerge/>
          </w:tcPr>
          <w:p w14:paraId="474D16D7"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0A45388F" w14:textId="77777777" w:rsidTr="00A7767F">
        <w:trPr>
          <w:cantSplit/>
          <w:trHeight w:val="20"/>
          <w:jc w:val="center"/>
        </w:trPr>
        <w:tc>
          <w:tcPr>
            <w:tcW w:w="323" w:type="pct"/>
            <w:vAlign w:val="center"/>
          </w:tcPr>
          <w:p w14:paraId="7BC052BA" w14:textId="77777777" w:rsidR="004369B7" w:rsidRPr="00EC5256" w:rsidRDefault="004369B7" w:rsidP="004369B7">
            <w:pPr>
              <w:pStyle w:val="ListParagraph1"/>
              <w:numPr>
                <w:ilvl w:val="0"/>
                <w:numId w:val="1"/>
              </w:numPr>
              <w:spacing w:after="0" w:line="240" w:lineRule="auto"/>
              <w:rPr>
                <w:rFonts w:ascii="Arial" w:hAnsi="Arial" w:cs="Arial"/>
                <w:szCs w:val="20"/>
                <w:lang w:val="fr-FR"/>
              </w:rPr>
            </w:pPr>
          </w:p>
        </w:tc>
        <w:tc>
          <w:tcPr>
            <w:tcW w:w="1535" w:type="pct"/>
          </w:tcPr>
          <w:p w14:paraId="1C32A37B" w14:textId="64527339"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Eau potable</w:t>
            </w:r>
          </w:p>
        </w:tc>
        <w:tc>
          <w:tcPr>
            <w:tcW w:w="1056" w:type="pct"/>
            <w:vAlign w:val="center"/>
          </w:tcPr>
          <w:p w14:paraId="4A5147BD"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311A5A66" w14:textId="356CDBB7" w:rsidR="004369B7" w:rsidRPr="00EC5256" w:rsidRDefault="004369B7" w:rsidP="004369B7">
            <w:pPr>
              <w:pStyle w:val="ListParagraph1"/>
              <w:ind w:left="0"/>
              <w:jc w:val="center"/>
              <w:rPr>
                <w:rFonts w:ascii="Arial" w:eastAsia="Times New Roman" w:hAnsi="Arial" w:cs="Arial"/>
                <w:color w:val="000000"/>
                <w:szCs w:val="20"/>
                <w:lang w:val="fr-FR" w:bidi="hi-IN"/>
              </w:rPr>
            </w:pPr>
          </w:p>
        </w:tc>
        <w:tc>
          <w:tcPr>
            <w:tcW w:w="1660" w:type="pct"/>
            <w:gridSpan w:val="2"/>
            <w:vAlign w:val="center"/>
          </w:tcPr>
          <w:p w14:paraId="77FDA890" w14:textId="2C35DED6" w:rsidR="004369B7" w:rsidRPr="00EC5256" w:rsidRDefault="004369B7" w:rsidP="004369B7">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2</w:t>
            </w:r>
          </w:p>
          <w:p w14:paraId="3A952864" w14:textId="29B28C0A" w:rsidR="004369B7" w:rsidRPr="00EC5256" w:rsidRDefault="004369B7" w:rsidP="004369B7">
            <w:pPr>
              <w:pStyle w:val="ListParagraph1"/>
              <w:ind w:left="0"/>
              <w:jc w:val="center"/>
              <w:rPr>
                <w:rFonts w:ascii="Arial" w:eastAsia="Times New Roman" w:hAnsi="Arial" w:cs="Arial"/>
                <w:color w:val="000000"/>
                <w:szCs w:val="20"/>
                <w:lang w:val="fr-FR" w:bidi="hi-IN"/>
              </w:rPr>
            </w:pPr>
          </w:p>
        </w:tc>
        <w:tc>
          <w:tcPr>
            <w:tcW w:w="426" w:type="pct"/>
            <w:vMerge/>
          </w:tcPr>
          <w:p w14:paraId="073B5554"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116AE0E7" w14:textId="77777777" w:rsidTr="00A7767F">
        <w:trPr>
          <w:cantSplit/>
          <w:trHeight w:val="20"/>
          <w:jc w:val="center"/>
        </w:trPr>
        <w:tc>
          <w:tcPr>
            <w:tcW w:w="323" w:type="pct"/>
            <w:vAlign w:val="center"/>
          </w:tcPr>
          <w:p w14:paraId="1C976C8A" w14:textId="77777777" w:rsidR="004369B7" w:rsidRPr="00EC5256" w:rsidRDefault="004369B7" w:rsidP="004369B7">
            <w:pPr>
              <w:pStyle w:val="ListParagraph1"/>
              <w:numPr>
                <w:ilvl w:val="0"/>
                <w:numId w:val="1"/>
              </w:numPr>
              <w:spacing w:after="0" w:line="240" w:lineRule="auto"/>
              <w:rPr>
                <w:rFonts w:ascii="Arial" w:hAnsi="Arial" w:cs="Arial"/>
                <w:szCs w:val="20"/>
                <w:lang w:val="fr-FR"/>
              </w:rPr>
            </w:pPr>
          </w:p>
        </w:tc>
        <w:tc>
          <w:tcPr>
            <w:tcW w:w="1535" w:type="pct"/>
          </w:tcPr>
          <w:p w14:paraId="782BB283" w14:textId="0FC70702"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Alimentation en électricité</w:t>
            </w:r>
          </w:p>
        </w:tc>
        <w:tc>
          <w:tcPr>
            <w:tcW w:w="1056" w:type="pct"/>
            <w:vAlign w:val="center"/>
          </w:tcPr>
          <w:p w14:paraId="0DDADF17"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06158A92" w14:textId="41B31C5F" w:rsidR="004369B7" w:rsidRPr="00EC5256" w:rsidRDefault="004369B7" w:rsidP="004369B7">
            <w:pPr>
              <w:pStyle w:val="ListParagraph1"/>
              <w:ind w:left="0"/>
              <w:jc w:val="center"/>
              <w:rPr>
                <w:rFonts w:ascii="Arial" w:eastAsia="Times New Roman" w:hAnsi="Arial" w:cs="Arial"/>
                <w:color w:val="000000"/>
                <w:szCs w:val="20"/>
                <w:lang w:val="fr-FR" w:bidi="hi-IN"/>
              </w:rPr>
            </w:pPr>
          </w:p>
        </w:tc>
        <w:tc>
          <w:tcPr>
            <w:tcW w:w="1660" w:type="pct"/>
            <w:gridSpan w:val="2"/>
            <w:vAlign w:val="center"/>
          </w:tcPr>
          <w:p w14:paraId="33D5000D" w14:textId="0F543FF5" w:rsidR="004369B7" w:rsidRPr="00EC5256" w:rsidRDefault="004369B7" w:rsidP="004369B7">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2</w:t>
            </w:r>
          </w:p>
          <w:p w14:paraId="3590DFEE" w14:textId="2E264C82" w:rsidR="004369B7" w:rsidRPr="00EC5256" w:rsidRDefault="004369B7" w:rsidP="004369B7">
            <w:pPr>
              <w:pStyle w:val="ListParagraph1"/>
              <w:ind w:left="0"/>
              <w:jc w:val="center"/>
              <w:rPr>
                <w:rFonts w:ascii="Arial" w:eastAsia="Times New Roman" w:hAnsi="Arial" w:cs="Arial"/>
                <w:color w:val="000000"/>
                <w:szCs w:val="20"/>
                <w:lang w:val="fr-FR" w:bidi="hi-IN"/>
              </w:rPr>
            </w:pPr>
          </w:p>
        </w:tc>
        <w:tc>
          <w:tcPr>
            <w:tcW w:w="426" w:type="pct"/>
            <w:vMerge/>
          </w:tcPr>
          <w:p w14:paraId="11EB7818"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7714EA54" w14:textId="77777777" w:rsidTr="00A7767F">
        <w:trPr>
          <w:cantSplit/>
          <w:trHeight w:val="20"/>
          <w:jc w:val="center"/>
        </w:trPr>
        <w:tc>
          <w:tcPr>
            <w:tcW w:w="323" w:type="pct"/>
            <w:vAlign w:val="center"/>
          </w:tcPr>
          <w:p w14:paraId="4C42A987" w14:textId="77777777" w:rsidR="004369B7" w:rsidRPr="00EC5256" w:rsidRDefault="004369B7" w:rsidP="004369B7">
            <w:pPr>
              <w:pStyle w:val="ListParagraph1"/>
              <w:numPr>
                <w:ilvl w:val="0"/>
                <w:numId w:val="1"/>
              </w:numPr>
              <w:spacing w:after="0" w:line="240" w:lineRule="auto"/>
              <w:rPr>
                <w:rFonts w:ascii="Arial" w:hAnsi="Arial" w:cs="Arial"/>
                <w:szCs w:val="20"/>
                <w:lang w:val="fr-FR"/>
              </w:rPr>
            </w:pPr>
          </w:p>
        </w:tc>
        <w:tc>
          <w:tcPr>
            <w:tcW w:w="1535" w:type="pct"/>
          </w:tcPr>
          <w:p w14:paraId="346E6EF2" w14:textId="33D8A15F"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Laboratoire</w:t>
            </w:r>
          </w:p>
        </w:tc>
        <w:tc>
          <w:tcPr>
            <w:tcW w:w="1056" w:type="pct"/>
            <w:vAlign w:val="center"/>
          </w:tcPr>
          <w:p w14:paraId="0BF72988"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7C38785C" w14:textId="0E51DB0A" w:rsidR="004369B7" w:rsidRPr="00EC5256" w:rsidRDefault="004369B7" w:rsidP="004369B7">
            <w:pPr>
              <w:pStyle w:val="ListParagraph1"/>
              <w:ind w:left="0"/>
              <w:jc w:val="center"/>
              <w:rPr>
                <w:rFonts w:ascii="Arial" w:eastAsia="Times New Roman" w:hAnsi="Arial" w:cs="Arial"/>
                <w:color w:val="000000"/>
                <w:szCs w:val="20"/>
                <w:lang w:val="fr-FR" w:bidi="hi-IN"/>
              </w:rPr>
            </w:pPr>
          </w:p>
        </w:tc>
        <w:tc>
          <w:tcPr>
            <w:tcW w:w="1660" w:type="pct"/>
            <w:gridSpan w:val="2"/>
            <w:vAlign w:val="center"/>
          </w:tcPr>
          <w:p w14:paraId="1064267D" w14:textId="754CD0DE" w:rsidR="004369B7" w:rsidRPr="00EC5256" w:rsidRDefault="004369B7" w:rsidP="004369B7">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2</w:t>
            </w:r>
          </w:p>
          <w:p w14:paraId="0603B549" w14:textId="1EF5C45E" w:rsidR="004369B7" w:rsidRPr="00EC5256" w:rsidRDefault="004369B7" w:rsidP="004369B7">
            <w:pPr>
              <w:pStyle w:val="ListParagraph1"/>
              <w:ind w:left="0"/>
              <w:jc w:val="center"/>
              <w:rPr>
                <w:rFonts w:ascii="Arial" w:eastAsia="Times New Roman" w:hAnsi="Arial" w:cs="Arial"/>
                <w:color w:val="000000"/>
                <w:szCs w:val="20"/>
                <w:lang w:val="fr-FR" w:bidi="hi-IN"/>
              </w:rPr>
            </w:pPr>
          </w:p>
        </w:tc>
        <w:tc>
          <w:tcPr>
            <w:tcW w:w="426" w:type="pct"/>
            <w:vMerge/>
          </w:tcPr>
          <w:p w14:paraId="574E6F69"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4FD85BEA" w14:textId="77777777" w:rsidTr="00A7767F">
        <w:trPr>
          <w:cantSplit/>
          <w:trHeight w:val="20"/>
          <w:jc w:val="center"/>
        </w:trPr>
        <w:tc>
          <w:tcPr>
            <w:tcW w:w="323" w:type="pct"/>
            <w:vAlign w:val="center"/>
          </w:tcPr>
          <w:p w14:paraId="786E9AE3" w14:textId="77777777" w:rsidR="004369B7" w:rsidRPr="00EC5256" w:rsidRDefault="004369B7" w:rsidP="004369B7">
            <w:pPr>
              <w:pStyle w:val="ListParagraph1"/>
              <w:numPr>
                <w:ilvl w:val="0"/>
                <w:numId w:val="1"/>
              </w:numPr>
              <w:spacing w:after="0" w:line="240" w:lineRule="auto"/>
              <w:rPr>
                <w:rFonts w:ascii="Arial" w:hAnsi="Arial" w:cs="Arial"/>
                <w:szCs w:val="20"/>
                <w:lang w:val="fr-FR"/>
              </w:rPr>
            </w:pPr>
          </w:p>
        </w:tc>
        <w:tc>
          <w:tcPr>
            <w:tcW w:w="1535" w:type="pct"/>
          </w:tcPr>
          <w:p w14:paraId="4638F8C4" w14:textId="2FD2EEA9"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Salle d'opération</w:t>
            </w:r>
            <w:r>
              <w:rPr>
                <w:lang w:val="fr-FR"/>
              </w:rPr>
              <w:t xml:space="preserve"> (salle opératoire)</w:t>
            </w:r>
          </w:p>
        </w:tc>
        <w:tc>
          <w:tcPr>
            <w:tcW w:w="1056" w:type="pct"/>
            <w:vAlign w:val="center"/>
          </w:tcPr>
          <w:p w14:paraId="34F511BC"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2631A709" w14:textId="557B1D65" w:rsidR="004369B7" w:rsidRPr="00EC5256" w:rsidRDefault="004369B7" w:rsidP="004369B7">
            <w:pPr>
              <w:pStyle w:val="ListParagraph1"/>
              <w:ind w:left="0"/>
              <w:jc w:val="center"/>
              <w:rPr>
                <w:rFonts w:ascii="Arial" w:eastAsia="Times New Roman" w:hAnsi="Arial" w:cs="Arial"/>
                <w:color w:val="000000"/>
                <w:szCs w:val="20"/>
                <w:lang w:val="fr-FR" w:bidi="hi-IN"/>
              </w:rPr>
            </w:pPr>
          </w:p>
        </w:tc>
        <w:tc>
          <w:tcPr>
            <w:tcW w:w="1660" w:type="pct"/>
            <w:gridSpan w:val="2"/>
            <w:vAlign w:val="center"/>
          </w:tcPr>
          <w:p w14:paraId="20878802" w14:textId="6F237DF6" w:rsidR="004369B7" w:rsidRPr="00EC5256" w:rsidRDefault="004369B7" w:rsidP="004369B7">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2</w:t>
            </w:r>
          </w:p>
          <w:p w14:paraId="76F5ECF1" w14:textId="3FA43124" w:rsidR="004369B7" w:rsidRPr="00EC5256" w:rsidRDefault="004369B7" w:rsidP="004369B7">
            <w:pPr>
              <w:pStyle w:val="ListParagraph1"/>
              <w:ind w:left="0"/>
              <w:jc w:val="center"/>
              <w:rPr>
                <w:rFonts w:ascii="Arial" w:eastAsia="Times New Roman" w:hAnsi="Arial" w:cs="Arial"/>
                <w:color w:val="000000"/>
                <w:szCs w:val="20"/>
                <w:lang w:val="fr-FR" w:bidi="hi-IN"/>
              </w:rPr>
            </w:pPr>
          </w:p>
        </w:tc>
        <w:tc>
          <w:tcPr>
            <w:tcW w:w="426" w:type="pct"/>
            <w:vMerge/>
          </w:tcPr>
          <w:p w14:paraId="538FD482"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573B10C6" w14:textId="77777777" w:rsidTr="00A7767F">
        <w:trPr>
          <w:cantSplit/>
          <w:trHeight w:val="20"/>
          <w:jc w:val="center"/>
        </w:trPr>
        <w:tc>
          <w:tcPr>
            <w:tcW w:w="323" w:type="pct"/>
            <w:vAlign w:val="center"/>
          </w:tcPr>
          <w:p w14:paraId="3A4AEDEF" w14:textId="77777777" w:rsidR="004369B7" w:rsidRPr="00EC5256" w:rsidRDefault="004369B7" w:rsidP="004369B7">
            <w:pPr>
              <w:pStyle w:val="ListParagraph1"/>
              <w:numPr>
                <w:ilvl w:val="0"/>
                <w:numId w:val="1"/>
              </w:numPr>
              <w:spacing w:after="0" w:line="240" w:lineRule="auto"/>
              <w:rPr>
                <w:rFonts w:ascii="Arial" w:hAnsi="Arial" w:cs="Arial"/>
                <w:szCs w:val="20"/>
                <w:lang w:val="fr-FR"/>
              </w:rPr>
            </w:pPr>
          </w:p>
        </w:tc>
        <w:tc>
          <w:tcPr>
            <w:tcW w:w="1535" w:type="pct"/>
          </w:tcPr>
          <w:p w14:paraId="6796C011" w14:textId="0C9E1264"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Pharmacie/Dépôt</w:t>
            </w:r>
          </w:p>
        </w:tc>
        <w:tc>
          <w:tcPr>
            <w:tcW w:w="1056" w:type="pct"/>
            <w:vAlign w:val="center"/>
          </w:tcPr>
          <w:p w14:paraId="1E596A0B"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11F43A15" w14:textId="18FE05C7" w:rsidR="004369B7" w:rsidRPr="00EC5256" w:rsidRDefault="004369B7" w:rsidP="004369B7">
            <w:pPr>
              <w:pStyle w:val="ListParagraph1"/>
              <w:ind w:left="0"/>
              <w:jc w:val="center"/>
              <w:rPr>
                <w:rFonts w:ascii="Arial" w:eastAsia="Times New Roman" w:hAnsi="Arial" w:cs="Arial"/>
                <w:color w:val="000000"/>
                <w:szCs w:val="20"/>
                <w:lang w:val="fr-FR" w:bidi="hi-IN"/>
              </w:rPr>
            </w:pPr>
          </w:p>
        </w:tc>
        <w:tc>
          <w:tcPr>
            <w:tcW w:w="1660" w:type="pct"/>
            <w:gridSpan w:val="2"/>
            <w:vAlign w:val="center"/>
          </w:tcPr>
          <w:p w14:paraId="7A6BD495" w14:textId="643052A5" w:rsidR="004369B7" w:rsidRPr="00EC5256" w:rsidRDefault="004369B7" w:rsidP="004369B7">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2</w:t>
            </w:r>
          </w:p>
          <w:p w14:paraId="1A4AD49A" w14:textId="2CDF7C5A" w:rsidR="004369B7" w:rsidRPr="00EC5256" w:rsidRDefault="004369B7" w:rsidP="004369B7">
            <w:pPr>
              <w:pStyle w:val="ListParagraph1"/>
              <w:ind w:left="0"/>
              <w:jc w:val="center"/>
              <w:rPr>
                <w:rFonts w:ascii="Arial" w:eastAsia="Times New Roman" w:hAnsi="Arial" w:cs="Arial"/>
                <w:color w:val="000000"/>
                <w:szCs w:val="20"/>
                <w:lang w:val="fr-FR" w:bidi="hi-IN"/>
              </w:rPr>
            </w:pPr>
          </w:p>
        </w:tc>
        <w:tc>
          <w:tcPr>
            <w:tcW w:w="426" w:type="pct"/>
            <w:vMerge/>
          </w:tcPr>
          <w:p w14:paraId="43CAD430"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4E833945" w14:textId="77777777" w:rsidTr="00A7767F">
        <w:trPr>
          <w:cantSplit/>
          <w:trHeight w:val="20"/>
          <w:jc w:val="center"/>
        </w:trPr>
        <w:tc>
          <w:tcPr>
            <w:tcW w:w="323" w:type="pct"/>
            <w:vAlign w:val="center"/>
          </w:tcPr>
          <w:p w14:paraId="0FFF65E2" w14:textId="77777777" w:rsidR="004369B7" w:rsidRPr="00EC5256" w:rsidRDefault="004369B7" w:rsidP="004369B7">
            <w:pPr>
              <w:pStyle w:val="ListParagraph1"/>
              <w:numPr>
                <w:ilvl w:val="0"/>
                <w:numId w:val="1"/>
              </w:numPr>
              <w:spacing w:after="0" w:line="240" w:lineRule="auto"/>
              <w:rPr>
                <w:rFonts w:ascii="Arial" w:hAnsi="Arial" w:cs="Arial"/>
                <w:szCs w:val="20"/>
                <w:lang w:val="fr-FR"/>
              </w:rPr>
            </w:pPr>
          </w:p>
        </w:tc>
        <w:tc>
          <w:tcPr>
            <w:tcW w:w="1535" w:type="pct"/>
          </w:tcPr>
          <w:p w14:paraId="53F43C6F" w14:textId="61968E4D"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Panneaux de signalisation pour orientation</w:t>
            </w:r>
          </w:p>
        </w:tc>
        <w:tc>
          <w:tcPr>
            <w:tcW w:w="1056" w:type="pct"/>
            <w:vAlign w:val="center"/>
          </w:tcPr>
          <w:p w14:paraId="71255AA5"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367C59AC" w14:textId="14B25E91" w:rsidR="004369B7" w:rsidRPr="00EC5256" w:rsidRDefault="004369B7" w:rsidP="004369B7">
            <w:pPr>
              <w:pStyle w:val="ListParagraph1"/>
              <w:ind w:left="0"/>
              <w:jc w:val="center"/>
              <w:rPr>
                <w:rFonts w:ascii="Arial" w:eastAsia="Times New Roman" w:hAnsi="Arial" w:cs="Arial"/>
                <w:color w:val="000000"/>
                <w:szCs w:val="20"/>
                <w:lang w:val="fr-FR" w:bidi="hi-IN"/>
              </w:rPr>
            </w:pPr>
          </w:p>
        </w:tc>
        <w:tc>
          <w:tcPr>
            <w:tcW w:w="1660" w:type="pct"/>
            <w:gridSpan w:val="2"/>
            <w:vAlign w:val="center"/>
          </w:tcPr>
          <w:p w14:paraId="3122BF8F" w14:textId="19E29A4C" w:rsidR="004369B7" w:rsidRPr="00EC5256" w:rsidRDefault="004369B7" w:rsidP="004369B7">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2</w:t>
            </w:r>
          </w:p>
          <w:p w14:paraId="53A22C0B" w14:textId="2546233D" w:rsidR="004369B7" w:rsidRPr="00EC5256" w:rsidRDefault="004369B7" w:rsidP="004369B7">
            <w:pPr>
              <w:pStyle w:val="ListParagraph1"/>
              <w:ind w:left="0"/>
              <w:jc w:val="center"/>
              <w:rPr>
                <w:rFonts w:ascii="Arial" w:eastAsia="Times New Roman" w:hAnsi="Arial" w:cs="Arial"/>
                <w:color w:val="000000"/>
                <w:szCs w:val="20"/>
                <w:lang w:val="fr-FR" w:bidi="hi-IN"/>
              </w:rPr>
            </w:pPr>
          </w:p>
        </w:tc>
        <w:tc>
          <w:tcPr>
            <w:tcW w:w="426" w:type="pct"/>
            <w:vMerge/>
          </w:tcPr>
          <w:p w14:paraId="0F8077DE"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48FF66D1" w14:textId="77777777" w:rsidTr="00A7767F">
        <w:trPr>
          <w:cantSplit/>
          <w:trHeight w:val="20"/>
          <w:jc w:val="center"/>
        </w:trPr>
        <w:tc>
          <w:tcPr>
            <w:tcW w:w="323" w:type="pct"/>
            <w:vAlign w:val="center"/>
          </w:tcPr>
          <w:p w14:paraId="1B38D9B2" w14:textId="77777777" w:rsidR="004369B7" w:rsidRPr="00EC5256" w:rsidRDefault="004369B7" w:rsidP="004369B7">
            <w:pPr>
              <w:pStyle w:val="ListParagraph1"/>
              <w:numPr>
                <w:ilvl w:val="0"/>
                <w:numId w:val="1"/>
              </w:numPr>
              <w:spacing w:after="0" w:line="240" w:lineRule="auto"/>
              <w:rPr>
                <w:rFonts w:ascii="Arial" w:hAnsi="Arial" w:cs="Arial"/>
                <w:szCs w:val="20"/>
                <w:lang w:val="fr-FR"/>
              </w:rPr>
            </w:pPr>
          </w:p>
        </w:tc>
        <w:tc>
          <w:tcPr>
            <w:tcW w:w="1535" w:type="pct"/>
          </w:tcPr>
          <w:p w14:paraId="6F043C08" w14:textId="23097C3F"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Rampes pour personnes handicapées</w:t>
            </w:r>
          </w:p>
        </w:tc>
        <w:tc>
          <w:tcPr>
            <w:tcW w:w="1056" w:type="pct"/>
            <w:vAlign w:val="center"/>
          </w:tcPr>
          <w:p w14:paraId="6E304C83"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01F225C0" w14:textId="0EC29588" w:rsidR="004369B7" w:rsidRPr="00EC5256" w:rsidRDefault="004369B7" w:rsidP="004369B7">
            <w:pPr>
              <w:pStyle w:val="ListParagraph1"/>
              <w:ind w:left="0"/>
              <w:jc w:val="center"/>
              <w:rPr>
                <w:rFonts w:ascii="Arial" w:eastAsia="Times New Roman" w:hAnsi="Arial" w:cs="Arial"/>
                <w:color w:val="000000"/>
                <w:szCs w:val="20"/>
                <w:lang w:val="fr-FR" w:bidi="hi-IN"/>
              </w:rPr>
            </w:pPr>
          </w:p>
        </w:tc>
        <w:tc>
          <w:tcPr>
            <w:tcW w:w="1660" w:type="pct"/>
            <w:gridSpan w:val="2"/>
            <w:vAlign w:val="center"/>
          </w:tcPr>
          <w:p w14:paraId="43313E60" w14:textId="59EF48FD" w:rsidR="004369B7" w:rsidRPr="00EC5256" w:rsidRDefault="004369B7" w:rsidP="004369B7">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2</w:t>
            </w:r>
          </w:p>
          <w:p w14:paraId="1687E83C" w14:textId="4BCFEFCB" w:rsidR="004369B7" w:rsidRPr="00EC5256" w:rsidRDefault="004369B7" w:rsidP="004369B7">
            <w:pPr>
              <w:pStyle w:val="ListParagraph1"/>
              <w:ind w:left="0"/>
              <w:jc w:val="center"/>
              <w:rPr>
                <w:rFonts w:ascii="Arial" w:eastAsia="Times New Roman" w:hAnsi="Arial" w:cs="Arial"/>
                <w:color w:val="000000"/>
                <w:szCs w:val="20"/>
                <w:lang w:val="fr-FR" w:bidi="hi-IN"/>
              </w:rPr>
            </w:pPr>
          </w:p>
        </w:tc>
        <w:tc>
          <w:tcPr>
            <w:tcW w:w="426" w:type="pct"/>
            <w:vMerge/>
          </w:tcPr>
          <w:p w14:paraId="76E4F7B2"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4034C5F7" w14:textId="77777777" w:rsidTr="00A7767F">
        <w:trPr>
          <w:cantSplit/>
          <w:trHeight w:val="20"/>
          <w:jc w:val="center"/>
        </w:trPr>
        <w:tc>
          <w:tcPr>
            <w:tcW w:w="323" w:type="pct"/>
            <w:vAlign w:val="center"/>
          </w:tcPr>
          <w:p w14:paraId="09184336" w14:textId="77777777" w:rsidR="004369B7" w:rsidRPr="00EC5256" w:rsidRDefault="004369B7" w:rsidP="004369B7">
            <w:pPr>
              <w:pStyle w:val="ListParagraph1"/>
              <w:numPr>
                <w:ilvl w:val="0"/>
                <w:numId w:val="1"/>
              </w:numPr>
              <w:spacing w:after="0" w:line="240" w:lineRule="auto"/>
              <w:rPr>
                <w:rFonts w:ascii="Arial" w:hAnsi="Arial" w:cs="Arial"/>
                <w:szCs w:val="20"/>
                <w:lang w:val="fr-FR"/>
              </w:rPr>
            </w:pPr>
          </w:p>
        </w:tc>
        <w:tc>
          <w:tcPr>
            <w:tcW w:w="1535" w:type="pct"/>
          </w:tcPr>
          <w:p w14:paraId="02D71595" w14:textId="45EBC9E2"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Salle de collecte des déchets biomédicaux</w:t>
            </w:r>
          </w:p>
        </w:tc>
        <w:tc>
          <w:tcPr>
            <w:tcW w:w="1056" w:type="pct"/>
            <w:vAlign w:val="center"/>
          </w:tcPr>
          <w:p w14:paraId="3E56C76E"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03CCDCA6" w14:textId="032F2F71" w:rsidR="004369B7" w:rsidRPr="00EC5256" w:rsidRDefault="004369B7" w:rsidP="004369B7">
            <w:pPr>
              <w:pStyle w:val="ListParagraph1"/>
              <w:ind w:left="0"/>
              <w:jc w:val="center"/>
              <w:rPr>
                <w:rFonts w:ascii="Arial" w:eastAsia="Times New Roman" w:hAnsi="Arial" w:cs="Arial"/>
                <w:color w:val="000000"/>
                <w:szCs w:val="20"/>
                <w:lang w:val="fr-FR" w:bidi="hi-IN"/>
              </w:rPr>
            </w:pPr>
          </w:p>
        </w:tc>
        <w:tc>
          <w:tcPr>
            <w:tcW w:w="1660" w:type="pct"/>
            <w:gridSpan w:val="2"/>
            <w:vAlign w:val="center"/>
          </w:tcPr>
          <w:p w14:paraId="5217BB34" w14:textId="443BBCB8" w:rsidR="004369B7" w:rsidRPr="00EC5256" w:rsidRDefault="004369B7" w:rsidP="004369B7">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2</w:t>
            </w:r>
          </w:p>
          <w:p w14:paraId="5CE2F5FA" w14:textId="42C3C14D" w:rsidR="004369B7" w:rsidRPr="00EC5256" w:rsidRDefault="004369B7" w:rsidP="004369B7">
            <w:pPr>
              <w:pStyle w:val="ListParagraph1"/>
              <w:ind w:left="0"/>
              <w:jc w:val="center"/>
              <w:rPr>
                <w:rFonts w:ascii="Arial" w:eastAsia="Times New Roman" w:hAnsi="Arial" w:cs="Arial"/>
                <w:color w:val="000000"/>
                <w:szCs w:val="20"/>
                <w:lang w:val="fr-FR" w:bidi="hi-IN"/>
              </w:rPr>
            </w:pPr>
          </w:p>
        </w:tc>
        <w:tc>
          <w:tcPr>
            <w:tcW w:w="426" w:type="pct"/>
            <w:vMerge/>
          </w:tcPr>
          <w:p w14:paraId="0A036B37"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13CA5E33" w14:textId="77777777" w:rsidTr="00A7767F">
        <w:trPr>
          <w:cantSplit/>
          <w:trHeight w:val="20"/>
          <w:jc w:val="center"/>
        </w:trPr>
        <w:tc>
          <w:tcPr>
            <w:tcW w:w="323" w:type="pct"/>
            <w:vAlign w:val="center"/>
          </w:tcPr>
          <w:p w14:paraId="439B7C48" w14:textId="77777777" w:rsidR="004369B7" w:rsidRPr="00EC5256" w:rsidRDefault="004369B7" w:rsidP="004369B7">
            <w:pPr>
              <w:pStyle w:val="ListParagraph1"/>
              <w:numPr>
                <w:ilvl w:val="0"/>
                <w:numId w:val="1"/>
              </w:numPr>
              <w:spacing w:after="0" w:line="240" w:lineRule="auto"/>
              <w:rPr>
                <w:rFonts w:ascii="Arial" w:hAnsi="Arial" w:cs="Arial"/>
                <w:szCs w:val="20"/>
                <w:lang w:val="fr-FR"/>
              </w:rPr>
            </w:pPr>
          </w:p>
        </w:tc>
        <w:tc>
          <w:tcPr>
            <w:tcW w:w="1535" w:type="pct"/>
          </w:tcPr>
          <w:p w14:paraId="3EFBB10B" w14:textId="406D81E9"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Parking automobile</w:t>
            </w:r>
          </w:p>
        </w:tc>
        <w:tc>
          <w:tcPr>
            <w:tcW w:w="1056" w:type="pct"/>
            <w:vAlign w:val="center"/>
          </w:tcPr>
          <w:p w14:paraId="2FE478AA"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76ABE980" w14:textId="6ADB8B60" w:rsidR="004369B7" w:rsidRPr="00EC5256" w:rsidRDefault="004369B7" w:rsidP="004369B7">
            <w:pPr>
              <w:pStyle w:val="ListParagraph1"/>
              <w:ind w:left="0"/>
              <w:jc w:val="center"/>
              <w:rPr>
                <w:rFonts w:ascii="Arial" w:eastAsia="Times New Roman" w:hAnsi="Arial" w:cs="Arial"/>
                <w:color w:val="000000"/>
                <w:szCs w:val="20"/>
                <w:lang w:val="fr-FR" w:bidi="hi-IN"/>
              </w:rPr>
            </w:pPr>
          </w:p>
        </w:tc>
        <w:tc>
          <w:tcPr>
            <w:tcW w:w="1660" w:type="pct"/>
            <w:gridSpan w:val="2"/>
            <w:vAlign w:val="center"/>
          </w:tcPr>
          <w:p w14:paraId="71DCD294" w14:textId="037ECB01" w:rsidR="004369B7" w:rsidRPr="00EC5256" w:rsidRDefault="004369B7" w:rsidP="004369B7">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2</w:t>
            </w:r>
          </w:p>
          <w:p w14:paraId="6C7BC98E" w14:textId="323E92D9" w:rsidR="004369B7" w:rsidRPr="00EC5256" w:rsidRDefault="004369B7" w:rsidP="004369B7">
            <w:pPr>
              <w:pStyle w:val="ListParagraph1"/>
              <w:ind w:left="0"/>
              <w:jc w:val="center"/>
              <w:rPr>
                <w:rFonts w:ascii="Arial" w:eastAsia="Times New Roman" w:hAnsi="Arial" w:cs="Arial"/>
                <w:color w:val="000000"/>
                <w:szCs w:val="20"/>
                <w:lang w:val="fr-FR" w:bidi="hi-IN"/>
              </w:rPr>
            </w:pPr>
          </w:p>
        </w:tc>
        <w:tc>
          <w:tcPr>
            <w:tcW w:w="426" w:type="pct"/>
            <w:vMerge/>
          </w:tcPr>
          <w:p w14:paraId="63F0466B"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4369B7" w:rsidRPr="00D43F9E" w14:paraId="27D963A8" w14:textId="77777777" w:rsidTr="00FB5616">
        <w:trPr>
          <w:trHeight w:val="376"/>
          <w:jc w:val="center"/>
        </w:trPr>
        <w:tc>
          <w:tcPr>
            <w:tcW w:w="5000" w:type="pct"/>
            <w:gridSpan w:val="6"/>
            <w:shd w:val="clear" w:color="auto" w:fill="AEAAAA" w:themeFill="background2" w:themeFillShade="BF"/>
            <w:vAlign w:val="center"/>
          </w:tcPr>
          <w:p w14:paraId="6151BA4D" w14:textId="7AE02FB5" w:rsidR="004369B7" w:rsidRPr="00EC5256" w:rsidRDefault="004369B7" w:rsidP="004369B7">
            <w:pPr>
              <w:jc w:val="center"/>
              <w:rPr>
                <w:b/>
                <w:lang w:val="fr-FR"/>
              </w:rPr>
            </w:pPr>
            <w:r>
              <w:rPr>
                <w:b/>
                <w:lang w:val="fr-FR"/>
              </w:rPr>
              <w:t>ESPACE</w:t>
            </w:r>
            <w:r w:rsidRPr="00EC5256">
              <w:rPr>
                <w:b/>
                <w:lang w:val="fr-FR"/>
              </w:rPr>
              <w:t xml:space="preserve"> DE TRAVAIL</w:t>
            </w:r>
          </w:p>
          <w:p w14:paraId="0C90BE18" w14:textId="17650A32" w:rsidR="004369B7" w:rsidRPr="00EC5256" w:rsidRDefault="004369B7" w:rsidP="004369B7">
            <w:pPr>
              <w:jc w:val="center"/>
              <w:rPr>
                <w:rFonts w:ascii="Arial" w:hAnsi="Arial" w:cs="Arial"/>
                <w:b/>
                <w:bCs/>
                <w:szCs w:val="20"/>
                <w:lang w:val="fr-FR"/>
              </w:rPr>
            </w:pPr>
            <w:r w:rsidRPr="00EC5256">
              <w:rPr>
                <w:b/>
                <w:lang w:val="fr-FR"/>
              </w:rPr>
              <w:t>VISITE DE LA SALLE D'ACCOUCHEMENT ET ENREGISTREMENT SUR LA BASE DE L'OBSERVATION</w:t>
            </w:r>
          </w:p>
        </w:tc>
      </w:tr>
      <w:tr w:rsidR="00A7767F" w:rsidRPr="002D084C" w14:paraId="64CA9BC6" w14:textId="77777777" w:rsidTr="00A7767F">
        <w:trPr>
          <w:trHeight w:val="376"/>
          <w:jc w:val="center"/>
        </w:trPr>
        <w:tc>
          <w:tcPr>
            <w:tcW w:w="323" w:type="pct"/>
          </w:tcPr>
          <w:p w14:paraId="59D0DBB4" w14:textId="77777777" w:rsidR="004369B7" w:rsidRPr="00EC5256" w:rsidRDefault="004369B7" w:rsidP="004369B7">
            <w:pPr>
              <w:jc w:val="center"/>
              <w:rPr>
                <w:rFonts w:ascii="Arial" w:hAnsi="Arial" w:cs="Arial"/>
                <w:b/>
                <w:bCs/>
                <w:szCs w:val="20"/>
                <w:lang w:val="fr-FR"/>
              </w:rPr>
            </w:pPr>
            <w:r w:rsidRPr="00EC5256">
              <w:rPr>
                <w:rFonts w:ascii="Arial" w:eastAsia="Arial Narrow" w:hAnsi="Arial" w:cs="Mangal"/>
                <w:b/>
                <w:bCs/>
                <w:szCs w:val="20"/>
                <w:cs/>
                <w:lang w:val="fr-FR" w:bidi="hi-IN"/>
              </w:rPr>
              <w:t>302</w:t>
            </w:r>
          </w:p>
        </w:tc>
        <w:tc>
          <w:tcPr>
            <w:tcW w:w="1535" w:type="pct"/>
          </w:tcPr>
          <w:p w14:paraId="3C8960A8" w14:textId="515FDB74" w:rsidR="004369B7" w:rsidRPr="00EC5256" w:rsidRDefault="004369B7" w:rsidP="004369B7">
            <w:pPr>
              <w:suppressAutoHyphens/>
              <w:rPr>
                <w:rFonts w:ascii="Arial" w:hAnsi="Arial" w:cs="Arial"/>
                <w:b/>
                <w:bCs/>
                <w:spacing w:val="-2"/>
                <w:szCs w:val="20"/>
                <w:lang w:val="fr-FR"/>
              </w:rPr>
            </w:pPr>
            <w:r>
              <w:rPr>
                <w:b/>
                <w:bCs/>
                <w:lang w:val="fr-FR"/>
              </w:rPr>
              <w:t>Le centre de santé</w:t>
            </w:r>
            <w:r w:rsidRPr="00EC5256">
              <w:rPr>
                <w:b/>
                <w:bCs/>
                <w:lang w:val="fr-FR"/>
              </w:rPr>
              <w:t xml:space="preserve"> dispose-t-</w:t>
            </w:r>
            <w:r>
              <w:rPr>
                <w:b/>
                <w:bCs/>
                <w:lang w:val="fr-FR"/>
              </w:rPr>
              <w:t>il</w:t>
            </w:r>
            <w:r w:rsidRPr="00EC5256">
              <w:rPr>
                <w:b/>
                <w:bCs/>
                <w:lang w:val="fr-FR"/>
              </w:rPr>
              <w:t xml:space="preserve"> des éléments suivants dans la salle de travail ?</w:t>
            </w:r>
          </w:p>
        </w:tc>
        <w:tc>
          <w:tcPr>
            <w:tcW w:w="1804" w:type="pct"/>
            <w:gridSpan w:val="2"/>
            <w:shd w:val="clear" w:color="auto" w:fill="BFBFBF" w:themeFill="background1" w:themeFillShade="BF"/>
            <w:vAlign w:val="center"/>
          </w:tcPr>
          <w:p w14:paraId="7D4DE5D1" w14:textId="5BF7E51E" w:rsidR="004369B7" w:rsidRPr="00EC5256" w:rsidRDefault="004369B7" w:rsidP="004369B7">
            <w:pPr>
              <w:tabs>
                <w:tab w:val="right" w:leader="dot" w:pos="4092"/>
              </w:tabs>
              <w:jc w:val="center"/>
              <w:rPr>
                <w:rFonts w:ascii="Arial" w:hAnsi="Arial" w:cs="Arial"/>
                <w:b/>
                <w:bCs/>
                <w:szCs w:val="20"/>
                <w:lang w:val="fr-FR"/>
              </w:rPr>
            </w:pPr>
            <w:r w:rsidRPr="00EC5256">
              <w:rPr>
                <w:rFonts w:ascii="Arial" w:hAnsi="Arial" w:cs="Arial"/>
                <w:b/>
                <w:bCs/>
                <w:szCs w:val="20"/>
                <w:lang w:val="fr-FR"/>
              </w:rPr>
              <w:t>Oui</w:t>
            </w:r>
          </w:p>
        </w:tc>
        <w:tc>
          <w:tcPr>
            <w:tcW w:w="912" w:type="pct"/>
            <w:shd w:val="clear" w:color="auto" w:fill="BFBFBF" w:themeFill="background1" w:themeFillShade="BF"/>
            <w:vAlign w:val="center"/>
          </w:tcPr>
          <w:p w14:paraId="30768C7F" w14:textId="2D4448B3" w:rsidR="004369B7" w:rsidRPr="00EC5256" w:rsidRDefault="004369B7" w:rsidP="004369B7">
            <w:pPr>
              <w:tabs>
                <w:tab w:val="right" w:leader="dot" w:pos="4092"/>
              </w:tabs>
              <w:jc w:val="center"/>
              <w:rPr>
                <w:rFonts w:ascii="Arial" w:hAnsi="Arial" w:cs="Arial"/>
                <w:b/>
                <w:bCs/>
                <w:szCs w:val="20"/>
                <w:lang w:val="fr-FR"/>
              </w:rPr>
            </w:pPr>
            <w:r w:rsidRPr="00EC5256">
              <w:rPr>
                <w:rFonts w:ascii="Arial" w:hAnsi="Arial" w:cs="Arial"/>
                <w:b/>
                <w:bCs/>
                <w:szCs w:val="20"/>
                <w:lang w:val="fr-FR"/>
              </w:rPr>
              <w:t>Non</w:t>
            </w:r>
          </w:p>
        </w:tc>
        <w:tc>
          <w:tcPr>
            <w:tcW w:w="426" w:type="pct"/>
            <w:vMerge w:val="restart"/>
          </w:tcPr>
          <w:p w14:paraId="4EF8AA7E" w14:textId="77777777" w:rsidR="004369B7" w:rsidRPr="00EC5256" w:rsidRDefault="004369B7" w:rsidP="004369B7">
            <w:pPr>
              <w:rPr>
                <w:rFonts w:ascii="Arial" w:hAnsi="Arial" w:cs="Arial"/>
                <w:b/>
                <w:bCs/>
                <w:szCs w:val="20"/>
                <w:lang w:val="fr-FR"/>
              </w:rPr>
            </w:pPr>
          </w:p>
          <w:p w14:paraId="34B1931E" w14:textId="77777777" w:rsidR="004369B7" w:rsidRPr="00EC5256" w:rsidRDefault="004369B7" w:rsidP="004369B7">
            <w:pPr>
              <w:rPr>
                <w:rFonts w:ascii="Arial" w:hAnsi="Arial" w:cs="Arial"/>
                <w:szCs w:val="20"/>
                <w:lang w:val="fr-FR"/>
              </w:rPr>
            </w:pPr>
          </w:p>
          <w:p w14:paraId="1B65BC98" w14:textId="77777777" w:rsidR="004369B7" w:rsidRPr="00EC5256" w:rsidRDefault="004369B7" w:rsidP="004369B7">
            <w:pPr>
              <w:rPr>
                <w:rFonts w:ascii="Arial" w:hAnsi="Arial" w:cs="Arial"/>
                <w:szCs w:val="20"/>
                <w:lang w:val="fr-FR"/>
              </w:rPr>
            </w:pPr>
          </w:p>
          <w:p w14:paraId="2900CCC4" w14:textId="77777777" w:rsidR="004369B7" w:rsidRPr="00EC5256" w:rsidRDefault="004369B7" w:rsidP="004369B7">
            <w:pPr>
              <w:rPr>
                <w:rFonts w:ascii="Arial" w:hAnsi="Arial" w:cs="Arial"/>
                <w:szCs w:val="20"/>
                <w:lang w:val="fr-FR"/>
              </w:rPr>
            </w:pPr>
          </w:p>
          <w:p w14:paraId="1EBC41DD" w14:textId="77777777" w:rsidR="004369B7" w:rsidRPr="00EC5256" w:rsidRDefault="004369B7" w:rsidP="004369B7">
            <w:pPr>
              <w:rPr>
                <w:rFonts w:ascii="Arial" w:hAnsi="Arial" w:cs="Arial"/>
                <w:szCs w:val="20"/>
                <w:lang w:val="fr-FR"/>
              </w:rPr>
            </w:pPr>
          </w:p>
          <w:p w14:paraId="373779C7" w14:textId="77777777" w:rsidR="004369B7" w:rsidRPr="00EC5256" w:rsidRDefault="004369B7" w:rsidP="004369B7">
            <w:pPr>
              <w:rPr>
                <w:rFonts w:ascii="Arial" w:hAnsi="Arial" w:cs="Arial"/>
                <w:szCs w:val="20"/>
                <w:lang w:val="fr-FR"/>
              </w:rPr>
            </w:pPr>
          </w:p>
          <w:p w14:paraId="66478D80" w14:textId="77777777" w:rsidR="004369B7" w:rsidRPr="00EC5256" w:rsidRDefault="004369B7" w:rsidP="004369B7">
            <w:pPr>
              <w:rPr>
                <w:rFonts w:ascii="Arial" w:hAnsi="Arial" w:cs="Arial"/>
                <w:szCs w:val="20"/>
                <w:lang w:val="fr-FR"/>
              </w:rPr>
            </w:pPr>
          </w:p>
          <w:p w14:paraId="620C48E8" w14:textId="77777777" w:rsidR="004369B7" w:rsidRPr="00EC5256" w:rsidRDefault="004369B7" w:rsidP="004369B7">
            <w:pPr>
              <w:rPr>
                <w:rFonts w:ascii="Arial" w:hAnsi="Arial" w:cs="Arial"/>
                <w:szCs w:val="20"/>
                <w:lang w:val="fr-FR"/>
              </w:rPr>
            </w:pPr>
          </w:p>
          <w:p w14:paraId="0C55CB38" w14:textId="77777777" w:rsidR="004369B7" w:rsidRPr="00EC5256" w:rsidRDefault="004369B7" w:rsidP="004369B7">
            <w:pPr>
              <w:rPr>
                <w:rFonts w:ascii="Arial" w:hAnsi="Arial" w:cs="Arial"/>
                <w:szCs w:val="20"/>
                <w:lang w:val="fr-FR"/>
              </w:rPr>
            </w:pPr>
          </w:p>
          <w:p w14:paraId="5261DC23" w14:textId="77777777" w:rsidR="004369B7" w:rsidRPr="00EC5256" w:rsidRDefault="004369B7" w:rsidP="004369B7">
            <w:pPr>
              <w:rPr>
                <w:rFonts w:ascii="Arial" w:hAnsi="Arial" w:cs="Arial"/>
                <w:szCs w:val="20"/>
                <w:lang w:val="fr-FR"/>
              </w:rPr>
            </w:pPr>
          </w:p>
          <w:p w14:paraId="0F471EC8" w14:textId="77777777" w:rsidR="004369B7" w:rsidRPr="00EC5256" w:rsidRDefault="004369B7" w:rsidP="004369B7">
            <w:pPr>
              <w:rPr>
                <w:rFonts w:ascii="Arial" w:hAnsi="Arial" w:cs="Arial"/>
                <w:szCs w:val="20"/>
                <w:lang w:val="fr-FR"/>
              </w:rPr>
            </w:pPr>
          </w:p>
          <w:p w14:paraId="36749FFF" w14:textId="77777777" w:rsidR="004369B7" w:rsidRPr="00EC5256" w:rsidRDefault="004369B7" w:rsidP="004369B7">
            <w:pPr>
              <w:rPr>
                <w:rFonts w:ascii="Arial" w:hAnsi="Arial" w:cs="Arial"/>
                <w:szCs w:val="20"/>
                <w:lang w:val="fr-FR"/>
              </w:rPr>
            </w:pPr>
          </w:p>
          <w:p w14:paraId="332ABC19" w14:textId="77777777" w:rsidR="004369B7" w:rsidRPr="00EC5256" w:rsidRDefault="004369B7" w:rsidP="004369B7">
            <w:pPr>
              <w:rPr>
                <w:rFonts w:ascii="Arial" w:hAnsi="Arial" w:cs="Arial"/>
                <w:szCs w:val="20"/>
                <w:lang w:val="fr-FR"/>
              </w:rPr>
            </w:pPr>
          </w:p>
          <w:p w14:paraId="097EE958" w14:textId="77777777" w:rsidR="004369B7" w:rsidRPr="00EC5256" w:rsidRDefault="004369B7" w:rsidP="004369B7">
            <w:pPr>
              <w:rPr>
                <w:rFonts w:ascii="Arial" w:hAnsi="Arial" w:cs="Arial"/>
                <w:szCs w:val="20"/>
                <w:lang w:val="fr-FR"/>
              </w:rPr>
            </w:pPr>
          </w:p>
        </w:tc>
      </w:tr>
      <w:tr w:rsidR="00A7767F" w:rsidRPr="002D084C" w14:paraId="589AA33A" w14:textId="77777777" w:rsidTr="00A7767F">
        <w:tblPrEx>
          <w:jc w:val="left"/>
        </w:tblPrEx>
        <w:trPr>
          <w:trHeight w:val="20"/>
        </w:trPr>
        <w:tc>
          <w:tcPr>
            <w:tcW w:w="323" w:type="pct"/>
          </w:tcPr>
          <w:p w14:paraId="4BC6EDB8" w14:textId="77777777" w:rsidR="004369B7" w:rsidRPr="00EC5256" w:rsidRDefault="004369B7" w:rsidP="004369B7">
            <w:pPr>
              <w:pStyle w:val="ListParagraph1"/>
              <w:numPr>
                <w:ilvl w:val="0"/>
                <w:numId w:val="3"/>
              </w:numPr>
              <w:spacing w:after="0" w:line="240" w:lineRule="auto"/>
              <w:jc w:val="center"/>
              <w:rPr>
                <w:rFonts w:ascii="Arial" w:hAnsi="Arial" w:cs="Arial"/>
                <w:szCs w:val="20"/>
                <w:lang w:val="fr-FR"/>
              </w:rPr>
            </w:pPr>
          </w:p>
        </w:tc>
        <w:tc>
          <w:tcPr>
            <w:tcW w:w="1535" w:type="pct"/>
          </w:tcPr>
          <w:p w14:paraId="299A902D" w14:textId="56B022F1"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 xml:space="preserve">Toilettes fonctionnelles avec eau courante et chasse d'eau </w:t>
            </w:r>
          </w:p>
        </w:tc>
        <w:tc>
          <w:tcPr>
            <w:tcW w:w="1804" w:type="pct"/>
            <w:gridSpan w:val="2"/>
          </w:tcPr>
          <w:p w14:paraId="2999CA24"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0BEC9EF9"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0F9B6C69"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02E5E9A1" w14:textId="77777777" w:rsidTr="00A7767F">
        <w:tblPrEx>
          <w:jc w:val="left"/>
        </w:tblPrEx>
        <w:trPr>
          <w:trHeight w:val="20"/>
        </w:trPr>
        <w:tc>
          <w:tcPr>
            <w:tcW w:w="323" w:type="pct"/>
          </w:tcPr>
          <w:p w14:paraId="3F74D2EB" w14:textId="77777777" w:rsidR="004369B7" w:rsidRPr="00EC5256" w:rsidRDefault="004369B7" w:rsidP="004369B7">
            <w:pPr>
              <w:pStyle w:val="ListParagraph1"/>
              <w:numPr>
                <w:ilvl w:val="0"/>
                <w:numId w:val="3"/>
              </w:numPr>
              <w:spacing w:after="0" w:line="240" w:lineRule="auto"/>
              <w:jc w:val="center"/>
              <w:rPr>
                <w:rFonts w:ascii="Arial" w:hAnsi="Arial" w:cs="Arial"/>
                <w:szCs w:val="20"/>
                <w:lang w:val="fr-FR"/>
              </w:rPr>
            </w:pPr>
          </w:p>
        </w:tc>
        <w:tc>
          <w:tcPr>
            <w:tcW w:w="1535" w:type="pct"/>
          </w:tcPr>
          <w:p w14:paraId="7FCC5BF5" w14:textId="3A27A1A7"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 xml:space="preserve">Zone de triage et d'examen </w:t>
            </w:r>
          </w:p>
        </w:tc>
        <w:tc>
          <w:tcPr>
            <w:tcW w:w="1804" w:type="pct"/>
            <w:gridSpan w:val="2"/>
          </w:tcPr>
          <w:p w14:paraId="5DF0B6FF"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76A92B2D"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52EA55AF"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1B5F4BAC" w14:textId="77777777" w:rsidTr="00A7767F">
        <w:tblPrEx>
          <w:jc w:val="left"/>
        </w:tblPrEx>
        <w:trPr>
          <w:trHeight w:val="20"/>
        </w:trPr>
        <w:tc>
          <w:tcPr>
            <w:tcW w:w="323" w:type="pct"/>
          </w:tcPr>
          <w:p w14:paraId="764DD166" w14:textId="77777777" w:rsidR="004369B7" w:rsidRPr="00EC5256" w:rsidRDefault="004369B7" w:rsidP="004369B7">
            <w:pPr>
              <w:pStyle w:val="ListParagraph1"/>
              <w:numPr>
                <w:ilvl w:val="0"/>
                <w:numId w:val="3"/>
              </w:numPr>
              <w:spacing w:after="0" w:line="240" w:lineRule="auto"/>
              <w:jc w:val="center"/>
              <w:rPr>
                <w:rFonts w:ascii="Arial" w:hAnsi="Arial" w:cs="Arial"/>
                <w:szCs w:val="20"/>
                <w:lang w:val="fr-FR"/>
              </w:rPr>
            </w:pPr>
          </w:p>
        </w:tc>
        <w:tc>
          <w:tcPr>
            <w:tcW w:w="1535" w:type="pct"/>
          </w:tcPr>
          <w:p w14:paraId="22672E51" w14:textId="513D59C2"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Salle de travail réservées aux infirmières</w:t>
            </w:r>
          </w:p>
        </w:tc>
        <w:tc>
          <w:tcPr>
            <w:tcW w:w="1804" w:type="pct"/>
            <w:gridSpan w:val="2"/>
          </w:tcPr>
          <w:p w14:paraId="6B68A16E"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2805E828"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05A80F4A"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2D888DA0" w14:textId="77777777" w:rsidTr="00A7767F">
        <w:tblPrEx>
          <w:jc w:val="left"/>
        </w:tblPrEx>
        <w:trPr>
          <w:trHeight w:val="20"/>
        </w:trPr>
        <w:tc>
          <w:tcPr>
            <w:tcW w:w="323" w:type="pct"/>
          </w:tcPr>
          <w:p w14:paraId="31E6CB65" w14:textId="77777777" w:rsidR="004369B7" w:rsidRPr="00EC5256" w:rsidRDefault="004369B7" w:rsidP="004369B7">
            <w:pPr>
              <w:pStyle w:val="ListParagraph1"/>
              <w:numPr>
                <w:ilvl w:val="0"/>
                <w:numId w:val="3"/>
              </w:numPr>
              <w:spacing w:after="0" w:line="240" w:lineRule="auto"/>
              <w:jc w:val="center"/>
              <w:rPr>
                <w:rFonts w:ascii="Arial" w:hAnsi="Arial" w:cs="Arial"/>
                <w:szCs w:val="20"/>
                <w:lang w:val="fr-FR"/>
              </w:rPr>
            </w:pPr>
          </w:p>
        </w:tc>
        <w:tc>
          <w:tcPr>
            <w:tcW w:w="1535" w:type="pct"/>
          </w:tcPr>
          <w:p w14:paraId="7E15A739" w14:textId="52C21B89"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 xml:space="preserve">Salle de garde pour les médecins </w:t>
            </w:r>
          </w:p>
        </w:tc>
        <w:tc>
          <w:tcPr>
            <w:tcW w:w="1804" w:type="pct"/>
            <w:gridSpan w:val="2"/>
          </w:tcPr>
          <w:p w14:paraId="1FBD2521"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36461A5C"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3A6E1E2E"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10B43490" w14:textId="77777777" w:rsidTr="00A7767F">
        <w:tblPrEx>
          <w:jc w:val="left"/>
        </w:tblPrEx>
        <w:trPr>
          <w:trHeight w:val="20"/>
        </w:trPr>
        <w:tc>
          <w:tcPr>
            <w:tcW w:w="323" w:type="pct"/>
          </w:tcPr>
          <w:p w14:paraId="5EF0F7B5" w14:textId="77777777" w:rsidR="004369B7" w:rsidRPr="00EC5256" w:rsidRDefault="004369B7" w:rsidP="004369B7">
            <w:pPr>
              <w:pStyle w:val="ListParagraph1"/>
              <w:numPr>
                <w:ilvl w:val="0"/>
                <w:numId w:val="3"/>
              </w:numPr>
              <w:spacing w:after="0" w:line="240" w:lineRule="auto"/>
              <w:jc w:val="center"/>
              <w:rPr>
                <w:rFonts w:ascii="Arial" w:hAnsi="Arial" w:cs="Arial"/>
                <w:szCs w:val="20"/>
                <w:lang w:val="fr-FR"/>
              </w:rPr>
            </w:pPr>
          </w:p>
        </w:tc>
        <w:tc>
          <w:tcPr>
            <w:tcW w:w="1535" w:type="pct"/>
          </w:tcPr>
          <w:p w14:paraId="5D5BBF4E" w14:textId="4539316E" w:rsidR="004369B7" w:rsidRPr="00EC5256" w:rsidRDefault="004369B7" w:rsidP="004369B7">
            <w:pPr>
              <w:pStyle w:val="ListParagraph1"/>
              <w:spacing w:after="0" w:line="240" w:lineRule="auto"/>
              <w:ind w:left="0"/>
              <w:rPr>
                <w:lang w:val="fr-FR"/>
              </w:rPr>
            </w:pPr>
            <w:r>
              <w:rPr>
                <w:rFonts w:cstheme="minorHAnsi"/>
                <w:szCs w:val="20"/>
                <w:lang w:val="fr-FR"/>
              </w:rPr>
              <w:t>Salle de garde pour les INF/SFE</w:t>
            </w:r>
          </w:p>
        </w:tc>
        <w:tc>
          <w:tcPr>
            <w:tcW w:w="1804" w:type="pct"/>
            <w:gridSpan w:val="2"/>
          </w:tcPr>
          <w:p w14:paraId="23C70A66" w14:textId="0E28B9B8" w:rsidR="004369B7" w:rsidRPr="00EC5256" w:rsidRDefault="004369B7" w:rsidP="004369B7">
            <w:pPr>
              <w:pStyle w:val="ListParagraph1"/>
              <w:ind w:left="0"/>
              <w:jc w:val="center"/>
              <w:rPr>
                <w:rFonts w:ascii="Arial" w:eastAsia="Times New Roman" w:hAnsi="Arial" w:cs="Arial"/>
                <w:color w:val="000000"/>
                <w:szCs w:val="20"/>
                <w:lang w:val="fr-FR" w:bidi="hi-IN"/>
              </w:rPr>
            </w:pPr>
            <w:r w:rsidRPr="00504735">
              <w:rPr>
                <w:rFonts w:eastAsia="Times New Roman" w:cstheme="minorHAnsi"/>
                <w:color w:val="000000"/>
                <w:szCs w:val="20"/>
                <w:lang w:val="fr-FR" w:bidi="hi-IN"/>
              </w:rPr>
              <w:t>1</w:t>
            </w:r>
          </w:p>
        </w:tc>
        <w:tc>
          <w:tcPr>
            <w:tcW w:w="912" w:type="pct"/>
          </w:tcPr>
          <w:p w14:paraId="25E6B696" w14:textId="4B698DAD" w:rsidR="004369B7" w:rsidRPr="00EC5256" w:rsidRDefault="004369B7" w:rsidP="004369B7">
            <w:pPr>
              <w:pStyle w:val="ListParagraph1"/>
              <w:ind w:left="0"/>
              <w:jc w:val="center"/>
              <w:rPr>
                <w:rFonts w:ascii="Arial" w:eastAsia="Times New Roman" w:hAnsi="Arial" w:cs="Arial"/>
                <w:color w:val="000000"/>
                <w:szCs w:val="20"/>
                <w:lang w:val="fr-FR" w:bidi="hi-IN"/>
              </w:rPr>
            </w:pPr>
            <w:r w:rsidRPr="00504735">
              <w:rPr>
                <w:rFonts w:eastAsia="Times New Roman" w:cstheme="minorHAnsi"/>
                <w:color w:val="000000"/>
                <w:szCs w:val="20"/>
                <w:lang w:val="fr-FR" w:bidi="hi-IN"/>
              </w:rPr>
              <w:t>2</w:t>
            </w:r>
          </w:p>
        </w:tc>
        <w:tc>
          <w:tcPr>
            <w:tcW w:w="426" w:type="pct"/>
            <w:vMerge/>
          </w:tcPr>
          <w:p w14:paraId="1EF74F91"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5E50FAC0" w14:textId="77777777" w:rsidTr="00A7767F">
        <w:tblPrEx>
          <w:jc w:val="left"/>
        </w:tblPrEx>
        <w:trPr>
          <w:trHeight w:val="20"/>
        </w:trPr>
        <w:tc>
          <w:tcPr>
            <w:tcW w:w="323" w:type="pct"/>
          </w:tcPr>
          <w:p w14:paraId="6AADEE77" w14:textId="77777777" w:rsidR="004369B7" w:rsidRPr="00EC5256" w:rsidRDefault="004369B7" w:rsidP="004369B7">
            <w:pPr>
              <w:pStyle w:val="ListParagraph1"/>
              <w:numPr>
                <w:ilvl w:val="0"/>
                <w:numId w:val="3"/>
              </w:numPr>
              <w:spacing w:after="0" w:line="240" w:lineRule="auto"/>
              <w:jc w:val="center"/>
              <w:rPr>
                <w:rFonts w:ascii="Arial" w:hAnsi="Arial" w:cs="Arial"/>
                <w:szCs w:val="20"/>
                <w:lang w:val="fr-FR"/>
              </w:rPr>
            </w:pPr>
          </w:p>
        </w:tc>
        <w:tc>
          <w:tcPr>
            <w:tcW w:w="1535" w:type="pct"/>
          </w:tcPr>
          <w:p w14:paraId="2DA2460A" w14:textId="00062CB6"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 xml:space="preserve">Zone de soins aux </w:t>
            </w:r>
            <w:proofErr w:type="spellStart"/>
            <w:r w:rsidRPr="00EC5256">
              <w:rPr>
                <w:lang w:val="fr-FR"/>
              </w:rPr>
              <w:t>nouveaux-nés</w:t>
            </w:r>
            <w:proofErr w:type="spellEnd"/>
            <w:r w:rsidRPr="00EC5256">
              <w:rPr>
                <w:lang w:val="fr-FR"/>
              </w:rPr>
              <w:t xml:space="preserve"> </w:t>
            </w:r>
          </w:p>
        </w:tc>
        <w:tc>
          <w:tcPr>
            <w:tcW w:w="1804" w:type="pct"/>
            <w:gridSpan w:val="2"/>
          </w:tcPr>
          <w:p w14:paraId="4565BC4F"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6AF5F1E5"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784DDE2A"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06ABD2D5" w14:textId="77777777" w:rsidTr="00A7767F">
        <w:tblPrEx>
          <w:jc w:val="left"/>
        </w:tblPrEx>
        <w:trPr>
          <w:trHeight w:val="20"/>
        </w:trPr>
        <w:tc>
          <w:tcPr>
            <w:tcW w:w="323" w:type="pct"/>
          </w:tcPr>
          <w:p w14:paraId="63B07D93" w14:textId="77777777" w:rsidR="004369B7" w:rsidRPr="00EC5256" w:rsidRDefault="004369B7" w:rsidP="004369B7">
            <w:pPr>
              <w:pStyle w:val="ListParagraph1"/>
              <w:numPr>
                <w:ilvl w:val="0"/>
                <w:numId w:val="3"/>
              </w:numPr>
              <w:spacing w:after="0" w:line="240" w:lineRule="auto"/>
              <w:jc w:val="center"/>
              <w:rPr>
                <w:rFonts w:ascii="Arial" w:hAnsi="Arial" w:cs="Arial"/>
                <w:szCs w:val="20"/>
                <w:lang w:val="fr-FR"/>
              </w:rPr>
            </w:pPr>
          </w:p>
        </w:tc>
        <w:tc>
          <w:tcPr>
            <w:tcW w:w="1535" w:type="pct"/>
          </w:tcPr>
          <w:p w14:paraId="04CE6AD7" w14:textId="509A26E1"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Zone de stockage médical</w:t>
            </w:r>
          </w:p>
        </w:tc>
        <w:tc>
          <w:tcPr>
            <w:tcW w:w="1804" w:type="pct"/>
            <w:gridSpan w:val="2"/>
          </w:tcPr>
          <w:p w14:paraId="7DE565EF"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64848BFD"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4BFB6704"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28C8E453" w14:textId="77777777" w:rsidTr="00A7767F">
        <w:tblPrEx>
          <w:jc w:val="left"/>
        </w:tblPrEx>
        <w:trPr>
          <w:trHeight w:val="20"/>
        </w:trPr>
        <w:tc>
          <w:tcPr>
            <w:tcW w:w="323" w:type="pct"/>
          </w:tcPr>
          <w:p w14:paraId="08C3E8B5" w14:textId="77777777" w:rsidR="004369B7" w:rsidRPr="00EC5256" w:rsidRDefault="004369B7" w:rsidP="004369B7">
            <w:pPr>
              <w:pStyle w:val="ListParagraph1"/>
              <w:numPr>
                <w:ilvl w:val="0"/>
                <w:numId w:val="3"/>
              </w:numPr>
              <w:spacing w:after="0" w:line="240" w:lineRule="auto"/>
              <w:jc w:val="center"/>
              <w:rPr>
                <w:rFonts w:ascii="Arial" w:hAnsi="Arial" w:cs="Arial"/>
                <w:szCs w:val="20"/>
                <w:lang w:val="fr-FR"/>
              </w:rPr>
            </w:pPr>
          </w:p>
        </w:tc>
        <w:tc>
          <w:tcPr>
            <w:tcW w:w="1535" w:type="pct"/>
          </w:tcPr>
          <w:p w14:paraId="5EC32B7D" w14:textId="168530C3"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 xml:space="preserve">Vestiaires </w:t>
            </w:r>
          </w:p>
        </w:tc>
        <w:tc>
          <w:tcPr>
            <w:tcW w:w="1804" w:type="pct"/>
            <w:gridSpan w:val="2"/>
          </w:tcPr>
          <w:p w14:paraId="00683C0C"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39D43F79"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1E93D7C2"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4FA10706" w14:textId="77777777" w:rsidTr="00A7767F">
        <w:tblPrEx>
          <w:jc w:val="left"/>
        </w:tblPrEx>
        <w:trPr>
          <w:trHeight w:val="20"/>
        </w:trPr>
        <w:tc>
          <w:tcPr>
            <w:tcW w:w="323" w:type="pct"/>
          </w:tcPr>
          <w:p w14:paraId="3DEC1C7E" w14:textId="77777777" w:rsidR="004369B7" w:rsidRPr="00EC5256" w:rsidRDefault="004369B7" w:rsidP="004369B7">
            <w:pPr>
              <w:pStyle w:val="ListParagraph1"/>
              <w:numPr>
                <w:ilvl w:val="0"/>
                <w:numId w:val="3"/>
              </w:numPr>
              <w:spacing w:after="0" w:line="240" w:lineRule="auto"/>
              <w:jc w:val="center"/>
              <w:rPr>
                <w:rFonts w:ascii="Arial" w:hAnsi="Arial" w:cs="Arial"/>
                <w:szCs w:val="20"/>
                <w:lang w:val="fr-FR"/>
              </w:rPr>
            </w:pPr>
          </w:p>
        </w:tc>
        <w:tc>
          <w:tcPr>
            <w:tcW w:w="1535" w:type="pct"/>
          </w:tcPr>
          <w:p w14:paraId="260DED89" w14:textId="078CA19D"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 xml:space="preserve">Lavabo médical </w:t>
            </w:r>
          </w:p>
        </w:tc>
        <w:tc>
          <w:tcPr>
            <w:tcW w:w="1804" w:type="pct"/>
            <w:gridSpan w:val="2"/>
          </w:tcPr>
          <w:p w14:paraId="7F5E597D"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619BFD81"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385929B0"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0441C8B8" w14:textId="77777777" w:rsidTr="00A7767F">
        <w:tblPrEx>
          <w:jc w:val="left"/>
        </w:tblPrEx>
        <w:trPr>
          <w:trHeight w:val="70"/>
        </w:trPr>
        <w:tc>
          <w:tcPr>
            <w:tcW w:w="323" w:type="pct"/>
          </w:tcPr>
          <w:p w14:paraId="6F9752F5" w14:textId="77777777" w:rsidR="004369B7" w:rsidRPr="00EC5256" w:rsidRDefault="004369B7" w:rsidP="004369B7">
            <w:pPr>
              <w:pStyle w:val="ListParagraph1"/>
              <w:numPr>
                <w:ilvl w:val="0"/>
                <w:numId w:val="3"/>
              </w:numPr>
              <w:spacing w:after="0" w:line="240" w:lineRule="auto"/>
              <w:jc w:val="center"/>
              <w:rPr>
                <w:rFonts w:ascii="Arial" w:hAnsi="Arial" w:cs="Arial"/>
                <w:szCs w:val="20"/>
                <w:lang w:val="fr-FR"/>
              </w:rPr>
            </w:pPr>
          </w:p>
        </w:tc>
        <w:tc>
          <w:tcPr>
            <w:tcW w:w="1535" w:type="pct"/>
          </w:tcPr>
          <w:p w14:paraId="1B5682C8" w14:textId="3A29DD4D"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 xml:space="preserve">Zone de décontamination </w:t>
            </w:r>
          </w:p>
        </w:tc>
        <w:tc>
          <w:tcPr>
            <w:tcW w:w="1804" w:type="pct"/>
            <w:gridSpan w:val="2"/>
          </w:tcPr>
          <w:p w14:paraId="60E3FD35"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2575D031"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33C0BDE5"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36D5038F" w14:textId="77777777" w:rsidTr="00A7767F">
        <w:trPr>
          <w:trHeight w:val="747"/>
          <w:jc w:val="center"/>
        </w:trPr>
        <w:tc>
          <w:tcPr>
            <w:tcW w:w="323" w:type="pct"/>
          </w:tcPr>
          <w:p w14:paraId="6ABDFC1B" w14:textId="77777777" w:rsidR="004369B7" w:rsidRPr="00EC5256" w:rsidRDefault="004369B7" w:rsidP="004369B7">
            <w:pPr>
              <w:jc w:val="center"/>
              <w:rPr>
                <w:rFonts w:ascii="Arial" w:hAnsi="Arial" w:cs="Arial"/>
                <w:b/>
                <w:bCs/>
                <w:szCs w:val="20"/>
                <w:lang w:val="fr-FR"/>
              </w:rPr>
            </w:pPr>
            <w:r w:rsidRPr="00EC5256">
              <w:rPr>
                <w:rFonts w:ascii="Arial" w:eastAsia="Arial Narrow" w:hAnsi="Arial" w:cs="Mangal"/>
                <w:b/>
                <w:bCs/>
                <w:szCs w:val="20"/>
                <w:cs/>
                <w:lang w:val="fr-FR" w:bidi="hi-IN"/>
              </w:rPr>
              <w:lastRenderedPageBreak/>
              <w:t>303</w:t>
            </w:r>
          </w:p>
        </w:tc>
        <w:tc>
          <w:tcPr>
            <w:tcW w:w="1535" w:type="pct"/>
          </w:tcPr>
          <w:p w14:paraId="157D79AB" w14:textId="4BBB533F" w:rsidR="004369B7" w:rsidRPr="00EC5256" w:rsidRDefault="004369B7" w:rsidP="004369B7">
            <w:pPr>
              <w:suppressAutoHyphens/>
              <w:rPr>
                <w:rFonts w:ascii="Arial" w:hAnsi="Arial" w:cs="Arial"/>
                <w:b/>
                <w:bCs/>
                <w:spacing w:val="-2"/>
                <w:szCs w:val="20"/>
                <w:lang w:val="fr-FR"/>
              </w:rPr>
            </w:pPr>
            <w:r w:rsidRPr="00EC5256">
              <w:rPr>
                <w:b/>
                <w:bCs/>
                <w:lang w:val="fr-FR"/>
              </w:rPr>
              <w:t>Les instruments et équipements suivants sont-ils disponibles et fonctionnels dans la salle d'accouchement ?</w:t>
            </w:r>
          </w:p>
        </w:tc>
        <w:tc>
          <w:tcPr>
            <w:tcW w:w="1056" w:type="pct"/>
            <w:shd w:val="clear" w:color="auto" w:fill="BFBFBF" w:themeFill="background1" w:themeFillShade="BF"/>
            <w:vAlign w:val="center"/>
          </w:tcPr>
          <w:p w14:paraId="09B15124" w14:textId="36797771" w:rsidR="004369B7" w:rsidRPr="00EC5256" w:rsidRDefault="004369B7" w:rsidP="004369B7">
            <w:pPr>
              <w:pStyle w:val="ListParagraph1"/>
              <w:ind w:left="0"/>
              <w:jc w:val="center"/>
              <w:rPr>
                <w:rFonts w:ascii="Arial" w:eastAsia="Times New Roman" w:hAnsi="Arial" w:cs="Arial"/>
                <w:b/>
                <w:color w:val="000000"/>
                <w:szCs w:val="20"/>
                <w:lang w:val="fr-FR" w:bidi="hi-IN"/>
              </w:rPr>
            </w:pPr>
            <w:r w:rsidRPr="00EC5256">
              <w:rPr>
                <w:rFonts w:ascii="Arial" w:eastAsia="Times New Roman" w:hAnsi="Arial" w:cs="Arial"/>
                <w:b/>
                <w:color w:val="000000"/>
                <w:szCs w:val="20"/>
                <w:lang w:val="fr-FR" w:bidi="hi-IN"/>
              </w:rPr>
              <w:t>Disponible et fonctionnel</w:t>
            </w:r>
          </w:p>
        </w:tc>
        <w:tc>
          <w:tcPr>
            <w:tcW w:w="748" w:type="pct"/>
            <w:shd w:val="clear" w:color="auto" w:fill="BFBFBF" w:themeFill="background1" w:themeFillShade="BF"/>
            <w:vAlign w:val="center"/>
          </w:tcPr>
          <w:p w14:paraId="72829882" w14:textId="72A38C22" w:rsidR="004369B7" w:rsidRPr="00EC5256" w:rsidRDefault="004369B7" w:rsidP="004369B7">
            <w:pPr>
              <w:pStyle w:val="ListParagraph1"/>
              <w:spacing w:after="0"/>
              <w:ind w:left="0"/>
              <w:jc w:val="center"/>
              <w:rPr>
                <w:rFonts w:ascii="Arial" w:hAnsi="Arial" w:cs="Arial"/>
                <w:b/>
                <w:bCs/>
                <w:szCs w:val="20"/>
                <w:lang w:val="fr-FR"/>
              </w:rPr>
            </w:pPr>
            <w:r w:rsidRPr="00EC5256">
              <w:rPr>
                <w:rFonts w:ascii="Arial" w:hAnsi="Arial" w:cs="Arial"/>
                <w:b/>
                <w:bCs/>
                <w:szCs w:val="20"/>
                <w:lang w:val="fr-FR"/>
              </w:rPr>
              <w:t>Disponible mais pas fonctionnel</w:t>
            </w:r>
          </w:p>
        </w:tc>
        <w:tc>
          <w:tcPr>
            <w:tcW w:w="912" w:type="pct"/>
            <w:shd w:val="clear" w:color="auto" w:fill="BFBFBF" w:themeFill="background1" w:themeFillShade="BF"/>
            <w:vAlign w:val="center"/>
          </w:tcPr>
          <w:p w14:paraId="1721A98B" w14:textId="1E7D7C63" w:rsidR="004369B7" w:rsidRPr="00EC5256" w:rsidRDefault="004369B7" w:rsidP="004369B7">
            <w:pPr>
              <w:tabs>
                <w:tab w:val="right" w:leader="dot" w:pos="4092"/>
              </w:tabs>
              <w:jc w:val="center"/>
              <w:rPr>
                <w:rFonts w:ascii="Arial" w:hAnsi="Arial" w:cs="Arial"/>
                <w:b/>
                <w:bCs/>
                <w:szCs w:val="20"/>
                <w:lang w:val="fr-FR"/>
              </w:rPr>
            </w:pPr>
            <w:r w:rsidRPr="00EC5256">
              <w:rPr>
                <w:rFonts w:ascii="Arial" w:hAnsi="Arial" w:cs="Arial"/>
                <w:b/>
                <w:bCs/>
                <w:szCs w:val="20"/>
                <w:lang w:val="fr-FR"/>
              </w:rPr>
              <w:t>Indisponible</w:t>
            </w:r>
          </w:p>
        </w:tc>
        <w:tc>
          <w:tcPr>
            <w:tcW w:w="426" w:type="pct"/>
            <w:vMerge w:val="restart"/>
          </w:tcPr>
          <w:p w14:paraId="0171E5C8" w14:textId="77777777" w:rsidR="004369B7" w:rsidRPr="00EC5256" w:rsidRDefault="004369B7" w:rsidP="004369B7">
            <w:pPr>
              <w:rPr>
                <w:rFonts w:ascii="Arial" w:hAnsi="Arial" w:cs="Arial"/>
                <w:b/>
                <w:bCs/>
                <w:szCs w:val="20"/>
                <w:lang w:val="fr-FR"/>
              </w:rPr>
            </w:pPr>
          </w:p>
          <w:p w14:paraId="0988EA8C" w14:textId="77777777" w:rsidR="004369B7" w:rsidRPr="00EC5256" w:rsidRDefault="004369B7" w:rsidP="004369B7">
            <w:pPr>
              <w:rPr>
                <w:rFonts w:ascii="Arial" w:hAnsi="Arial" w:cs="Arial"/>
                <w:szCs w:val="20"/>
                <w:lang w:val="fr-FR"/>
              </w:rPr>
            </w:pPr>
          </w:p>
          <w:p w14:paraId="649ABBE0" w14:textId="77777777" w:rsidR="004369B7" w:rsidRPr="00EC5256" w:rsidRDefault="004369B7" w:rsidP="004369B7">
            <w:pPr>
              <w:rPr>
                <w:rFonts w:ascii="Arial" w:hAnsi="Arial" w:cs="Arial"/>
                <w:szCs w:val="20"/>
                <w:lang w:val="fr-FR"/>
              </w:rPr>
            </w:pPr>
          </w:p>
          <w:p w14:paraId="1F265C80" w14:textId="77777777" w:rsidR="004369B7" w:rsidRPr="00EC5256" w:rsidRDefault="004369B7" w:rsidP="004369B7">
            <w:pPr>
              <w:rPr>
                <w:rFonts w:ascii="Arial" w:hAnsi="Arial" w:cs="Arial"/>
                <w:szCs w:val="20"/>
                <w:lang w:val="fr-FR"/>
              </w:rPr>
            </w:pPr>
          </w:p>
          <w:p w14:paraId="1DB76DAC" w14:textId="77777777" w:rsidR="004369B7" w:rsidRPr="00EC5256" w:rsidRDefault="004369B7" w:rsidP="004369B7">
            <w:pPr>
              <w:rPr>
                <w:rFonts w:ascii="Arial" w:hAnsi="Arial" w:cs="Arial"/>
                <w:szCs w:val="20"/>
                <w:lang w:val="fr-FR"/>
              </w:rPr>
            </w:pPr>
          </w:p>
          <w:p w14:paraId="20F72ACA" w14:textId="77777777" w:rsidR="004369B7" w:rsidRPr="00EC5256" w:rsidRDefault="004369B7" w:rsidP="004369B7">
            <w:pPr>
              <w:rPr>
                <w:rFonts w:ascii="Arial" w:hAnsi="Arial" w:cs="Arial"/>
                <w:szCs w:val="20"/>
                <w:lang w:val="fr-FR"/>
              </w:rPr>
            </w:pPr>
          </w:p>
          <w:p w14:paraId="45314FEA" w14:textId="77777777" w:rsidR="004369B7" w:rsidRPr="00EC5256" w:rsidRDefault="004369B7" w:rsidP="004369B7">
            <w:pPr>
              <w:rPr>
                <w:rFonts w:ascii="Arial" w:hAnsi="Arial" w:cs="Arial"/>
                <w:szCs w:val="20"/>
                <w:lang w:val="fr-FR"/>
              </w:rPr>
            </w:pPr>
          </w:p>
          <w:p w14:paraId="0FD39742" w14:textId="77777777" w:rsidR="004369B7" w:rsidRPr="00EC5256" w:rsidRDefault="004369B7" w:rsidP="004369B7">
            <w:pPr>
              <w:rPr>
                <w:rFonts w:ascii="Arial" w:hAnsi="Arial" w:cs="Arial"/>
                <w:szCs w:val="20"/>
                <w:lang w:val="fr-FR"/>
              </w:rPr>
            </w:pPr>
          </w:p>
          <w:p w14:paraId="435E6AE2" w14:textId="77777777" w:rsidR="004369B7" w:rsidRPr="00EC5256" w:rsidRDefault="004369B7" w:rsidP="004369B7">
            <w:pPr>
              <w:rPr>
                <w:rFonts w:ascii="Arial" w:hAnsi="Arial" w:cs="Arial"/>
                <w:szCs w:val="20"/>
                <w:lang w:val="fr-FR"/>
              </w:rPr>
            </w:pPr>
          </w:p>
          <w:p w14:paraId="18374AE1" w14:textId="77777777" w:rsidR="004369B7" w:rsidRPr="00EC5256" w:rsidRDefault="004369B7" w:rsidP="004369B7">
            <w:pPr>
              <w:rPr>
                <w:rFonts w:ascii="Arial" w:hAnsi="Arial" w:cs="Arial"/>
                <w:szCs w:val="20"/>
                <w:lang w:val="fr-FR"/>
              </w:rPr>
            </w:pPr>
          </w:p>
          <w:p w14:paraId="1C4046FF" w14:textId="77777777" w:rsidR="004369B7" w:rsidRPr="00EC5256" w:rsidRDefault="004369B7" w:rsidP="004369B7">
            <w:pPr>
              <w:rPr>
                <w:rFonts w:ascii="Arial" w:hAnsi="Arial" w:cs="Arial"/>
                <w:szCs w:val="20"/>
                <w:lang w:val="fr-FR"/>
              </w:rPr>
            </w:pPr>
          </w:p>
          <w:p w14:paraId="68F07362" w14:textId="77777777" w:rsidR="004369B7" w:rsidRPr="00EC5256" w:rsidRDefault="004369B7" w:rsidP="004369B7">
            <w:pPr>
              <w:rPr>
                <w:rFonts w:ascii="Arial" w:hAnsi="Arial" w:cs="Arial"/>
                <w:szCs w:val="20"/>
                <w:lang w:val="fr-FR"/>
              </w:rPr>
            </w:pPr>
          </w:p>
          <w:p w14:paraId="6B877321" w14:textId="77777777" w:rsidR="004369B7" w:rsidRPr="00EC5256" w:rsidRDefault="004369B7" w:rsidP="004369B7">
            <w:pPr>
              <w:rPr>
                <w:rFonts w:ascii="Arial" w:hAnsi="Arial" w:cs="Arial"/>
                <w:szCs w:val="20"/>
                <w:lang w:val="fr-FR"/>
              </w:rPr>
            </w:pPr>
          </w:p>
          <w:p w14:paraId="4658B4D8" w14:textId="77777777" w:rsidR="004369B7" w:rsidRPr="00EC5256" w:rsidRDefault="004369B7" w:rsidP="004369B7">
            <w:pPr>
              <w:rPr>
                <w:rFonts w:ascii="Arial" w:hAnsi="Arial" w:cs="Arial"/>
                <w:szCs w:val="20"/>
                <w:lang w:val="fr-FR"/>
              </w:rPr>
            </w:pPr>
          </w:p>
          <w:p w14:paraId="541EA60C" w14:textId="77777777" w:rsidR="004369B7" w:rsidRPr="00EC5256" w:rsidRDefault="004369B7" w:rsidP="004369B7">
            <w:pPr>
              <w:rPr>
                <w:rFonts w:ascii="Arial" w:hAnsi="Arial" w:cs="Arial"/>
                <w:szCs w:val="20"/>
                <w:lang w:val="fr-FR"/>
              </w:rPr>
            </w:pPr>
          </w:p>
        </w:tc>
      </w:tr>
      <w:tr w:rsidR="00A7767F" w:rsidRPr="002D084C" w14:paraId="70D16BF9" w14:textId="77777777" w:rsidTr="00A7767F">
        <w:trPr>
          <w:trHeight w:val="20"/>
          <w:jc w:val="center"/>
        </w:trPr>
        <w:tc>
          <w:tcPr>
            <w:tcW w:w="323" w:type="pct"/>
          </w:tcPr>
          <w:p w14:paraId="24F65FB0" w14:textId="77777777" w:rsidR="004369B7" w:rsidRPr="00EC5256" w:rsidRDefault="004369B7"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1AC1BB81" w14:textId="05931FDA"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 xml:space="preserve">Table </w:t>
            </w:r>
            <w:r>
              <w:rPr>
                <w:lang w:val="fr-FR"/>
              </w:rPr>
              <w:t>d’accouchement</w:t>
            </w:r>
            <w:r w:rsidRPr="00EC5256">
              <w:rPr>
                <w:lang w:val="fr-FR"/>
              </w:rPr>
              <w:t xml:space="preserve">                               </w:t>
            </w:r>
          </w:p>
        </w:tc>
        <w:tc>
          <w:tcPr>
            <w:tcW w:w="1056" w:type="pct"/>
          </w:tcPr>
          <w:p w14:paraId="1543122B"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shd w:val="clear" w:color="auto" w:fill="FFFFFF" w:themeFill="background1"/>
          </w:tcPr>
          <w:p w14:paraId="491CA7FA" w14:textId="56A7D48C" w:rsidR="004369B7" w:rsidRPr="00EC5256" w:rsidRDefault="004369B7" w:rsidP="004369B7">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2</w:t>
            </w:r>
          </w:p>
        </w:tc>
        <w:tc>
          <w:tcPr>
            <w:tcW w:w="912" w:type="pct"/>
          </w:tcPr>
          <w:p w14:paraId="6B65100A"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1F2530E4"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0AEA4F93" w14:textId="77777777" w:rsidTr="00A7767F">
        <w:tblPrEx>
          <w:jc w:val="left"/>
        </w:tblPrEx>
        <w:trPr>
          <w:trHeight w:val="20"/>
        </w:trPr>
        <w:tc>
          <w:tcPr>
            <w:tcW w:w="323" w:type="pct"/>
          </w:tcPr>
          <w:p w14:paraId="2D2824CC" w14:textId="77777777" w:rsidR="004369B7" w:rsidRPr="00EC5256" w:rsidRDefault="004369B7"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78186AF7" w14:textId="70610190"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 xml:space="preserve">Lampe/éclairage réglable                              </w:t>
            </w:r>
          </w:p>
        </w:tc>
        <w:tc>
          <w:tcPr>
            <w:tcW w:w="1056" w:type="pct"/>
          </w:tcPr>
          <w:p w14:paraId="5BCC8329"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4FD0986E"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10749A51"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6450CD8C"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662AAD2A" w14:textId="77777777" w:rsidTr="00A7767F">
        <w:tblPrEx>
          <w:jc w:val="left"/>
        </w:tblPrEx>
        <w:trPr>
          <w:trHeight w:val="20"/>
        </w:trPr>
        <w:tc>
          <w:tcPr>
            <w:tcW w:w="323" w:type="pct"/>
          </w:tcPr>
          <w:p w14:paraId="59FB7A77" w14:textId="77777777" w:rsidR="004369B7" w:rsidRPr="00EC5256" w:rsidRDefault="004369B7"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1F960CB0" w14:textId="2FC61B30"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 xml:space="preserve">Bouteille d'oxygène avec régulateur et masque                  </w:t>
            </w:r>
          </w:p>
        </w:tc>
        <w:tc>
          <w:tcPr>
            <w:tcW w:w="1056" w:type="pct"/>
          </w:tcPr>
          <w:p w14:paraId="5A716D2A"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4C75CB0F"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5DFBE061"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22DBD297"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37EB243B" w14:textId="77777777" w:rsidTr="00A7767F">
        <w:tblPrEx>
          <w:jc w:val="left"/>
        </w:tblPrEx>
        <w:trPr>
          <w:trHeight w:val="20"/>
        </w:trPr>
        <w:tc>
          <w:tcPr>
            <w:tcW w:w="323" w:type="pct"/>
          </w:tcPr>
          <w:p w14:paraId="0E421AF3" w14:textId="77777777" w:rsidR="004369B7" w:rsidRPr="00EC5256" w:rsidRDefault="004369B7"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191084F7" w14:textId="6665CDA3"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Aspirateur manuel intra-utérin (AMIU)</w:t>
            </w:r>
          </w:p>
        </w:tc>
        <w:tc>
          <w:tcPr>
            <w:tcW w:w="1056" w:type="pct"/>
          </w:tcPr>
          <w:p w14:paraId="29C9C369"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3C5A5827"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70F4B52B"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76D72D20"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0ABC3C7D" w14:textId="77777777" w:rsidTr="00A7767F">
        <w:tblPrEx>
          <w:jc w:val="left"/>
        </w:tblPrEx>
        <w:trPr>
          <w:trHeight w:val="20"/>
        </w:trPr>
        <w:tc>
          <w:tcPr>
            <w:tcW w:w="323" w:type="pct"/>
          </w:tcPr>
          <w:p w14:paraId="01E20C0A" w14:textId="77777777" w:rsidR="004369B7" w:rsidRPr="00EC5256" w:rsidRDefault="004369B7"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57F485F8" w14:textId="7839B3A7" w:rsidR="004369B7" w:rsidRPr="00EC5256" w:rsidRDefault="004369B7" w:rsidP="004369B7">
            <w:pPr>
              <w:pStyle w:val="ListParagraph1"/>
              <w:spacing w:after="0" w:line="240" w:lineRule="auto"/>
              <w:ind w:left="0"/>
              <w:rPr>
                <w:rFonts w:ascii="Arial" w:hAnsi="Arial" w:cs="Arial"/>
                <w:szCs w:val="20"/>
                <w:lang w:val="fr-FR"/>
              </w:rPr>
            </w:pPr>
            <w:proofErr w:type="spellStart"/>
            <w:r>
              <w:rPr>
                <w:lang w:val="fr-FR"/>
              </w:rPr>
              <w:t>Pingoin</w:t>
            </w:r>
            <w:proofErr w:type="spellEnd"/>
            <w:r w:rsidRPr="00EC5256">
              <w:rPr>
                <w:lang w:val="fr-FR"/>
              </w:rPr>
              <w:t xml:space="preserve">                               </w:t>
            </w:r>
          </w:p>
        </w:tc>
        <w:tc>
          <w:tcPr>
            <w:tcW w:w="1056" w:type="pct"/>
          </w:tcPr>
          <w:p w14:paraId="5AC4521F"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388F4462"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6B3F2443"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705F152C"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649BA9C8" w14:textId="77777777" w:rsidTr="00A7767F">
        <w:tblPrEx>
          <w:jc w:val="left"/>
        </w:tblPrEx>
        <w:trPr>
          <w:trHeight w:val="20"/>
        </w:trPr>
        <w:tc>
          <w:tcPr>
            <w:tcW w:w="323" w:type="pct"/>
          </w:tcPr>
          <w:p w14:paraId="7269327E" w14:textId="77777777" w:rsidR="004369B7" w:rsidRPr="00EC5256" w:rsidRDefault="004369B7"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48C2F69F" w14:textId="1D168269"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 xml:space="preserve">Médicament d'urgence dans le plateau/chariot de l'équipement                 </w:t>
            </w:r>
          </w:p>
        </w:tc>
        <w:tc>
          <w:tcPr>
            <w:tcW w:w="1056" w:type="pct"/>
          </w:tcPr>
          <w:p w14:paraId="7A7C0C7F"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03F86312"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6AFD51A0"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133147C9"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4F7231" w14:paraId="1CA453E6" w14:textId="77777777" w:rsidTr="00A7767F">
        <w:tblPrEx>
          <w:jc w:val="left"/>
        </w:tblPrEx>
        <w:trPr>
          <w:trHeight w:val="20"/>
        </w:trPr>
        <w:tc>
          <w:tcPr>
            <w:tcW w:w="323" w:type="pct"/>
          </w:tcPr>
          <w:p w14:paraId="17960F83" w14:textId="77777777" w:rsidR="004369B7" w:rsidRPr="008D31E3" w:rsidRDefault="004369B7" w:rsidP="00FB5616">
            <w:pPr>
              <w:pStyle w:val="ListParagraph1"/>
              <w:numPr>
                <w:ilvl w:val="0"/>
                <w:numId w:val="30"/>
              </w:numPr>
              <w:spacing w:after="0" w:line="240" w:lineRule="auto"/>
              <w:jc w:val="both"/>
              <w:rPr>
                <w:rFonts w:cstheme="minorHAnsi"/>
                <w:szCs w:val="20"/>
                <w:lang w:val="fr-FR"/>
              </w:rPr>
            </w:pPr>
          </w:p>
        </w:tc>
        <w:tc>
          <w:tcPr>
            <w:tcW w:w="1535" w:type="pct"/>
          </w:tcPr>
          <w:p w14:paraId="72DDD852" w14:textId="77777777" w:rsidR="004369B7" w:rsidRPr="008D31E3" w:rsidRDefault="004369B7" w:rsidP="004369B7">
            <w:pPr>
              <w:pStyle w:val="ListParagraph1"/>
              <w:spacing w:after="0" w:line="240" w:lineRule="auto"/>
              <w:ind w:left="0"/>
              <w:rPr>
                <w:rFonts w:cstheme="minorHAnsi"/>
                <w:szCs w:val="20"/>
                <w:lang w:val="fr-FR"/>
              </w:rPr>
            </w:pPr>
            <w:r w:rsidRPr="008D31E3">
              <w:rPr>
                <w:rFonts w:cstheme="minorHAnsi"/>
                <w:szCs w:val="20"/>
                <w:lang w:val="fr-FR"/>
              </w:rPr>
              <w:t xml:space="preserve">Médicament d'urgence dans le plateau/chariot de l'équipement    </w:t>
            </w:r>
            <w:r>
              <w:rPr>
                <w:rFonts w:cstheme="minorHAnsi"/>
                <w:szCs w:val="20"/>
                <w:lang w:val="fr-FR"/>
              </w:rPr>
              <w:t xml:space="preserve"> ( antibiotique)</w:t>
            </w:r>
            <w:r w:rsidRPr="008D31E3">
              <w:rPr>
                <w:rFonts w:cstheme="minorHAnsi"/>
                <w:szCs w:val="20"/>
                <w:lang w:val="fr-FR"/>
              </w:rPr>
              <w:t xml:space="preserve">             </w:t>
            </w:r>
          </w:p>
        </w:tc>
        <w:tc>
          <w:tcPr>
            <w:tcW w:w="1056" w:type="pct"/>
          </w:tcPr>
          <w:p w14:paraId="43C0C9C9" w14:textId="77777777" w:rsidR="004369B7" w:rsidRPr="008D31E3" w:rsidRDefault="004369B7" w:rsidP="004369B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748" w:type="pct"/>
          </w:tcPr>
          <w:p w14:paraId="5609F192" w14:textId="77777777" w:rsidR="004369B7" w:rsidRPr="008D31E3" w:rsidRDefault="004369B7" w:rsidP="004369B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912" w:type="pct"/>
          </w:tcPr>
          <w:p w14:paraId="568547CD" w14:textId="77777777" w:rsidR="004369B7" w:rsidRPr="008D31E3" w:rsidRDefault="004369B7" w:rsidP="004369B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426" w:type="pct"/>
          </w:tcPr>
          <w:p w14:paraId="5220748A" w14:textId="77777777" w:rsidR="004369B7" w:rsidRPr="008D31E3" w:rsidRDefault="004369B7" w:rsidP="004369B7">
            <w:pPr>
              <w:pStyle w:val="ListParagraph1"/>
              <w:rPr>
                <w:rFonts w:eastAsia="Times New Roman" w:cstheme="minorHAnsi"/>
                <w:color w:val="000000"/>
                <w:szCs w:val="20"/>
                <w:lang w:val="fr-FR" w:bidi="hi-IN"/>
              </w:rPr>
            </w:pPr>
          </w:p>
        </w:tc>
      </w:tr>
      <w:tr w:rsidR="00A7767F" w:rsidRPr="004F7231" w14:paraId="05803696" w14:textId="77777777" w:rsidTr="00A7767F">
        <w:tblPrEx>
          <w:jc w:val="left"/>
        </w:tblPrEx>
        <w:trPr>
          <w:trHeight w:val="20"/>
        </w:trPr>
        <w:tc>
          <w:tcPr>
            <w:tcW w:w="323" w:type="pct"/>
          </w:tcPr>
          <w:p w14:paraId="6E161ACA" w14:textId="77777777" w:rsidR="004369B7" w:rsidRPr="008D31E3" w:rsidRDefault="004369B7" w:rsidP="00FB5616">
            <w:pPr>
              <w:pStyle w:val="ListParagraph1"/>
              <w:numPr>
                <w:ilvl w:val="0"/>
                <w:numId w:val="30"/>
              </w:numPr>
              <w:spacing w:after="0" w:line="240" w:lineRule="auto"/>
              <w:jc w:val="both"/>
              <w:rPr>
                <w:rFonts w:cstheme="minorHAnsi"/>
                <w:szCs w:val="20"/>
                <w:lang w:val="fr-FR"/>
              </w:rPr>
            </w:pPr>
          </w:p>
        </w:tc>
        <w:tc>
          <w:tcPr>
            <w:tcW w:w="1535" w:type="pct"/>
          </w:tcPr>
          <w:p w14:paraId="610EAD05" w14:textId="77777777" w:rsidR="004369B7" w:rsidRPr="008D31E3" w:rsidRDefault="004369B7" w:rsidP="004369B7">
            <w:pPr>
              <w:pStyle w:val="ListParagraph1"/>
              <w:spacing w:after="0" w:line="240" w:lineRule="auto"/>
              <w:ind w:left="0"/>
              <w:rPr>
                <w:rFonts w:cstheme="minorHAnsi"/>
                <w:szCs w:val="20"/>
                <w:lang w:val="fr-FR"/>
              </w:rPr>
            </w:pPr>
            <w:r w:rsidRPr="008D31E3">
              <w:rPr>
                <w:rFonts w:cstheme="minorHAnsi"/>
                <w:szCs w:val="20"/>
                <w:lang w:val="fr-FR"/>
              </w:rPr>
              <w:t xml:space="preserve">Médicament d'urgence dans le plateau/chariot de l'équipement    </w:t>
            </w:r>
            <w:r>
              <w:rPr>
                <w:rFonts w:cstheme="minorHAnsi"/>
                <w:szCs w:val="20"/>
                <w:lang w:val="fr-FR"/>
              </w:rPr>
              <w:t xml:space="preserve"> ( Antalgiques)</w:t>
            </w:r>
            <w:r w:rsidRPr="008D31E3">
              <w:rPr>
                <w:rFonts w:cstheme="minorHAnsi"/>
                <w:szCs w:val="20"/>
                <w:lang w:val="fr-FR"/>
              </w:rPr>
              <w:t xml:space="preserve">             </w:t>
            </w:r>
          </w:p>
        </w:tc>
        <w:tc>
          <w:tcPr>
            <w:tcW w:w="1056" w:type="pct"/>
          </w:tcPr>
          <w:p w14:paraId="0B107967" w14:textId="77777777" w:rsidR="004369B7" w:rsidRPr="008D31E3" w:rsidRDefault="004369B7" w:rsidP="004369B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748" w:type="pct"/>
          </w:tcPr>
          <w:p w14:paraId="120E1D11" w14:textId="77777777" w:rsidR="004369B7" w:rsidRPr="008D31E3" w:rsidRDefault="004369B7" w:rsidP="004369B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912" w:type="pct"/>
          </w:tcPr>
          <w:p w14:paraId="427DD4F1" w14:textId="77777777" w:rsidR="004369B7" w:rsidRPr="008D31E3" w:rsidRDefault="004369B7" w:rsidP="004369B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426" w:type="pct"/>
          </w:tcPr>
          <w:p w14:paraId="705EEB21" w14:textId="77777777" w:rsidR="004369B7" w:rsidRPr="008D31E3" w:rsidRDefault="004369B7" w:rsidP="004369B7">
            <w:pPr>
              <w:pStyle w:val="ListParagraph1"/>
              <w:rPr>
                <w:rFonts w:eastAsia="Times New Roman" w:cstheme="minorHAnsi"/>
                <w:color w:val="000000"/>
                <w:szCs w:val="20"/>
                <w:lang w:val="fr-FR" w:bidi="hi-IN"/>
              </w:rPr>
            </w:pPr>
          </w:p>
        </w:tc>
      </w:tr>
      <w:tr w:rsidR="00A7767F" w:rsidRPr="004F7231" w14:paraId="3862EC49" w14:textId="77777777" w:rsidTr="00A7767F">
        <w:tblPrEx>
          <w:jc w:val="left"/>
        </w:tblPrEx>
        <w:trPr>
          <w:trHeight w:val="20"/>
        </w:trPr>
        <w:tc>
          <w:tcPr>
            <w:tcW w:w="323" w:type="pct"/>
          </w:tcPr>
          <w:p w14:paraId="39ED0031" w14:textId="77777777" w:rsidR="004369B7" w:rsidRPr="008D31E3" w:rsidRDefault="004369B7" w:rsidP="00FB5616">
            <w:pPr>
              <w:pStyle w:val="ListParagraph1"/>
              <w:numPr>
                <w:ilvl w:val="0"/>
                <w:numId w:val="30"/>
              </w:numPr>
              <w:spacing w:after="0" w:line="240" w:lineRule="auto"/>
              <w:jc w:val="both"/>
              <w:rPr>
                <w:rFonts w:cstheme="minorHAnsi"/>
                <w:szCs w:val="20"/>
                <w:lang w:val="fr-FR"/>
              </w:rPr>
            </w:pPr>
          </w:p>
        </w:tc>
        <w:tc>
          <w:tcPr>
            <w:tcW w:w="1535" w:type="pct"/>
          </w:tcPr>
          <w:p w14:paraId="542D286C" w14:textId="77777777" w:rsidR="004369B7" w:rsidRPr="008D31E3" w:rsidRDefault="004369B7" w:rsidP="004369B7">
            <w:pPr>
              <w:pStyle w:val="ListParagraph1"/>
              <w:spacing w:after="0" w:line="240" w:lineRule="auto"/>
              <w:ind w:left="0"/>
              <w:rPr>
                <w:rFonts w:cstheme="minorHAnsi"/>
                <w:szCs w:val="20"/>
                <w:lang w:val="fr-FR"/>
              </w:rPr>
            </w:pPr>
            <w:r w:rsidRPr="008D31E3">
              <w:rPr>
                <w:rFonts w:cstheme="minorHAnsi"/>
                <w:szCs w:val="20"/>
                <w:lang w:val="fr-FR"/>
              </w:rPr>
              <w:t xml:space="preserve">Médicament d'urgence dans le plateau/chariot de l'équipement    </w:t>
            </w:r>
            <w:r>
              <w:rPr>
                <w:rFonts w:cstheme="minorHAnsi"/>
                <w:szCs w:val="20"/>
                <w:lang w:val="fr-FR"/>
              </w:rPr>
              <w:t xml:space="preserve"> ( Acide tranexamique ou Exacyl)</w:t>
            </w:r>
            <w:r w:rsidRPr="008D31E3">
              <w:rPr>
                <w:rFonts w:cstheme="minorHAnsi"/>
                <w:szCs w:val="20"/>
                <w:lang w:val="fr-FR"/>
              </w:rPr>
              <w:t xml:space="preserve">             </w:t>
            </w:r>
          </w:p>
        </w:tc>
        <w:tc>
          <w:tcPr>
            <w:tcW w:w="1056" w:type="pct"/>
          </w:tcPr>
          <w:p w14:paraId="6374A228" w14:textId="77777777" w:rsidR="004369B7" w:rsidRPr="008D31E3" w:rsidRDefault="004369B7" w:rsidP="004369B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748" w:type="pct"/>
          </w:tcPr>
          <w:p w14:paraId="0C7DBA17" w14:textId="77777777" w:rsidR="004369B7" w:rsidRPr="008D31E3" w:rsidRDefault="004369B7" w:rsidP="004369B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912" w:type="pct"/>
          </w:tcPr>
          <w:p w14:paraId="4E58CADD" w14:textId="77777777" w:rsidR="004369B7" w:rsidRPr="008D31E3" w:rsidRDefault="004369B7" w:rsidP="004369B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426" w:type="pct"/>
          </w:tcPr>
          <w:p w14:paraId="3F6B5734" w14:textId="77777777" w:rsidR="004369B7" w:rsidRPr="008D31E3" w:rsidRDefault="004369B7" w:rsidP="004369B7">
            <w:pPr>
              <w:pStyle w:val="ListParagraph1"/>
              <w:rPr>
                <w:rFonts w:eastAsia="Times New Roman" w:cstheme="minorHAnsi"/>
                <w:color w:val="000000"/>
                <w:szCs w:val="20"/>
                <w:lang w:val="fr-FR" w:bidi="hi-IN"/>
              </w:rPr>
            </w:pPr>
          </w:p>
        </w:tc>
      </w:tr>
      <w:tr w:rsidR="00A7767F" w:rsidRPr="004F7231" w14:paraId="1B3A1038" w14:textId="77777777" w:rsidTr="00A7767F">
        <w:tblPrEx>
          <w:jc w:val="left"/>
        </w:tblPrEx>
        <w:trPr>
          <w:trHeight w:val="20"/>
        </w:trPr>
        <w:tc>
          <w:tcPr>
            <w:tcW w:w="323" w:type="pct"/>
          </w:tcPr>
          <w:p w14:paraId="73CDCE43" w14:textId="77777777" w:rsidR="004369B7" w:rsidRPr="008D31E3" w:rsidRDefault="004369B7" w:rsidP="00FB5616">
            <w:pPr>
              <w:pStyle w:val="ListParagraph1"/>
              <w:numPr>
                <w:ilvl w:val="0"/>
                <w:numId w:val="30"/>
              </w:numPr>
              <w:spacing w:after="0" w:line="240" w:lineRule="auto"/>
              <w:jc w:val="both"/>
              <w:rPr>
                <w:rFonts w:cstheme="minorHAnsi"/>
                <w:szCs w:val="20"/>
                <w:lang w:val="fr-FR"/>
              </w:rPr>
            </w:pPr>
          </w:p>
        </w:tc>
        <w:tc>
          <w:tcPr>
            <w:tcW w:w="1535" w:type="pct"/>
          </w:tcPr>
          <w:p w14:paraId="396EC651" w14:textId="77777777" w:rsidR="004369B7" w:rsidRPr="008D31E3" w:rsidRDefault="004369B7" w:rsidP="004369B7">
            <w:pPr>
              <w:pStyle w:val="ListParagraph1"/>
              <w:spacing w:after="0" w:line="240" w:lineRule="auto"/>
              <w:ind w:left="0"/>
              <w:rPr>
                <w:rFonts w:cstheme="minorHAnsi"/>
                <w:szCs w:val="20"/>
                <w:lang w:val="fr-FR"/>
              </w:rPr>
            </w:pPr>
            <w:r w:rsidRPr="008D31E3">
              <w:rPr>
                <w:rFonts w:cstheme="minorHAnsi"/>
                <w:szCs w:val="20"/>
                <w:lang w:val="fr-FR"/>
              </w:rPr>
              <w:t xml:space="preserve">Médicament d'urgence dans le plateau/chariot de l'équipement    </w:t>
            </w:r>
            <w:r>
              <w:rPr>
                <w:rFonts w:cstheme="minorHAnsi"/>
                <w:szCs w:val="20"/>
                <w:lang w:val="fr-FR"/>
              </w:rPr>
              <w:t xml:space="preserve"> ( Sulfate de </w:t>
            </w:r>
            <w:proofErr w:type="spellStart"/>
            <w:r>
              <w:rPr>
                <w:rFonts w:cstheme="minorHAnsi"/>
                <w:szCs w:val="20"/>
                <w:lang w:val="fr-FR"/>
              </w:rPr>
              <w:t>magnesium</w:t>
            </w:r>
            <w:proofErr w:type="spellEnd"/>
            <w:r>
              <w:rPr>
                <w:rFonts w:cstheme="minorHAnsi"/>
                <w:szCs w:val="20"/>
                <w:lang w:val="fr-FR"/>
              </w:rPr>
              <w:t>)</w:t>
            </w:r>
            <w:r w:rsidRPr="008D31E3">
              <w:rPr>
                <w:rFonts w:cstheme="minorHAnsi"/>
                <w:szCs w:val="20"/>
                <w:lang w:val="fr-FR"/>
              </w:rPr>
              <w:t xml:space="preserve">             </w:t>
            </w:r>
          </w:p>
        </w:tc>
        <w:tc>
          <w:tcPr>
            <w:tcW w:w="1056" w:type="pct"/>
          </w:tcPr>
          <w:p w14:paraId="69BAF381" w14:textId="77777777" w:rsidR="004369B7" w:rsidRPr="008D31E3" w:rsidRDefault="004369B7" w:rsidP="004369B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748" w:type="pct"/>
          </w:tcPr>
          <w:p w14:paraId="441C9326" w14:textId="77777777" w:rsidR="004369B7" w:rsidRPr="008D31E3" w:rsidRDefault="004369B7" w:rsidP="004369B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912" w:type="pct"/>
          </w:tcPr>
          <w:p w14:paraId="1745F93D" w14:textId="77777777" w:rsidR="004369B7" w:rsidRPr="008D31E3" w:rsidRDefault="004369B7" w:rsidP="004369B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426" w:type="pct"/>
          </w:tcPr>
          <w:p w14:paraId="72776A3B" w14:textId="77777777" w:rsidR="004369B7" w:rsidRPr="008D31E3" w:rsidRDefault="004369B7" w:rsidP="004369B7">
            <w:pPr>
              <w:pStyle w:val="ListParagraph1"/>
              <w:rPr>
                <w:rFonts w:eastAsia="Times New Roman" w:cstheme="minorHAnsi"/>
                <w:color w:val="000000"/>
                <w:szCs w:val="20"/>
                <w:lang w:val="fr-FR" w:bidi="hi-IN"/>
              </w:rPr>
            </w:pPr>
          </w:p>
        </w:tc>
      </w:tr>
      <w:tr w:rsidR="00A7767F" w:rsidRPr="004F7231" w14:paraId="5D6A5F86" w14:textId="77777777" w:rsidTr="00A7767F">
        <w:tblPrEx>
          <w:jc w:val="left"/>
        </w:tblPrEx>
        <w:trPr>
          <w:trHeight w:val="20"/>
        </w:trPr>
        <w:tc>
          <w:tcPr>
            <w:tcW w:w="323" w:type="pct"/>
          </w:tcPr>
          <w:p w14:paraId="4C5672BE" w14:textId="77777777" w:rsidR="004369B7" w:rsidRPr="008D31E3" w:rsidRDefault="004369B7" w:rsidP="00FB5616">
            <w:pPr>
              <w:pStyle w:val="ListParagraph1"/>
              <w:numPr>
                <w:ilvl w:val="0"/>
                <w:numId w:val="30"/>
              </w:numPr>
              <w:spacing w:after="0" w:line="240" w:lineRule="auto"/>
              <w:jc w:val="both"/>
              <w:rPr>
                <w:rFonts w:cstheme="minorHAnsi"/>
                <w:szCs w:val="20"/>
                <w:lang w:val="fr-FR"/>
              </w:rPr>
            </w:pPr>
          </w:p>
        </w:tc>
        <w:tc>
          <w:tcPr>
            <w:tcW w:w="1535" w:type="pct"/>
          </w:tcPr>
          <w:p w14:paraId="2B7CB2C0" w14:textId="77777777" w:rsidR="004369B7" w:rsidRPr="008D31E3" w:rsidRDefault="004369B7" w:rsidP="004369B7">
            <w:pPr>
              <w:pStyle w:val="ListParagraph1"/>
              <w:spacing w:after="0" w:line="240" w:lineRule="auto"/>
              <w:ind w:left="0"/>
              <w:rPr>
                <w:rFonts w:cstheme="minorHAnsi"/>
                <w:szCs w:val="20"/>
                <w:lang w:val="fr-FR"/>
              </w:rPr>
            </w:pPr>
            <w:r w:rsidRPr="008D31E3">
              <w:rPr>
                <w:rFonts w:cstheme="minorHAnsi"/>
                <w:szCs w:val="20"/>
                <w:lang w:val="fr-FR"/>
              </w:rPr>
              <w:t xml:space="preserve">Médicament d'urgence dans le plateau/chariot de l'équipement    </w:t>
            </w:r>
            <w:r>
              <w:rPr>
                <w:rFonts w:cstheme="minorHAnsi"/>
                <w:szCs w:val="20"/>
                <w:lang w:val="fr-FR"/>
              </w:rPr>
              <w:t xml:space="preserve"> ( Nifédipine)</w:t>
            </w:r>
            <w:r w:rsidRPr="008D31E3">
              <w:rPr>
                <w:rFonts w:cstheme="minorHAnsi"/>
                <w:szCs w:val="20"/>
                <w:lang w:val="fr-FR"/>
              </w:rPr>
              <w:t xml:space="preserve">             </w:t>
            </w:r>
          </w:p>
        </w:tc>
        <w:tc>
          <w:tcPr>
            <w:tcW w:w="1056" w:type="pct"/>
          </w:tcPr>
          <w:p w14:paraId="69E22D6A" w14:textId="77777777" w:rsidR="004369B7" w:rsidRPr="008D31E3" w:rsidRDefault="004369B7" w:rsidP="004369B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748" w:type="pct"/>
            <w:shd w:val="clear" w:color="auto" w:fill="BFBFBF" w:themeFill="background1" w:themeFillShade="BF"/>
          </w:tcPr>
          <w:p w14:paraId="24F52828" w14:textId="77777777" w:rsidR="004369B7" w:rsidRPr="008D31E3" w:rsidRDefault="004369B7" w:rsidP="004369B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912" w:type="pct"/>
          </w:tcPr>
          <w:p w14:paraId="6C12488A" w14:textId="77777777" w:rsidR="004369B7" w:rsidRPr="008D31E3" w:rsidRDefault="004369B7" w:rsidP="004369B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426" w:type="pct"/>
          </w:tcPr>
          <w:p w14:paraId="1475D750" w14:textId="77777777" w:rsidR="004369B7" w:rsidRPr="008D31E3" w:rsidRDefault="004369B7" w:rsidP="004369B7">
            <w:pPr>
              <w:pStyle w:val="ListParagraph1"/>
              <w:rPr>
                <w:rFonts w:eastAsia="Times New Roman" w:cstheme="minorHAnsi"/>
                <w:color w:val="000000"/>
                <w:szCs w:val="20"/>
                <w:lang w:val="fr-FR" w:bidi="hi-IN"/>
              </w:rPr>
            </w:pPr>
          </w:p>
        </w:tc>
      </w:tr>
      <w:tr w:rsidR="00A7767F" w:rsidRPr="004F7231" w14:paraId="5F98F709" w14:textId="77777777" w:rsidTr="00A7767F">
        <w:tblPrEx>
          <w:jc w:val="left"/>
        </w:tblPrEx>
        <w:trPr>
          <w:trHeight w:val="20"/>
        </w:trPr>
        <w:tc>
          <w:tcPr>
            <w:tcW w:w="323" w:type="pct"/>
          </w:tcPr>
          <w:p w14:paraId="1754B4FB" w14:textId="77777777" w:rsidR="004369B7" w:rsidRPr="008D31E3" w:rsidRDefault="004369B7" w:rsidP="00FB5616">
            <w:pPr>
              <w:pStyle w:val="ListParagraph1"/>
              <w:numPr>
                <w:ilvl w:val="0"/>
                <w:numId w:val="30"/>
              </w:numPr>
              <w:spacing w:after="0" w:line="240" w:lineRule="auto"/>
              <w:jc w:val="both"/>
              <w:rPr>
                <w:rFonts w:cstheme="minorHAnsi"/>
                <w:szCs w:val="20"/>
                <w:lang w:val="fr-FR"/>
              </w:rPr>
            </w:pPr>
          </w:p>
        </w:tc>
        <w:tc>
          <w:tcPr>
            <w:tcW w:w="1535" w:type="pct"/>
          </w:tcPr>
          <w:p w14:paraId="27AFADEB" w14:textId="77777777" w:rsidR="004369B7" w:rsidRPr="008D31E3" w:rsidRDefault="004369B7" w:rsidP="004369B7">
            <w:pPr>
              <w:pStyle w:val="ListParagraph1"/>
              <w:spacing w:after="0" w:line="240" w:lineRule="auto"/>
              <w:ind w:left="0"/>
              <w:rPr>
                <w:rFonts w:cstheme="minorHAnsi"/>
                <w:szCs w:val="20"/>
                <w:lang w:val="fr-FR"/>
              </w:rPr>
            </w:pPr>
            <w:r w:rsidRPr="008D31E3">
              <w:rPr>
                <w:rFonts w:cstheme="minorHAnsi"/>
                <w:szCs w:val="20"/>
                <w:lang w:val="fr-FR"/>
              </w:rPr>
              <w:t xml:space="preserve">Médicament d'urgence dans le plateau/chariot de l'équipement    </w:t>
            </w:r>
            <w:r>
              <w:rPr>
                <w:rFonts w:cstheme="minorHAnsi"/>
                <w:szCs w:val="20"/>
                <w:lang w:val="fr-FR"/>
              </w:rPr>
              <w:t xml:space="preserve"> ( Corticostéroïde)</w:t>
            </w:r>
            <w:r w:rsidRPr="008D31E3">
              <w:rPr>
                <w:rFonts w:cstheme="minorHAnsi"/>
                <w:szCs w:val="20"/>
                <w:lang w:val="fr-FR"/>
              </w:rPr>
              <w:t xml:space="preserve">             </w:t>
            </w:r>
          </w:p>
        </w:tc>
        <w:tc>
          <w:tcPr>
            <w:tcW w:w="1056" w:type="pct"/>
          </w:tcPr>
          <w:p w14:paraId="19AFD4B5" w14:textId="77777777" w:rsidR="004369B7" w:rsidRPr="008D31E3" w:rsidRDefault="004369B7" w:rsidP="004369B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748" w:type="pct"/>
            <w:shd w:val="clear" w:color="auto" w:fill="BFBFBF" w:themeFill="background1" w:themeFillShade="BF"/>
          </w:tcPr>
          <w:p w14:paraId="097FF069" w14:textId="77777777" w:rsidR="004369B7" w:rsidRPr="008D31E3" w:rsidRDefault="004369B7" w:rsidP="004369B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912" w:type="pct"/>
          </w:tcPr>
          <w:p w14:paraId="0C3698A8" w14:textId="77777777" w:rsidR="004369B7" w:rsidRPr="008D31E3" w:rsidRDefault="004369B7" w:rsidP="004369B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426" w:type="pct"/>
          </w:tcPr>
          <w:p w14:paraId="258B1476" w14:textId="77777777" w:rsidR="004369B7" w:rsidRPr="008D31E3" w:rsidRDefault="004369B7" w:rsidP="004369B7">
            <w:pPr>
              <w:pStyle w:val="ListParagraph1"/>
              <w:rPr>
                <w:rFonts w:eastAsia="Times New Roman" w:cstheme="minorHAnsi"/>
                <w:color w:val="000000"/>
                <w:szCs w:val="20"/>
                <w:lang w:val="fr-FR" w:bidi="hi-IN"/>
              </w:rPr>
            </w:pPr>
          </w:p>
        </w:tc>
      </w:tr>
      <w:tr w:rsidR="00A7767F" w:rsidRPr="004F7231" w14:paraId="31B64D1D" w14:textId="77777777" w:rsidTr="00A7767F">
        <w:tblPrEx>
          <w:jc w:val="left"/>
        </w:tblPrEx>
        <w:trPr>
          <w:trHeight w:val="20"/>
        </w:trPr>
        <w:tc>
          <w:tcPr>
            <w:tcW w:w="323" w:type="pct"/>
          </w:tcPr>
          <w:p w14:paraId="4B9141A2" w14:textId="77777777" w:rsidR="004369B7" w:rsidRPr="008D31E3" w:rsidRDefault="004369B7" w:rsidP="00FB5616">
            <w:pPr>
              <w:pStyle w:val="ListParagraph1"/>
              <w:numPr>
                <w:ilvl w:val="0"/>
                <w:numId w:val="30"/>
              </w:numPr>
              <w:spacing w:after="0" w:line="240" w:lineRule="auto"/>
              <w:jc w:val="both"/>
              <w:rPr>
                <w:rFonts w:cstheme="minorHAnsi"/>
                <w:szCs w:val="20"/>
                <w:lang w:val="fr-FR"/>
              </w:rPr>
            </w:pPr>
          </w:p>
        </w:tc>
        <w:tc>
          <w:tcPr>
            <w:tcW w:w="1535" w:type="pct"/>
          </w:tcPr>
          <w:p w14:paraId="1E8FC363" w14:textId="77777777" w:rsidR="004369B7" w:rsidRPr="008D31E3" w:rsidRDefault="004369B7" w:rsidP="004369B7">
            <w:pPr>
              <w:pStyle w:val="ListParagraph1"/>
              <w:spacing w:after="0" w:line="240" w:lineRule="auto"/>
              <w:ind w:left="0"/>
              <w:rPr>
                <w:rFonts w:cstheme="minorHAnsi"/>
                <w:szCs w:val="20"/>
                <w:lang w:val="fr-FR"/>
              </w:rPr>
            </w:pPr>
            <w:r w:rsidRPr="008D31E3">
              <w:rPr>
                <w:rFonts w:cstheme="minorHAnsi"/>
                <w:szCs w:val="20"/>
                <w:lang w:val="fr-FR"/>
              </w:rPr>
              <w:t>Kit d'accouchement normal</w:t>
            </w:r>
            <w:r>
              <w:rPr>
                <w:rFonts w:cstheme="minorHAnsi"/>
                <w:szCs w:val="20"/>
                <w:lang w:val="fr-FR"/>
              </w:rPr>
              <w:t> : Ciseau pour cordon ombilical</w:t>
            </w:r>
            <w:r w:rsidRPr="008D31E3">
              <w:rPr>
                <w:rFonts w:cstheme="minorHAnsi"/>
                <w:szCs w:val="20"/>
                <w:lang w:val="fr-FR"/>
              </w:rPr>
              <w:t xml:space="preserve">  </w:t>
            </w:r>
          </w:p>
        </w:tc>
        <w:tc>
          <w:tcPr>
            <w:tcW w:w="1056" w:type="pct"/>
          </w:tcPr>
          <w:p w14:paraId="0C477726" w14:textId="77777777" w:rsidR="004369B7" w:rsidRPr="008D31E3" w:rsidRDefault="004369B7" w:rsidP="004369B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748" w:type="pct"/>
            <w:shd w:val="clear" w:color="auto" w:fill="BFBFBF" w:themeFill="background1" w:themeFillShade="BF"/>
          </w:tcPr>
          <w:p w14:paraId="2CB2998A" w14:textId="77777777" w:rsidR="004369B7" w:rsidRPr="008D31E3" w:rsidRDefault="004369B7" w:rsidP="004369B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912" w:type="pct"/>
          </w:tcPr>
          <w:p w14:paraId="5AB90777" w14:textId="77777777" w:rsidR="004369B7" w:rsidRPr="008D31E3" w:rsidRDefault="004369B7" w:rsidP="004369B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426" w:type="pct"/>
          </w:tcPr>
          <w:p w14:paraId="07605340" w14:textId="77777777" w:rsidR="004369B7" w:rsidRPr="008D31E3" w:rsidRDefault="004369B7" w:rsidP="004369B7">
            <w:pPr>
              <w:pStyle w:val="ListParagraph1"/>
              <w:rPr>
                <w:rFonts w:eastAsia="Times New Roman" w:cstheme="minorHAnsi"/>
                <w:color w:val="000000"/>
                <w:szCs w:val="20"/>
                <w:lang w:val="fr-FR" w:bidi="hi-IN"/>
              </w:rPr>
            </w:pPr>
          </w:p>
        </w:tc>
      </w:tr>
      <w:tr w:rsidR="00A7767F" w:rsidRPr="004F7231" w14:paraId="418250FA" w14:textId="77777777" w:rsidTr="00A7767F">
        <w:tblPrEx>
          <w:jc w:val="left"/>
        </w:tblPrEx>
        <w:trPr>
          <w:trHeight w:val="20"/>
        </w:trPr>
        <w:tc>
          <w:tcPr>
            <w:tcW w:w="323" w:type="pct"/>
          </w:tcPr>
          <w:p w14:paraId="151A6A46" w14:textId="77777777" w:rsidR="004369B7" w:rsidRPr="008D31E3" w:rsidRDefault="004369B7" w:rsidP="00FB5616">
            <w:pPr>
              <w:pStyle w:val="ListParagraph1"/>
              <w:numPr>
                <w:ilvl w:val="0"/>
                <w:numId w:val="30"/>
              </w:numPr>
              <w:spacing w:after="0" w:line="240" w:lineRule="auto"/>
              <w:jc w:val="both"/>
              <w:rPr>
                <w:rFonts w:cstheme="minorHAnsi"/>
                <w:szCs w:val="20"/>
                <w:lang w:val="fr-FR"/>
              </w:rPr>
            </w:pPr>
          </w:p>
        </w:tc>
        <w:tc>
          <w:tcPr>
            <w:tcW w:w="1535" w:type="pct"/>
          </w:tcPr>
          <w:p w14:paraId="316BB215" w14:textId="77777777" w:rsidR="004369B7" w:rsidRPr="008D31E3" w:rsidRDefault="004369B7" w:rsidP="004369B7">
            <w:pPr>
              <w:pStyle w:val="ListParagraph1"/>
              <w:spacing w:after="0" w:line="240" w:lineRule="auto"/>
              <w:ind w:left="0"/>
              <w:rPr>
                <w:rFonts w:cstheme="minorHAnsi"/>
                <w:szCs w:val="20"/>
                <w:lang w:val="fr-FR"/>
              </w:rPr>
            </w:pPr>
            <w:r w:rsidRPr="008D31E3">
              <w:rPr>
                <w:rFonts w:cstheme="minorHAnsi"/>
                <w:szCs w:val="20"/>
                <w:lang w:val="fr-FR"/>
              </w:rPr>
              <w:t xml:space="preserve">Kit d'accouchement normal   </w:t>
            </w:r>
            <w:r>
              <w:rPr>
                <w:rFonts w:cstheme="minorHAnsi"/>
                <w:szCs w:val="20"/>
                <w:lang w:val="fr-FR"/>
              </w:rPr>
              <w:t>: Clamp de bar</w:t>
            </w:r>
            <w:r w:rsidRPr="008D31E3">
              <w:rPr>
                <w:rFonts w:cstheme="minorHAnsi"/>
                <w:szCs w:val="20"/>
                <w:lang w:val="fr-FR"/>
              </w:rPr>
              <w:t xml:space="preserve">                         </w:t>
            </w:r>
          </w:p>
        </w:tc>
        <w:tc>
          <w:tcPr>
            <w:tcW w:w="1056" w:type="pct"/>
          </w:tcPr>
          <w:p w14:paraId="0B9BA161" w14:textId="77777777" w:rsidR="004369B7" w:rsidRPr="008D31E3" w:rsidRDefault="004369B7" w:rsidP="004369B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748" w:type="pct"/>
            <w:shd w:val="clear" w:color="auto" w:fill="BFBFBF" w:themeFill="background1" w:themeFillShade="BF"/>
          </w:tcPr>
          <w:p w14:paraId="6C8AC03B" w14:textId="77777777" w:rsidR="004369B7" w:rsidRPr="008D31E3" w:rsidRDefault="004369B7" w:rsidP="004369B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912" w:type="pct"/>
          </w:tcPr>
          <w:p w14:paraId="21FD87E7" w14:textId="77777777" w:rsidR="004369B7" w:rsidRPr="008D31E3" w:rsidRDefault="004369B7" w:rsidP="004369B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426" w:type="pct"/>
          </w:tcPr>
          <w:p w14:paraId="1653751F" w14:textId="77777777" w:rsidR="004369B7" w:rsidRPr="008D31E3" w:rsidRDefault="004369B7" w:rsidP="004369B7">
            <w:pPr>
              <w:pStyle w:val="ListParagraph1"/>
              <w:rPr>
                <w:rFonts w:eastAsia="Times New Roman" w:cstheme="minorHAnsi"/>
                <w:color w:val="000000"/>
                <w:szCs w:val="20"/>
                <w:lang w:val="fr-FR" w:bidi="hi-IN"/>
              </w:rPr>
            </w:pPr>
          </w:p>
        </w:tc>
      </w:tr>
      <w:tr w:rsidR="00A7767F" w:rsidRPr="004F7231" w14:paraId="785E9419" w14:textId="77777777" w:rsidTr="00A7767F">
        <w:tblPrEx>
          <w:jc w:val="left"/>
        </w:tblPrEx>
        <w:trPr>
          <w:trHeight w:val="20"/>
        </w:trPr>
        <w:tc>
          <w:tcPr>
            <w:tcW w:w="323" w:type="pct"/>
          </w:tcPr>
          <w:p w14:paraId="779E2917" w14:textId="77777777" w:rsidR="004369B7" w:rsidRPr="008D31E3" w:rsidRDefault="004369B7" w:rsidP="00FB5616">
            <w:pPr>
              <w:pStyle w:val="ListParagraph1"/>
              <w:numPr>
                <w:ilvl w:val="0"/>
                <w:numId w:val="30"/>
              </w:numPr>
              <w:spacing w:after="0" w:line="240" w:lineRule="auto"/>
              <w:jc w:val="both"/>
              <w:rPr>
                <w:rFonts w:cstheme="minorHAnsi"/>
                <w:szCs w:val="20"/>
                <w:lang w:val="fr-FR"/>
              </w:rPr>
            </w:pPr>
          </w:p>
        </w:tc>
        <w:tc>
          <w:tcPr>
            <w:tcW w:w="1535" w:type="pct"/>
          </w:tcPr>
          <w:p w14:paraId="099B547D" w14:textId="77777777" w:rsidR="004369B7" w:rsidRPr="008D31E3" w:rsidRDefault="004369B7" w:rsidP="004369B7">
            <w:pPr>
              <w:pStyle w:val="ListParagraph1"/>
              <w:spacing w:after="0" w:line="240" w:lineRule="auto"/>
              <w:ind w:left="0"/>
              <w:rPr>
                <w:rFonts w:cstheme="minorHAnsi"/>
                <w:szCs w:val="20"/>
                <w:lang w:val="fr-FR"/>
              </w:rPr>
            </w:pPr>
            <w:r w:rsidRPr="008D31E3">
              <w:rPr>
                <w:rFonts w:cstheme="minorHAnsi"/>
                <w:szCs w:val="20"/>
                <w:lang w:val="fr-FR"/>
              </w:rPr>
              <w:t xml:space="preserve">Kit d'accouchement normal   </w:t>
            </w:r>
            <w:r>
              <w:rPr>
                <w:rFonts w:cstheme="minorHAnsi"/>
                <w:szCs w:val="20"/>
                <w:lang w:val="fr-FR"/>
              </w:rPr>
              <w:t>: Pince à rompre</w:t>
            </w:r>
            <w:r w:rsidRPr="008D31E3">
              <w:rPr>
                <w:rFonts w:cstheme="minorHAnsi"/>
                <w:szCs w:val="20"/>
                <w:lang w:val="fr-FR"/>
              </w:rPr>
              <w:t xml:space="preserve">                         </w:t>
            </w:r>
          </w:p>
        </w:tc>
        <w:tc>
          <w:tcPr>
            <w:tcW w:w="1056" w:type="pct"/>
          </w:tcPr>
          <w:p w14:paraId="2704FFED" w14:textId="77777777" w:rsidR="004369B7" w:rsidRPr="008D31E3" w:rsidRDefault="004369B7" w:rsidP="004369B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748" w:type="pct"/>
            <w:shd w:val="clear" w:color="auto" w:fill="BFBFBF" w:themeFill="background1" w:themeFillShade="BF"/>
          </w:tcPr>
          <w:p w14:paraId="05DAE9A3" w14:textId="77777777" w:rsidR="004369B7" w:rsidRPr="008D31E3" w:rsidRDefault="004369B7" w:rsidP="004369B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912" w:type="pct"/>
          </w:tcPr>
          <w:p w14:paraId="3A41D115" w14:textId="77777777" w:rsidR="004369B7" w:rsidRPr="008D31E3" w:rsidRDefault="004369B7" w:rsidP="004369B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426" w:type="pct"/>
          </w:tcPr>
          <w:p w14:paraId="09FED552" w14:textId="77777777" w:rsidR="004369B7" w:rsidRPr="008D31E3" w:rsidRDefault="004369B7" w:rsidP="004369B7">
            <w:pPr>
              <w:pStyle w:val="ListParagraph1"/>
              <w:rPr>
                <w:rFonts w:eastAsia="Times New Roman" w:cstheme="minorHAnsi"/>
                <w:color w:val="000000"/>
                <w:szCs w:val="20"/>
                <w:lang w:val="fr-FR" w:bidi="hi-IN"/>
              </w:rPr>
            </w:pPr>
          </w:p>
        </w:tc>
      </w:tr>
      <w:tr w:rsidR="00A7767F" w:rsidRPr="004F7231" w14:paraId="160645C5" w14:textId="77777777" w:rsidTr="00A7767F">
        <w:tblPrEx>
          <w:jc w:val="left"/>
        </w:tblPrEx>
        <w:trPr>
          <w:trHeight w:val="20"/>
        </w:trPr>
        <w:tc>
          <w:tcPr>
            <w:tcW w:w="323" w:type="pct"/>
          </w:tcPr>
          <w:p w14:paraId="0E1AFEE2" w14:textId="77777777" w:rsidR="004369B7" w:rsidRPr="008D31E3" w:rsidRDefault="004369B7" w:rsidP="00FB5616">
            <w:pPr>
              <w:pStyle w:val="ListParagraph1"/>
              <w:numPr>
                <w:ilvl w:val="0"/>
                <w:numId w:val="30"/>
              </w:numPr>
              <w:spacing w:after="0" w:line="240" w:lineRule="auto"/>
              <w:jc w:val="both"/>
              <w:rPr>
                <w:rFonts w:cstheme="minorHAnsi"/>
                <w:szCs w:val="20"/>
                <w:lang w:val="fr-FR"/>
              </w:rPr>
            </w:pPr>
          </w:p>
        </w:tc>
        <w:tc>
          <w:tcPr>
            <w:tcW w:w="1535" w:type="pct"/>
          </w:tcPr>
          <w:p w14:paraId="3CB0CB4A" w14:textId="77777777" w:rsidR="004369B7" w:rsidRPr="008D31E3" w:rsidRDefault="004369B7" w:rsidP="004369B7">
            <w:pPr>
              <w:pStyle w:val="ListParagraph1"/>
              <w:spacing w:after="0" w:line="240" w:lineRule="auto"/>
              <w:ind w:left="0"/>
              <w:rPr>
                <w:rFonts w:cstheme="minorHAnsi"/>
                <w:szCs w:val="20"/>
                <w:lang w:val="fr-FR"/>
              </w:rPr>
            </w:pPr>
            <w:r w:rsidRPr="008D31E3">
              <w:rPr>
                <w:rFonts w:cstheme="minorHAnsi"/>
                <w:szCs w:val="20"/>
                <w:lang w:val="fr-FR"/>
              </w:rPr>
              <w:t>Kit d'accouchement normal</w:t>
            </w:r>
            <w:r>
              <w:rPr>
                <w:rFonts w:cstheme="minorHAnsi"/>
                <w:szCs w:val="20"/>
                <w:lang w:val="fr-FR"/>
              </w:rPr>
              <w:t> : Compresses stériles</w:t>
            </w:r>
            <w:r w:rsidRPr="008D31E3">
              <w:rPr>
                <w:rFonts w:cstheme="minorHAnsi"/>
                <w:szCs w:val="20"/>
                <w:lang w:val="fr-FR"/>
              </w:rPr>
              <w:t xml:space="preserve">                          </w:t>
            </w:r>
          </w:p>
        </w:tc>
        <w:tc>
          <w:tcPr>
            <w:tcW w:w="1056" w:type="pct"/>
          </w:tcPr>
          <w:p w14:paraId="6573AFA5" w14:textId="77777777" w:rsidR="004369B7" w:rsidRPr="008D31E3" w:rsidRDefault="004369B7" w:rsidP="004369B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748" w:type="pct"/>
            <w:shd w:val="clear" w:color="auto" w:fill="BFBFBF" w:themeFill="background1" w:themeFillShade="BF"/>
          </w:tcPr>
          <w:p w14:paraId="22263E03" w14:textId="77777777" w:rsidR="004369B7" w:rsidRPr="008D31E3" w:rsidRDefault="004369B7" w:rsidP="004369B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912" w:type="pct"/>
          </w:tcPr>
          <w:p w14:paraId="3025B03D" w14:textId="77777777" w:rsidR="004369B7" w:rsidRPr="008D31E3" w:rsidRDefault="004369B7" w:rsidP="004369B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426" w:type="pct"/>
          </w:tcPr>
          <w:p w14:paraId="30E6E203" w14:textId="77777777" w:rsidR="004369B7" w:rsidRPr="008D31E3" w:rsidRDefault="004369B7" w:rsidP="004369B7">
            <w:pPr>
              <w:pStyle w:val="ListParagraph1"/>
              <w:rPr>
                <w:rFonts w:eastAsia="Times New Roman" w:cstheme="minorHAnsi"/>
                <w:color w:val="000000"/>
                <w:szCs w:val="20"/>
                <w:lang w:val="fr-FR" w:bidi="hi-IN"/>
              </w:rPr>
            </w:pPr>
          </w:p>
        </w:tc>
      </w:tr>
      <w:tr w:rsidR="00A7767F" w:rsidRPr="004F7231" w14:paraId="786765FB" w14:textId="77777777" w:rsidTr="00A7767F">
        <w:tblPrEx>
          <w:jc w:val="left"/>
        </w:tblPrEx>
        <w:trPr>
          <w:trHeight w:val="20"/>
        </w:trPr>
        <w:tc>
          <w:tcPr>
            <w:tcW w:w="323" w:type="pct"/>
          </w:tcPr>
          <w:p w14:paraId="5ED93C5E" w14:textId="77777777" w:rsidR="004369B7" w:rsidRPr="008D31E3" w:rsidRDefault="004369B7" w:rsidP="00FB5616">
            <w:pPr>
              <w:pStyle w:val="ListParagraph1"/>
              <w:numPr>
                <w:ilvl w:val="0"/>
                <w:numId w:val="30"/>
              </w:numPr>
              <w:spacing w:after="0" w:line="240" w:lineRule="auto"/>
              <w:jc w:val="both"/>
              <w:rPr>
                <w:rFonts w:cstheme="minorHAnsi"/>
                <w:szCs w:val="20"/>
                <w:lang w:val="fr-FR"/>
              </w:rPr>
            </w:pPr>
          </w:p>
        </w:tc>
        <w:tc>
          <w:tcPr>
            <w:tcW w:w="1535" w:type="pct"/>
          </w:tcPr>
          <w:p w14:paraId="4EEDC128" w14:textId="77777777" w:rsidR="004369B7" w:rsidRPr="008D31E3" w:rsidRDefault="004369B7" w:rsidP="004369B7">
            <w:pPr>
              <w:pStyle w:val="ListParagraph1"/>
              <w:spacing w:after="0" w:line="240" w:lineRule="auto"/>
              <w:ind w:left="0"/>
              <w:rPr>
                <w:rFonts w:cstheme="minorHAnsi"/>
                <w:szCs w:val="20"/>
                <w:lang w:val="fr-FR"/>
              </w:rPr>
            </w:pPr>
            <w:r w:rsidRPr="008D31E3">
              <w:rPr>
                <w:rFonts w:cstheme="minorHAnsi"/>
                <w:szCs w:val="20"/>
                <w:lang w:val="fr-FR"/>
              </w:rPr>
              <w:t>Kit d'accouchement normal</w:t>
            </w:r>
            <w:r>
              <w:rPr>
                <w:rFonts w:cstheme="minorHAnsi"/>
                <w:szCs w:val="20"/>
                <w:lang w:val="fr-FR"/>
              </w:rPr>
              <w:t> : Gants stériles</w:t>
            </w:r>
            <w:r w:rsidRPr="008D31E3">
              <w:rPr>
                <w:rFonts w:cstheme="minorHAnsi"/>
                <w:szCs w:val="20"/>
                <w:lang w:val="fr-FR"/>
              </w:rPr>
              <w:t xml:space="preserve">                            </w:t>
            </w:r>
          </w:p>
        </w:tc>
        <w:tc>
          <w:tcPr>
            <w:tcW w:w="1056" w:type="pct"/>
          </w:tcPr>
          <w:p w14:paraId="121801A9" w14:textId="77777777" w:rsidR="004369B7" w:rsidRPr="008D31E3" w:rsidRDefault="004369B7" w:rsidP="004369B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748" w:type="pct"/>
            <w:shd w:val="clear" w:color="auto" w:fill="BFBFBF" w:themeFill="background1" w:themeFillShade="BF"/>
          </w:tcPr>
          <w:p w14:paraId="3E0479F9" w14:textId="77777777" w:rsidR="004369B7" w:rsidRPr="008D31E3" w:rsidRDefault="004369B7" w:rsidP="004369B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912" w:type="pct"/>
          </w:tcPr>
          <w:p w14:paraId="4CC82D88" w14:textId="77777777" w:rsidR="004369B7" w:rsidRPr="008D31E3" w:rsidRDefault="004369B7" w:rsidP="004369B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426" w:type="pct"/>
          </w:tcPr>
          <w:p w14:paraId="36879FB6" w14:textId="77777777" w:rsidR="004369B7" w:rsidRPr="008D31E3" w:rsidRDefault="004369B7" w:rsidP="004369B7">
            <w:pPr>
              <w:pStyle w:val="ListParagraph1"/>
              <w:rPr>
                <w:rFonts w:eastAsia="Times New Roman" w:cstheme="minorHAnsi"/>
                <w:color w:val="000000"/>
                <w:szCs w:val="20"/>
                <w:lang w:val="fr-FR" w:bidi="hi-IN"/>
              </w:rPr>
            </w:pPr>
          </w:p>
        </w:tc>
      </w:tr>
      <w:tr w:rsidR="00A7767F" w:rsidRPr="004F7231" w14:paraId="66C1ACC2" w14:textId="77777777" w:rsidTr="00A7767F">
        <w:tblPrEx>
          <w:jc w:val="left"/>
        </w:tblPrEx>
        <w:trPr>
          <w:trHeight w:val="20"/>
        </w:trPr>
        <w:tc>
          <w:tcPr>
            <w:tcW w:w="323" w:type="pct"/>
          </w:tcPr>
          <w:p w14:paraId="7CD0BE9B" w14:textId="77777777" w:rsidR="004369B7" w:rsidRPr="008D31E3" w:rsidRDefault="004369B7" w:rsidP="00FB5616">
            <w:pPr>
              <w:pStyle w:val="ListParagraph1"/>
              <w:numPr>
                <w:ilvl w:val="0"/>
                <w:numId w:val="30"/>
              </w:numPr>
              <w:spacing w:after="0" w:line="240" w:lineRule="auto"/>
              <w:jc w:val="both"/>
              <w:rPr>
                <w:rFonts w:cstheme="minorHAnsi"/>
                <w:szCs w:val="20"/>
                <w:lang w:val="fr-FR"/>
              </w:rPr>
            </w:pPr>
          </w:p>
        </w:tc>
        <w:tc>
          <w:tcPr>
            <w:tcW w:w="1535" w:type="pct"/>
          </w:tcPr>
          <w:p w14:paraId="6F2D47DA" w14:textId="77777777" w:rsidR="004369B7" w:rsidRPr="008D31E3" w:rsidRDefault="004369B7" w:rsidP="004369B7">
            <w:pPr>
              <w:pStyle w:val="ListParagraph1"/>
              <w:spacing w:after="0" w:line="240" w:lineRule="auto"/>
              <w:ind w:left="0"/>
              <w:rPr>
                <w:rFonts w:cstheme="minorHAnsi"/>
                <w:szCs w:val="20"/>
                <w:lang w:val="fr-FR"/>
              </w:rPr>
            </w:pPr>
            <w:r>
              <w:rPr>
                <w:rFonts w:cstheme="minorHAnsi"/>
                <w:szCs w:val="20"/>
                <w:lang w:val="fr-FR"/>
              </w:rPr>
              <w:t>Equipement adapté pour accouchement style libre</w:t>
            </w:r>
            <w:r w:rsidRPr="008D31E3">
              <w:rPr>
                <w:rFonts w:cstheme="minorHAnsi"/>
                <w:szCs w:val="20"/>
                <w:lang w:val="fr-FR"/>
              </w:rPr>
              <w:t xml:space="preserve">                            </w:t>
            </w:r>
          </w:p>
        </w:tc>
        <w:tc>
          <w:tcPr>
            <w:tcW w:w="1056" w:type="pct"/>
          </w:tcPr>
          <w:p w14:paraId="372A66AA" w14:textId="77777777" w:rsidR="004369B7" w:rsidRPr="008D31E3" w:rsidRDefault="004369B7" w:rsidP="004369B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748" w:type="pct"/>
            <w:shd w:val="clear" w:color="auto" w:fill="BFBFBF" w:themeFill="background1" w:themeFillShade="BF"/>
          </w:tcPr>
          <w:p w14:paraId="70B153F5" w14:textId="77777777" w:rsidR="004369B7" w:rsidRPr="008D31E3" w:rsidRDefault="004369B7" w:rsidP="004369B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912" w:type="pct"/>
          </w:tcPr>
          <w:p w14:paraId="5DEED3CA" w14:textId="77777777" w:rsidR="004369B7" w:rsidRPr="008D31E3" w:rsidRDefault="004369B7" w:rsidP="004369B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426" w:type="pct"/>
          </w:tcPr>
          <w:p w14:paraId="2E3FDAE7" w14:textId="77777777" w:rsidR="004369B7" w:rsidRPr="008D31E3" w:rsidRDefault="004369B7" w:rsidP="004369B7">
            <w:pPr>
              <w:pStyle w:val="ListParagraph1"/>
              <w:rPr>
                <w:rFonts w:eastAsia="Times New Roman" w:cstheme="minorHAnsi"/>
                <w:color w:val="000000"/>
                <w:szCs w:val="20"/>
                <w:lang w:val="fr-FR" w:bidi="hi-IN"/>
              </w:rPr>
            </w:pPr>
          </w:p>
        </w:tc>
      </w:tr>
      <w:tr w:rsidR="00A7767F" w:rsidRPr="00DC2CD1" w14:paraId="764BA713" w14:textId="77777777" w:rsidTr="00A7767F">
        <w:tblPrEx>
          <w:jc w:val="left"/>
        </w:tblPrEx>
        <w:trPr>
          <w:trHeight w:val="20"/>
        </w:trPr>
        <w:tc>
          <w:tcPr>
            <w:tcW w:w="323" w:type="pct"/>
          </w:tcPr>
          <w:p w14:paraId="67A16826" w14:textId="77777777" w:rsidR="004369B7" w:rsidRPr="00EC5256" w:rsidRDefault="004369B7"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36256E9E" w14:textId="67DBE1B2" w:rsidR="004369B7" w:rsidRPr="00EC5256" w:rsidRDefault="004369B7" w:rsidP="004369B7">
            <w:pPr>
              <w:pStyle w:val="ListParagraph1"/>
              <w:spacing w:after="0" w:line="240" w:lineRule="auto"/>
              <w:ind w:left="0"/>
              <w:rPr>
                <w:lang w:val="fr-FR"/>
              </w:rPr>
            </w:pPr>
            <w:r>
              <w:rPr>
                <w:lang w:val="fr-FR"/>
              </w:rPr>
              <w:t>Equipement adapté pour accouchement à style libre</w:t>
            </w:r>
            <w:r w:rsidRPr="00EC5256">
              <w:rPr>
                <w:lang w:val="fr-FR"/>
              </w:rPr>
              <w:t xml:space="preserve">                            </w:t>
            </w:r>
          </w:p>
        </w:tc>
        <w:tc>
          <w:tcPr>
            <w:tcW w:w="1056" w:type="pct"/>
          </w:tcPr>
          <w:p w14:paraId="5511840E" w14:textId="7DEDA7B8" w:rsidR="004369B7" w:rsidRPr="00EC5256" w:rsidRDefault="004369B7" w:rsidP="004369B7">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1</w:t>
            </w:r>
          </w:p>
        </w:tc>
        <w:tc>
          <w:tcPr>
            <w:tcW w:w="748" w:type="pct"/>
          </w:tcPr>
          <w:p w14:paraId="1C03F311" w14:textId="51439C32" w:rsidR="004369B7" w:rsidRPr="00EC5256" w:rsidRDefault="004369B7" w:rsidP="004369B7">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2</w:t>
            </w:r>
          </w:p>
        </w:tc>
        <w:tc>
          <w:tcPr>
            <w:tcW w:w="912" w:type="pct"/>
          </w:tcPr>
          <w:p w14:paraId="5E908ED1" w14:textId="72D86AD8" w:rsidR="004369B7" w:rsidRPr="00EC5256" w:rsidRDefault="004369B7" w:rsidP="004369B7">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3</w:t>
            </w:r>
          </w:p>
        </w:tc>
        <w:tc>
          <w:tcPr>
            <w:tcW w:w="426" w:type="pct"/>
            <w:vMerge w:val="restart"/>
          </w:tcPr>
          <w:p w14:paraId="6AC3D83E"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3FCEAEA5" w14:textId="77777777" w:rsidTr="00A7767F">
        <w:tblPrEx>
          <w:jc w:val="left"/>
        </w:tblPrEx>
        <w:trPr>
          <w:trHeight w:val="20"/>
        </w:trPr>
        <w:tc>
          <w:tcPr>
            <w:tcW w:w="323" w:type="pct"/>
          </w:tcPr>
          <w:p w14:paraId="1B05E3CB" w14:textId="77777777" w:rsidR="004369B7" w:rsidRPr="00EC5256" w:rsidRDefault="004369B7"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4C00ABF3" w14:textId="4B19559F"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 xml:space="preserve">Pince à forceps </w:t>
            </w:r>
          </w:p>
        </w:tc>
        <w:tc>
          <w:tcPr>
            <w:tcW w:w="1056" w:type="pct"/>
          </w:tcPr>
          <w:p w14:paraId="50D174E0"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0E7D88EC"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00FA8D85"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2713DB3E"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415EAF26" w14:textId="77777777" w:rsidTr="00A7767F">
        <w:tblPrEx>
          <w:jc w:val="left"/>
        </w:tblPrEx>
        <w:trPr>
          <w:trHeight w:val="243"/>
        </w:trPr>
        <w:tc>
          <w:tcPr>
            <w:tcW w:w="323" w:type="pct"/>
          </w:tcPr>
          <w:p w14:paraId="7CFA07E1" w14:textId="77777777" w:rsidR="00A7767F" w:rsidRPr="00EC5256" w:rsidRDefault="00A7767F"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1F0D2ECA" w14:textId="0B39B655" w:rsidR="00A7767F" w:rsidRPr="00EC5256" w:rsidRDefault="00A7767F" w:rsidP="00A7767F">
            <w:pPr>
              <w:pStyle w:val="ListParagraph1"/>
              <w:spacing w:after="0" w:line="240" w:lineRule="auto"/>
              <w:ind w:left="0"/>
              <w:rPr>
                <w:lang w:val="fr-FR"/>
              </w:rPr>
            </w:pPr>
            <w:r>
              <w:rPr>
                <w:lang w:val="fr-FR"/>
              </w:rPr>
              <w:t>Ventouse</w:t>
            </w:r>
          </w:p>
        </w:tc>
        <w:tc>
          <w:tcPr>
            <w:tcW w:w="1056" w:type="pct"/>
          </w:tcPr>
          <w:p w14:paraId="57C8AC03" w14:textId="496DD7F3"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487BC482" w14:textId="16025A2D"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4F2E8BC3" w14:textId="734A1C1A"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tcPr>
          <w:p w14:paraId="47B49E31" w14:textId="77777777" w:rsidR="00A7767F" w:rsidRPr="00EC5256" w:rsidRDefault="00A7767F" w:rsidP="00A7767F">
            <w:pPr>
              <w:pStyle w:val="ListParagraph1"/>
              <w:rPr>
                <w:rFonts w:ascii="Arial" w:eastAsia="Times New Roman" w:hAnsi="Arial" w:cs="Arial"/>
                <w:color w:val="000000"/>
                <w:szCs w:val="20"/>
                <w:lang w:val="fr-FR" w:bidi="hi-IN"/>
              </w:rPr>
            </w:pPr>
          </w:p>
        </w:tc>
      </w:tr>
      <w:tr w:rsidR="00A7767F" w:rsidRPr="002D084C" w14:paraId="784910C7" w14:textId="77777777" w:rsidTr="00A7767F">
        <w:tblPrEx>
          <w:jc w:val="left"/>
        </w:tblPrEx>
        <w:trPr>
          <w:trHeight w:val="243"/>
        </w:trPr>
        <w:tc>
          <w:tcPr>
            <w:tcW w:w="323" w:type="pct"/>
          </w:tcPr>
          <w:p w14:paraId="770EBC1A" w14:textId="77777777" w:rsidR="00A7767F" w:rsidRPr="00EC5256" w:rsidRDefault="00A7767F"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0B5336F9" w14:textId="58ADF61E" w:rsidR="00A7767F" w:rsidRPr="00EC5256" w:rsidRDefault="00A7767F" w:rsidP="00A7767F">
            <w:pPr>
              <w:pStyle w:val="ListParagraph1"/>
              <w:spacing w:after="0" w:line="240" w:lineRule="auto"/>
              <w:ind w:left="0"/>
              <w:rPr>
                <w:rFonts w:ascii="Arial" w:hAnsi="Arial" w:cs="Arial"/>
                <w:szCs w:val="20"/>
                <w:lang w:val="fr-FR"/>
              </w:rPr>
            </w:pPr>
            <w:r w:rsidRPr="00EC5256">
              <w:rPr>
                <w:lang w:val="fr-FR"/>
              </w:rPr>
              <w:t xml:space="preserve">Pince à </w:t>
            </w:r>
            <w:r>
              <w:rPr>
                <w:lang w:val="fr-FR"/>
              </w:rPr>
              <w:t xml:space="preserve">cœur </w:t>
            </w:r>
            <w:r w:rsidRPr="00EC5256">
              <w:rPr>
                <w:lang w:val="fr-FR"/>
              </w:rPr>
              <w:t xml:space="preserve">                     </w:t>
            </w:r>
          </w:p>
        </w:tc>
        <w:tc>
          <w:tcPr>
            <w:tcW w:w="1056" w:type="pct"/>
          </w:tcPr>
          <w:p w14:paraId="127095F3"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04353431"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081FF606"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val="restart"/>
          </w:tcPr>
          <w:p w14:paraId="4D2DFCD3" w14:textId="77777777" w:rsidR="00A7767F" w:rsidRPr="00EC5256" w:rsidRDefault="00A7767F" w:rsidP="00A7767F">
            <w:pPr>
              <w:pStyle w:val="ListParagraph1"/>
              <w:rPr>
                <w:rFonts w:ascii="Arial" w:eastAsia="Times New Roman" w:hAnsi="Arial" w:cs="Arial"/>
                <w:color w:val="000000"/>
                <w:szCs w:val="20"/>
                <w:lang w:val="fr-FR" w:bidi="hi-IN"/>
              </w:rPr>
            </w:pPr>
          </w:p>
        </w:tc>
      </w:tr>
      <w:tr w:rsidR="00A7767F" w:rsidRPr="002D084C" w14:paraId="427104B5" w14:textId="77777777" w:rsidTr="00A7767F">
        <w:trPr>
          <w:trHeight w:val="243"/>
          <w:jc w:val="center"/>
        </w:trPr>
        <w:tc>
          <w:tcPr>
            <w:tcW w:w="323" w:type="pct"/>
          </w:tcPr>
          <w:p w14:paraId="2615923D" w14:textId="77777777" w:rsidR="00A7767F" w:rsidRPr="00EC5256" w:rsidRDefault="00A7767F"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2497F006" w14:textId="0FCC0D63" w:rsidR="00A7767F" w:rsidRPr="00EC5256" w:rsidRDefault="00A7767F" w:rsidP="00A7767F">
            <w:pPr>
              <w:pStyle w:val="ListParagraph1"/>
              <w:spacing w:after="0" w:line="240" w:lineRule="auto"/>
              <w:ind w:left="0"/>
              <w:rPr>
                <w:rFonts w:ascii="Arial" w:hAnsi="Arial" w:cs="Arial"/>
                <w:szCs w:val="20"/>
                <w:lang w:val="fr-FR"/>
              </w:rPr>
            </w:pPr>
            <w:r w:rsidRPr="00EC5256">
              <w:rPr>
                <w:lang w:val="fr-FR"/>
              </w:rPr>
              <w:t>Plateau réniforme (Haricots)</w:t>
            </w:r>
          </w:p>
        </w:tc>
        <w:tc>
          <w:tcPr>
            <w:tcW w:w="1056" w:type="pct"/>
          </w:tcPr>
          <w:p w14:paraId="73DFE30E"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shd w:val="clear" w:color="auto" w:fill="000000" w:themeFill="text1"/>
          </w:tcPr>
          <w:p w14:paraId="6F1677DC" w14:textId="036AA648" w:rsidR="00A7767F" w:rsidRPr="00EC5256" w:rsidRDefault="00A7767F" w:rsidP="00A7767F">
            <w:pPr>
              <w:pStyle w:val="ListParagraph1"/>
              <w:ind w:left="0"/>
              <w:jc w:val="center"/>
              <w:rPr>
                <w:rFonts w:ascii="Arial" w:eastAsia="Times New Roman" w:hAnsi="Arial" w:cs="Arial"/>
                <w:color w:val="000000"/>
                <w:szCs w:val="20"/>
                <w:lang w:val="fr-FR" w:bidi="hi-IN"/>
              </w:rPr>
            </w:pPr>
          </w:p>
        </w:tc>
        <w:tc>
          <w:tcPr>
            <w:tcW w:w="912" w:type="pct"/>
          </w:tcPr>
          <w:p w14:paraId="4C0122CA"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62A08090" w14:textId="77777777" w:rsidR="00A7767F" w:rsidRPr="00EC5256" w:rsidRDefault="00A7767F" w:rsidP="00A7767F">
            <w:pPr>
              <w:pStyle w:val="ListParagraph1"/>
              <w:rPr>
                <w:rFonts w:ascii="Arial" w:eastAsia="Times New Roman" w:hAnsi="Arial" w:cs="Arial"/>
                <w:color w:val="000000"/>
                <w:szCs w:val="20"/>
                <w:lang w:val="fr-FR" w:bidi="hi-IN"/>
              </w:rPr>
            </w:pPr>
          </w:p>
        </w:tc>
      </w:tr>
      <w:tr w:rsidR="00A7767F" w:rsidRPr="002D084C" w14:paraId="3DEC61AA" w14:textId="77777777" w:rsidTr="00A7767F">
        <w:trPr>
          <w:trHeight w:val="243"/>
          <w:jc w:val="center"/>
        </w:trPr>
        <w:tc>
          <w:tcPr>
            <w:tcW w:w="323" w:type="pct"/>
          </w:tcPr>
          <w:p w14:paraId="04CE58EB" w14:textId="77777777" w:rsidR="00A7767F" w:rsidRPr="00EC5256" w:rsidRDefault="00A7767F"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7B35D595" w14:textId="4D4EB7AD" w:rsidR="00A7767F" w:rsidRPr="00EC5256" w:rsidRDefault="00A7767F" w:rsidP="00A7767F">
            <w:pPr>
              <w:pStyle w:val="ListParagraph1"/>
              <w:spacing w:after="0" w:line="240" w:lineRule="auto"/>
              <w:ind w:left="0"/>
              <w:rPr>
                <w:rFonts w:ascii="Arial" w:hAnsi="Arial" w:cs="Arial"/>
                <w:szCs w:val="20"/>
                <w:lang w:val="fr-FR"/>
              </w:rPr>
            </w:pPr>
            <w:r w:rsidRPr="00EC5256">
              <w:rPr>
                <w:lang w:val="fr-FR"/>
              </w:rPr>
              <w:t xml:space="preserve">Seringue et canule AMIU (Aspiration manuelle intra-utérine)                       </w:t>
            </w:r>
          </w:p>
        </w:tc>
        <w:tc>
          <w:tcPr>
            <w:tcW w:w="1056" w:type="pct"/>
          </w:tcPr>
          <w:p w14:paraId="5B4FA765"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shd w:val="clear" w:color="auto" w:fill="000000" w:themeFill="text1"/>
          </w:tcPr>
          <w:p w14:paraId="19D5A7AF" w14:textId="2D79C125" w:rsidR="00A7767F" w:rsidRPr="00EC5256" w:rsidRDefault="00A7767F" w:rsidP="00A7767F">
            <w:pPr>
              <w:pStyle w:val="ListParagraph1"/>
              <w:ind w:left="0"/>
              <w:jc w:val="center"/>
              <w:rPr>
                <w:rFonts w:ascii="Arial" w:eastAsia="Times New Roman" w:hAnsi="Arial" w:cs="Arial"/>
                <w:color w:val="000000"/>
                <w:szCs w:val="20"/>
                <w:lang w:val="fr-FR" w:bidi="hi-IN"/>
              </w:rPr>
            </w:pPr>
          </w:p>
        </w:tc>
        <w:tc>
          <w:tcPr>
            <w:tcW w:w="912" w:type="pct"/>
          </w:tcPr>
          <w:p w14:paraId="348E9DD2"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5E49526F" w14:textId="77777777" w:rsidR="00A7767F" w:rsidRPr="00EC5256" w:rsidRDefault="00A7767F" w:rsidP="00A7767F">
            <w:pPr>
              <w:pStyle w:val="ListParagraph1"/>
              <w:rPr>
                <w:rFonts w:ascii="Arial" w:eastAsia="Times New Roman" w:hAnsi="Arial" w:cs="Arial"/>
                <w:color w:val="000000"/>
                <w:szCs w:val="20"/>
                <w:lang w:val="fr-FR" w:bidi="hi-IN"/>
              </w:rPr>
            </w:pPr>
          </w:p>
        </w:tc>
      </w:tr>
      <w:tr w:rsidR="00A7767F" w:rsidRPr="002D084C" w14:paraId="6D87F136" w14:textId="77777777" w:rsidTr="00A7767F">
        <w:tblPrEx>
          <w:jc w:val="left"/>
        </w:tblPrEx>
        <w:trPr>
          <w:trHeight w:val="243"/>
        </w:trPr>
        <w:tc>
          <w:tcPr>
            <w:tcW w:w="323" w:type="pct"/>
          </w:tcPr>
          <w:p w14:paraId="7BA1EF3B" w14:textId="77777777" w:rsidR="00A7767F" w:rsidRPr="00EC5256" w:rsidRDefault="00A7767F"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0E639429" w14:textId="3E2A1F94" w:rsidR="00A7767F" w:rsidRPr="00EC5256" w:rsidRDefault="00A7767F" w:rsidP="00A7767F">
            <w:pPr>
              <w:pStyle w:val="ListParagraph1"/>
              <w:spacing w:after="0" w:line="240" w:lineRule="auto"/>
              <w:ind w:left="0"/>
              <w:rPr>
                <w:lang w:val="fr-FR"/>
              </w:rPr>
            </w:pPr>
            <w:proofErr w:type="spellStart"/>
            <w:r>
              <w:rPr>
                <w:lang w:val="fr-FR"/>
              </w:rPr>
              <w:t>Sthétoscope</w:t>
            </w:r>
            <w:proofErr w:type="spellEnd"/>
            <w:r>
              <w:rPr>
                <w:lang w:val="fr-FR"/>
              </w:rPr>
              <w:t xml:space="preserve"> Pinard</w:t>
            </w:r>
          </w:p>
        </w:tc>
        <w:tc>
          <w:tcPr>
            <w:tcW w:w="1056" w:type="pct"/>
          </w:tcPr>
          <w:p w14:paraId="1D37A7C3" w14:textId="77777777" w:rsidR="00A7767F" w:rsidRDefault="00A7767F" w:rsidP="00A7767F">
            <w:pPr>
              <w:pStyle w:val="ListParagraph1"/>
              <w:ind w:left="0"/>
              <w:jc w:val="center"/>
              <w:rPr>
                <w:rFonts w:ascii="Arial" w:eastAsia="Times New Roman" w:hAnsi="Arial" w:cs="Arial"/>
                <w:color w:val="000000"/>
                <w:szCs w:val="20"/>
                <w:lang w:val="fr-FR" w:bidi="hi-IN"/>
              </w:rPr>
            </w:pPr>
          </w:p>
        </w:tc>
        <w:tc>
          <w:tcPr>
            <w:tcW w:w="748" w:type="pct"/>
          </w:tcPr>
          <w:p w14:paraId="7B2BA686" w14:textId="77777777" w:rsidR="00A7767F" w:rsidRDefault="00A7767F" w:rsidP="00A7767F">
            <w:pPr>
              <w:pStyle w:val="ListParagraph1"/>
              <w:ind w:left="0"/>
              <w:jc w:val="center"/>
              <w:rPr>
                <w:rFonts w:ascii="Arial" w:eastAsia="Times New Roman" w:hAnsi="Arial" w:cs="Arial"/>
                <w:color w:val="000000"/>
                <w:szCs w:val="20"/>
                <w:lang w:val="fr-FR" w:bidi="hi-IN"/>
              </w:rPr>
            </w:pPr>
          </w:p>
        </w:tc>
        <w:tc>
          <w:tcPr>
            <w:tcW w:w="912" w:type="pct"/>
          </w:tcPr>
          <w:p w14:paraId="54A055D8" w14:textId="77777777" w:rsidR="00A7767F" w:rsidRDefault="00A7767F" w:rsidP="00A7767F">
            <w:pPr>
              <w:pStyle w:val="ListParagraph1"/>
              <w:ind w:left="0"/>
              <w:jc w:val="center"/>
              <w:rPr>
                <w:rFonts w:ascii="Arial" w:eastAsia="Times New Roman" w:hAnsi="Arial" w:cs="Arial"/>
                <w:color w:val="000000"/>
                <w:szCs w:val="20"/>
                <w:lang w:val="fr-FR" w:bidi="hi-IN"/>
              </w:rPr>
            </w:pPr>
          </w:p>
        </w:tc>
        <w:tc>
          <w:tcPr>
            <w:tcW w:w="426" w:type="pct"/>
            <w:vMerge/>
          </w:tcPr>
          <w:p w14:paraId="260A205A" w14:textId="77777777" w:rsidR="00A7767F" w:rsidRPr="00EC5256" w:rsidRDefault="00A7767F" w:rsidP="00A7767F">
            <w:pPr>
              <w:pStyle w:val="ListParagraph1"/>
              <w:rPr>
                <w:rFonts w:ascii="Arial" w:eastAsia="Times New Roman" w:hAnsi="Arial" w:cs="Arial"/>
                <w:color w:val="000000"/>
                <w:szCs w:val="20"/>
                <w:lang w:val="fr-FR" w:bidi="hi-IN"/>
              </w:rPr>
            </w:pPr>
          </w:p>
        </w:tc>
      </w:tr>
      <w:tr w:rsidR="00A7767F" w:rsidRPr="002D084C" w14:paraId="37720AE2" w14:textId="77777777" w:rsidTr="00A7767F">
        <w:tblPrEx>
          <w:jc w:val="left"/>
        </w:tblPrEx>
        <w:trPr>
          <w:trHeight w:val="243"/>
        </w:trPr>
        <w:tc>
          <w:tcPr>
            <w:tcW w:w="323" w:type="pct"/>
          </w:tcPr>
          <w:p w14:paraId="41619715" w14:textId="77777777" w:rsidR="00A7767F" w:rsidRPr="00EC5256" w:rsidRDefault="00A7767F"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57EDCEA1" w14:textId="2B3DB07A" w:rsidR="00A7767F" w:rsidRPr="00EC5256" w:rsidRDefault="00A7767F" w:rsidP="00A7767F">
            <w:pPr>
              <w:pStyle w:val="ListParagraph1"/>
              <w:spacing w:after="0" w:line="240" w:lineRule="auto"/>
              <w:ind w:left="0"/>
              <w:rPr>
                <w:lang w:val="fr-FR"/>
              </w:rPr>
            </w:pPr>
            <w:r w:rsidRPr="00EC5256">
              <w:rPr>
                <w:lang w:val="fr-FR"/>
              </w:rPr>
              <w:t>Fœtoscope/Doppler</w:t>
            </w:r>
          </w:p>
        </w:tc>
        <w:tc>
          <w:tcPr>
            <w:tcW w:w="1056" w:type="pct"/>
          </w:tcPr>
          <w:p w14:paraId="591CD3B3" w14:textId="05012FC9" w:rsidR="00A7767F" w:rsidRPr="00EC5256" w:rsidRDefault="00A7767F" w:rsidP="00A7767F">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1</w:t>
            </w:r>
          </w:p>
        </w:tc>
        <w:tc>
          <w:tcPr>
            <w:tcW w:w="748" w:type="pct"/>
          </w:tcPr>
          <w:p w14:paraId="41F2525E" w14:textId="5A058F9C" w:rsidR="00A7767F" w:rsidRPr="00EC5256" w:rsidRDefault="00A7767F" w:rsidP="00A7767F">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2</w:t>
            </w:r>
          </w:p>
        </w:tc>
        <w:tc>
          <w:tcPr>
            <w:tcW w:w="912" w:type="pct"/>
          </w:tcPr>
          <w:p w14:paraId="084EBFE9" w14:textId="1B3A989E" w:rsidR="00A7767F" w:rsidRPr="00EC5256" w:rsidRDefault="00A7767F" w:rsidP="00A7767F">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3</w:t>
            </w:r>
          </w:p>
        </w:tc>
        <w:tc>
          <w:tcPr>
            <w:tcW w:w="426" w:type="pct"/>
            <w:vMerge/>
          </w:tcPr>
          <w:p w14:paraId="5025065D" w14:textId="77777777" w:rsidR="00A7767F" w:rsidRPr="00EC5256" w:rsidRDefault="00A7767F" w:rsidP="00A7767F">
            <w:pPr>
              <w:pStyle w:val="ListParagraph1"/>
              <w:rPr>
                <w:rFonts w:ascii="Arial" w:eastAsia="Times New Roman" w:hAnsi="Arial" w:cs="Arial"/>
                <w:color w:val="000000"/>
                <w:szCs w:val="20"/>
                <w:lang w:val="fr-FR" w:bidi="hi-IN"/>
              </w:rPr>
            </w:pPr>
          </w:p>
        </w:tc>
      </w:tr>
      <w:tr w:rsidR="00A7767F" w:rsidRPr="002D084C" w14:paraId="4271CBA1" w14:textId="77777777" w:rsidTr="00A7767F">
        <w:tblPrEx>
          <w:jc w:val="left"/>
        </w:tblPrEx>
        <w:trPr>
          <w:trHeight w:val="243"/>
        </w:trPr>
        <w:tc>
          <w:tcPr>
            <w:tcW w:w="323" w:type="pct"/>
          </w:tcPr>
          <w:p w14:paraId="306B7B78" w14:textId="77777777" w:rsidR="00A7767F" w:rsidRPr="00EC5256" w:rsidRDefault="00A7767F"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266C73BA" w14:textId="11D4B6C3" w:rsidR="00A7767F" w:rsidRPr="00EC5256" w:rsidRDefault="00A7767F" w:rsidP="00A7767F">
            <w:pPr>
              <w:pStyle w:val="ListParagraph1"/>
              <w:spacing w:after="0" w:line="240" w:lineRule="auto"/>
              <w:ind w:left="0"/>
              <w:rPr>
                <w:rFonts w:ascii="Arial" w:hAnsi="Arial" w:cs="Arial"/>
                <w:szCs w:val="20"/>
                <w:lang w:val="fr-FR"/>
              </w:rPr>
            </w:pPr>
            <w:r w:rsidRPr="00EC5256">
              <w:rPr>
                <w:lang w:val="fr-FR"/>
              </w:rPr>
              <w:t xml:space="preserve">Tambour                               </w:t>
            </w:r>
          </w:p>
        </w:tc>
        <w:tc>
          <w:tcPr>
            <w:tcW w:w="1056" w:type="pct"/>
          </w:tcPr>
          <w:p w14:paraId="29A064D6"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09493D69"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59C5AC8D"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0F797B09" w14:textId="77777777" w:rsidR="00A7767F" w:rsidRPr="00EC5256" w:rsidRDefault="00A7767F" w:rsidP="00A7767F">
            <w:pPr>
              <w:pStyle w:val="ListParagraph1"/>
              <w:rPr>
                <w:rFonts w:ascii="Arial" w:eastAsia="Times New Roman" w:hAnsi="Arial" w:cs="Arial"/>
                <w:color w:val="000000"/>
                <w:szCs w:val="20"/>
                <w:lang w:val="fr-FR" w:bidi="hi-IN"/>
              </w:rPr>
            </w:pPr>
          </w:p>
        </w:tc>
      </w:tr>
      <w:tr w:rsidR="00A7767F" w:rsidRPr="002D084C" w14:paraId="05AFB8DA" w14:textId="77777777" w:rsidTr="00A7767F">
        <w:trPr>
          <w:trHeight w:val="243"/>
          <w:jc w:val="center"/>
        </w:trPr>
        <w:tc>
          <w:tcPr>
            <w:tcW w:w="323" w:type="pct"/>
          </w:tcPr>
          <w:p w14:paraId="229DC4A5" w14:textId="77777777" w:rsidR="00A7767F" w:rsidRPr="00EC5256" w:rsidRDefault="00A7767F"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198DA9A9" w14:textId="05554744" w:rsidR="00A7767F" w:rsidRPr="00EC5256" w:rsidRDefault="00A7767F" w:rsidP="00A7767F">
            <w:pPr>
              <w:pStyle w:val="ListParagraph1"/>
              <w:spacing w:after="0" w:line="240" w:lineRule="auto"/>
              <w:ind w:left="0"/>
              <w:rPr>
                <w:rFonts w:ascii="Arial" w:hAnsi="Arial" w:cs="Arial"/>
                <w:szCs w:val="20"/>
                <w:lang w:val="fr-FR"/>
              </w:rPr>
            </w:pPr>
            <w:r w:rsidRPr="00EC5256">
              <w:rPr>
                <w:lang w:val="fr-FR"/>
              </w:rPr>
              <w:t xml:space="preserve">Ciseaux à cordon                               </w:t>
            </w:r>
          </w:p>
        </w:tc>
        <w:tc>
          <w:tcPr>
            <w:tcW w:w="1056" w:type="pct"/>
          </w:tcPr>
          <w:p w14:paraId="6AB28951"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shd w:val="clear" w:color="auto" w:fill="auto"/>
          </w:tcPr>
          <w:p w14:paraId="5E4AC8DB" w14:textId="0B580A08" w:rsidR="00A7767F" w:rsidRPr="00EC5256" w:rsidRDefault="00A7767F" w:rsidP="00A7767F">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2</w:t>
            </w:r>
          </w:p>
        </w:tc>
        <w:tc>
          <w:tcPr>
            <w:tcW w:w="912" w:type="pct"/>
          </w:tcPr>
          <w:p w14:paraId="760870FE"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3CE3AEA5" w14:textId="77777777" w:rsidR="00A7767F" w:rsidRPr="00EC5256" w:rsidRDefault="00A7767F" w:rsidP="00A7767F">
            <w:pPr>
              <w:pStyle w:val="ListParagraph1"/>
              <w:rPr>
                <w:rFonts w:ascii="Arial" w:eastAsia="Times New Roman" w:hAnsi="Arial" w:cs="Arial"/>
                <w:color w:val="000000"/>
                <w:szCs w:val="20"/>
                <w:lang w:val="fr-FR" w:bidi="hi-IN"/>
              </w:rPr>
            </w:pPr>
          </w:p>
        </w:tc>
      </w:tr>
      <w:tr w:rsidR="00A7767F" w:rsidRPr="002D084C" w14:paraId="38C9E132" w14:textId="77777777" w:rsidTr="00A7767F">
        <w:trPr>
          <w:trHeight w:val="243"/>
          <w:jc w:val="center"/>
        </w:trPr>
        <w:tc>
          <w:tcPr>
            <w:tcW w:w="323" w:type="pct"/>
          </w:tcPr>
          <w:p w14:paraId="41532C8E" w14:textId="77777777" w:rsidR="00A7767F" w:rsidRPr="00EC5256" w:rsidRDefault="00A7767F"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2EE1279E" w14:textId="79008DD5" w:rsidR="00A7767F" w:rsidRPr="00EC5256" w:rsidRDefault="00A7767F" w:rsidP="00A7767F">
            <w:pPr>
              <w:pStyle w:val="ListParagraph1"/>
              <w:spacing w:after="0" w:line="240" w:lineRule="auto"/>
              <w:ind w:left="0"/>
              <w:rPr>
                <w:rFonts w:ascii="Arial" w:hAnsi="Arial" w:cs="Arial"/>
                <w:szCs w:val="20"/>
                <w:lang w:val="fr-FR"/>
              </w:rPr>
            </w:pPr>
            <w:r w:rsidRPr="00EC5256">
              <w:rPr>
                <w:lang w:val="fr-FR"/>
              </w:rPr>
              <w:t xml:space="preserve">Pinces à cordon                              </w:t>
            </w:r>
          </w:p>
        </w:tc>
        <w:tc>
          <w:tcPr>
            <w:tcW w:w="1056" w:type="pct"/>
          </w:tcPr>
          <w:p w14:paraId="0EB99EAF"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shd w:val="clear" w:color="auto" w:fill="auto"/>
          </w:tcPr>
          <w:p w14:paraId="02096197" w14:textId="562DAEA2" w:rsidR="00A7767F" w:rsidRPr="00EC5256" w:rsidRDefault="00A7767F" w:rsidP="00A7767F">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2</w:t>
            </w:r>
          </w:p>
        </w:tc>
        <w:tc>
          <w:tcPr>
            <w:tcW w:w="912" w:type="pct"/>
          </w:tcPr>
          <w:p w14:paraId="3CF1924E"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1A8699E0" w14:textId="77777777" w:rsidR="00A7767F" w:rsidRPr="00EC5256" w:rsidRDefault="00A7767F" w:rsidP="00A7767F">
            <w:pPr>
              <w:pStyle w:val="ListParagraph1"/>
              <w:rPr>
                <w:rFonts w:ascii="Arial" w:eastAsia="Times New Roman" w:hAnsi="Arial" w:cs="Arial"/>
                <w:color w:val="000000"/>
                <w:szCs w:val="20"/>
                <w:lang w:val="fr-FR" w:bidi="hi-IN"/>
              </w:rPr>
            </w:pPr>
          </w:p>
        </w:tc>
      </w:tr>
      <w:tr w:rsidR="00A7767F" w:rsidRPr="002D084C" w14:paraId="66522528" w14:textId="77777777" w:rsidTr="00A7767F">
        <w:trPr>
          <w:trHeight w:val="243"/>
          <w:jc w:val="center"/>
        </w:trPr>
        <w:tc>
          <w:tcPr>
            <w:tcW w:w="323" w:type="pct"/>
          </w:tcPr>
          <w:p w14:paraId="33D10532" w14:textId="77777777" w:rsidR="00A7767F" w:rsidRPr="00EC5256" w:rsidRDefault="00A7767F"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74C11452" w14:textId="427C52D6" w:rsidR="00A7767F" w:rsidRPr="00EC5256" w:rsidRDefault="00A7767F" w:rsidP="00A7767F">
            <w:pPr>
              <w:pStyle w:val="ListParagraph1"/>
              <w:spacing w:after="0" w:line="240" w:lineRule="auto"/>
              <w:ind w:left="0"/>
              <w:rPr>
                <w:rFonts w:ascii="Arial" w:hAnsi="Arial" w:cs="Arial"/>
                <w:szCs w:val="20"/>
                <w:lang w:val="fr-FR"/>
              </w:rPr>
            </w:pPr>
            <w:r w:rsidRPr="00EC5256">
              <w:rPr>
                <w:lang w:val="fr-FR"/>
              </w:rPr>
              <w:t xml:space="preserve">Clamp de Bar                                 </w:t>
            </w:r>
          </w:p>
        </w:tc>
        <w:tc>
          <w:tcPr>
            <w:tcW w:w="1056" w:type="pct"/>
          </w:tcPr>
          <w:p w14:paraId="2E3580BB"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shd w:val="clear" w:color="auto" w:fill="auto"/>
          </w:tcPr>
          <w:p w14:paraId="559851FC" w14:textId="257B61C0" w:rsidR="00A7767F" w:rsidRPr="00EC5256" w:rsidRDefault="00A7767F" w:rsidP="00A7767F">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2</w:t>
            </w:r>
          </w:p>
        </w:tc>
        <w:tc>
          <w:tcPr>
            <w:tcW w:w="912" w:type="pct"/>
          </w:tcPr>
          <w:p w14:paraId="4F8E1866"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194AD175" w14:textId="77777777" w:rsidR="00A7767F" w:rsidRPr="00EC5256" w:rsidRDefault="00A7767F" w:rsidP="00A7767F">
            <w:pPr>
              <w:pStyle w:val="ListParagraph1"/>
              <w:rPr>
                <w:rFonts w:ascii="Arial" w:eastAsia="Times New Roman" w:hAnsi="Arial" w:cs="Arial"/>
                <w:color w:val="000000"/>
                <w:szCs w:val="20"/>
                <w:lang w:val="fr-FR" w:bidi="hi-IN"/>
              </w:rPr>
            </w:pPr>
          </w:p>
        </w:tc>
      </w:tr>
      <w:tr w:rsidR="00A7767F" w:rsidRPr="002D084C" w14:paraId="62F53AA7" w14:textId="77777777" w:rsidTr="00A7767F">
        <w:trPr>
          <w:trHeight w:val="243"/>
          <w:jc w:val="center"/>
        </w:trPr>
        <w:tc>
          <w:tcPr>
            <w:tcW w:w="323" w:type="pct"/>
          </w:tcPr>
          <w:p w14:paraId="78685D73" w14:textId="77777777" w:rsidR="00A7767F" w:rsidRPr="00EC5256" w:rsidRDefault="00A7767F"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56D5F086" w14:textId="52096971" w:rsidR="00A7767F" w:rsidRPr="00EC5256" w:rsidRDefault="00A7767F" w:rsidP="00A7767F">
            <w:pPr>
              <w:pStyle w:val="ListParagraph1"/>
              <w:spacing w:after="0" w:line="240" w:lineRule="auto"/>
              <w:ind w:left="0"/>
              <w:rPr>
                <w:rFonts w:ascii="Arial" w:hAnsi="Arial" w:cs="Arial"/>
                <w:szCs w:val="20"/>
                <w:lang w:val="fr-FR"/>
              </w:rPr>
            </w:pPr>
            <w:r w:rsidRPr="00EC5256">
              <w:rPr>
                <w:lang w:val="fr-FR"/>
              </w:rPr>
              <w:t xml:space="preserve">Support à perfusion                                </w:t>
            </w:r>
          </w:p>
        </w:tc>
        <w:tc>
          <w:tcPr>
            <w:tcW w:w="1056" w:type="pct"/>
          </w:tcPr>
          <w:p w14:paraId="6879264F"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shd w:val="clear" w:color="auto" w:fill="000000" w:themeFill="text1"/>
          </w:tcPr>
          <w:p w14:paraId="0ABF988B" w14:textId="62EB8AA5" w:rsidR="00A7767F" w:rsidRPr="00EC5256" w:rsidRDefault="00A7767F" w:rsidP="00A7767F">
            <w:pPr>
              <w:pStyle w:val="ListParagraph1"/>
              <w:ind w:left="0"/>
              <w:jc w:val="center"/>
              <w:rPr>
                <w:rFonts w:ascii="Arial" w:eastAsia="Times New Roman" w:hAnsi="Arial" w:cs="Arial"/>
                <w:color w:val="000000"/>
                <w:szCs w:val="20"/>
                <w:lang w:val="fr-FR" w:bidi="hi-IN"/>
              </w:rPr>
            </w:pPr>
          </w:p>
        </w:tc>
        <w:tc>
          <w:tcPr>
            <w:tcW w:w="912" w:type="pct"/>
          </w:tcPr>
          <w:p w14:paraId="734BB8ED"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3B025149" w14:textId="77777777" w:rsidR="00A7767F" w:rsidRPr="00EC5256" w:rsidRDefault="00A7767F" w:rsidP="00A7767F">
            <w:pPr>
              <w:pStyle w:val="ListParagraph1"/>
              <w:rPr>
                <w:rFonts w:ascii="Arial" w:eastAsia="Times New Roman" w:hAnsi="Arial" w:cs="Arial"/>
                <w:color w:val="000000"/>
                <w:szCs w:val="20"/>
                <w:lang w:val="fr-FR" w:bidi="hi-IN"/>
              </w:rPr>
            </w:pPr>
          </w:p>
        </w:tc>
      </w:tr>
      <w:tr w:rsidR="00A7767F" w:rsidRPr="002D084C" w14:paraId="7B788BE1" w14:textId="77777777" w:rsidTr="00A7767F">
        <w:trPr>
          <w:trHeight w:val="243"/>
          <w:jc w:val="center"/>
        </w:trPr>
        <w:tc>
          <w:tcPr>
            <w:tcW w:w="323" w:type="pct"/>
          </w:tcPr>
          <w:p w14:paraId="74D81067" w14:textId="77777777" w:rsidR="00A7767F" w:rsidRPr="00EC5256" w:rsidRDefault="00A7767F"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1FFA234D" w14:textId="17114D8B" w:rsidR="00A7767F" w:rsidRPr="00EC5256" w:rsidRDefault="00A7767F" w:rsidP="00A7767F">
            <w:pPr>
              <w:pStyle w:val="ListParagraph1"/>
              <w:spacing w:after="0" w:line="240" w:lineRule="auto"/>
              <w:ind w:left="0"/>
              <w:rPr>
                <w:rFonts w:ascii="Arial" w:hAnsi="Arial" w:cs="Arial"/>
                <w:szCs w:val="20"/>
                <w:lang w:val="fr-FR"/>
              </w:rPr>
            </w:pPr>
            <w:r w:rsidRPr="00EC5256">
              <w:rPr>
                <w:lang w:val="fr-FR"/>
              </w:rPr>
              <w:t xml:space="preserve">Kits de perfusion intraveineuse                                  </w:t>
            </w:r>
          </w:p>
        </w:tc>
        <w:tc>
          <w:tcPr>
            <w:tcW w:w="1056" w:type="pct"/>
          </w:tcPr>
          <w:p w14:paraId="5A28F964"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shd w:val="clear" w:color="auto" w:fill="000000" w:themeFill="text1"/>
          </w:tcPr>
          <w:p w14:paraId="70F468E9"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6B69AEF3"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5069874E" w14:textId="77777777" w:rsidR="00A7767F" w:rsidRPr="00EC5256" w:rsidRDefault="00A7767F" w:rsidP="00A7767F">
            <w:pPr>
              <w:pStyle w:val="ListParagraph1"/>
              <w:rPr>
                <w:rFonts w:ascii="Arial" w:eastAsia="Times New Roman" w:hAnsi="Arial" w:cs="Arial"/>
                <w:color w:val="000000"/>
                <w:szCs w:val="20"/>
                <w:lang w:val="fr-FR" w:bidi="hi-IN"/>
              </w:rPr>
            </w:pPr>
          </w:p>
        </w:tc>
      </w:tr>
      <w:tr w:rsidR="00A7767F" w:rsidRPr="002D084C" w14:paraId="1FD87A57" w14:textId="77777777" w:rsidTr="00A7767F">
        <w:trPr>
          <w:trHeight w:val="243"/>
          <w:jc w:val="center"/>
        </w:trPr>
        <w:tc>
          <w:tcPr>
            <w:tcW w:w="323" w:type="pct"/>
          </w:tcPr>
          <w:p w14:paraId="5A9B410E" w14:textId="77777777" w:rsidR="00A7767F" w:rsidRPr="00EC5256" w:rsidRDefault="00A7767F"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111B9BEB" w14:textId="44AACFB5" w:rsidR="00A7767F" w:rsidRPr="00EC5256" w:rsidRDefault="00A7767F" w:rsidP="00A7767F">
            <w:pPr>
              <w:pStyle w:val="ListParagraph1"/>
              <w:spacing w:after="0" w:line="240" w:lineRule="auto"/>
              <w:ind w:left="0"/>
              <w:rPr>
                <w:rFonts w:ascii="Arial" w:hAnsi="Arial" w:cs="Arial"/>
                <w:szCs w:val="20"/>
                <w:lang w:val="fr-FR"/>
              </w:rPr>
            </w:pPr>
            <w:r w:rsidRPr="00EC5256">
              <w:rPr>
                <w:lang w:val="fr-FR"/>
              </w:rPr>
              <w:t xml:space="preserve">Sonde urinaire                             </w:t>
            </w:r>
          </w:p>
        </w:tc>
        <w:tc>
          <w:tcPr>
            <w:tcW w:w="1056" w:type="pct"/>
          </w:tcPr>
          <w:p w14:paraId="6B393413"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shd w:val="clear" w:color="auto" w:fill="000000" w:themeFill="text1"/>
          </w:tcPr>
          <w:p w14:paraId="0C8FB577"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003153C0"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7F66A518" w14:textId="77777777" w:rsidR="00A7767F" w:rsidRPr="00EC5256" w:rsidRDefault="00A7767F" w:rsidP="00A7767F">
            <w:pPr>
              <w:pStyle w:val="ListParagraph1"/>
              <w:rPr>
                <w:rFonts w:ascii="Arial" w:eastAsia="Times New Roman" w:hAnsi="Arial" w:cs="Arial"/>
                <w:color w:val="000000"/>
                <w:szCs w:val="20"/>
                <w:lang w:val="fr-FR" w:bidi="hi-IN"/>
              </w:rPr>
            </w:pPr>
          </w:p>
        </w:tc>
      </w:tr>
      <w:tr w:rsidR="00A7767F" w:rsidRPr="002D084C" w14:paraId="592BAF92" w14:textId="77777777" w:rsidTr="00A7767F">
        <w:trPr>
          <w:trHeight w:val="243"/>
          <w:jc w:val="center"/>
        </w:trPr>
        <w:tc>
          <w:tcPr>
            <w:tcW w:w="323" w:type="pct"/>
          </w:tcPr>
          <w:p w14:paraId="4EDA1DC4" w14:textId="77777777" w:rsidR="00A7767F" w:rsidRPr="00EC5256" w:rsidRDefault="00A7767F"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20B4D0F5" w14:textId="5F18632C" w:rsidR="00A7767F" w:rsidRPr="00EC5256" w:rsidRDefault="00A7767F" w:rsidP="00A7767F">
            <w:pPr>
              <w:pStyle w:val="ListParagraph1"/>
              <w:spacing w:after="0" w:line="240" w:lineRule="auto"/>
              <w:ind w:left="0"/>
              <w:rPr>
                <w:rFonts w:ascii="Arial" w:hAnsi="Arial" w:cs="Arial"/>
                <w:szCs w:val="20"/>
                <w:lang w:val="fr-FR"/>
              </w:rPr>
            </w:pPr>
            <w:r w:rsidRPr="00EC5256">
              <w:rPr>
                <w:lang w:val="fr-FR"/>
              </w:rPr>
              <w:t xml:space="preserve">Coton et compresse stérilisés                         </w:t>
            </w:r>
          </w:p>
        </w:tc>
        <w:tc>
          <w:tcPr>
            <w:tcW w:w="1056" w:type="pct"/>
          </w:tcPr>
          <w:p w14:paraId="53C0F7EE"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shd w:val="clear" w:color="auto" w:fill="000000" w:themeFill="text1"/>
          </w:tcPr>
          <w:p w14:paraId="2CF456C1" w14:textId="14266C4B" w:rsidR="00A7767F" w:rsidRPr="00EC5256" w:rsidRDefault="00A7767F" w:rsidP="00A7767F">
            <w:pPr>
              <w:pStyle w:val="ListParagraph1"/>
              <w:ind w:left="0"/>
              <w:jc w:val="center"/>
              <w:rPr>
                <w:rFonts w:ascii="Arial" w:eastAsia="Times New Roman" w:hAnsi="Arial" w:cs="Arial"/>
                <w:color w:val="000000"/>
                <w:szCs w:val="20"/>
                <w:lang w:val="fr-FR" w:bidi="hi-IN"/>
              </w:rPr>
            </w:pPr>
          </w:p>
        </w:tc>
        <w:tc>
          <w:tcPr>
            <w:tcW w:w="912" w:type="pct"/>
          </w:tcPr>
          <w:p w14:paraId="34B0F62B"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03E0911D" w14:textId="77777777" w:rsidR="00A7767F" w:rsidRPr="00EC5256" w:rsidRDefault="00A7767F" w:rsidP="00A7767F">
            <w:pPr>
              <w:pStyle w:val="ListParagraph1"/>
              <w:rPr>
                <w:rFonts w:ascii="Arial" w:eastAsia="Times New Roman" w:hAnsi="Arial" w:cs="Arial"/>
                <w:color w:val="000000"/>
                <w:szCs w:val="20"/>
                <w:lang w:val="fr-FR" w:bidi="hi-IN"/>
              </w:rPr>
            </w:pPr>
          </w:p>
        </w:tc>
      </w:tr>
      <w:tr w:rsidR="00A7767F" w:rsidRPr="002D084C" w14:paraId="3D5452EA" w14:textId="77777777" w:rsidTr="00A7767F">
        <w:tblPrEx>
          <w:jc w:val="left"/>
        </w:tblPrEx>
        <w:trPr>
          <w:trHeight w:val="243"/>
        </w:trPr>
        <w:tc>
          <w:tcPr>
            <w:tcW w:w="323" w:type="pct"/>
          </w:tcPr>
          <w:p w14:paraId="7BFB4A0E" w14:textId="77777777" w:rsidR="00A7767F" w:rsidRPr="00EC5256" w:rsidRDefault="00A7767F"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7254E901" w14:textId="5DCEC659" w:rsidR="00A7767F" w:rsidRPr="00EC5256" w:rsidRDefault="00A7767F" w:rsidP="00A7767F">
            <w:pPr>
              <w:pStyle w:val="ListParagraph1"/>
              <w:spacing w:after="0" w:line="240" w:lineRule="auto"/>
              <w:ind w:left="0"/>
              <w:rPr>
                <w:rFonts w:ascii="Arial" w:hAnsi="Arial" w:cs="Arial"/>
                <w:szCs w:val="20"/>
                <w:lang w:val="fr-FR"/>
              </w:rPr>
            </w:pPr>
            <w:r w:rsidRPr="00EC5256">
              <w:rPr>
                <w:lang w:val="fr-FR"/>
              </w:rPr>
              <w:t xml:space="preserve">Stérilisateur à haute pression / Autoclave                      </w:t>
            </w:r>
          </w:p>
        </w:tc>
        <w:tc>
          <w:tcPr>
            <w:tcW w:w="1056" w:type="pct"/>
          </w:tcPr>
          <w:p w14:paraId="3E7BB72F"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2B2F6E9A"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55B2CC55"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4755B02C" w14:textId="77777777" w:rsidR="00A7767F" w:rsidRPr="00EC5256" w:rsidRDefault="00A7767F" w:rsidP="00A7767F">
            <w:pPr>
              <w:pStyle w:val="ListParagraph1"/>
              <w:rPr>
                <w:rFonts w:ascii="Arial" w:eastAsia="Times New Roman" w:hAnsi="Arial" w:cs="Arial"/>
                <w:color w:val="000000"/>
                <w:szCs w:val="20"/>
                <w:lang w:val="fr-FR" w:bidi="hi-IN"/>
              </w:rPr>
            </w:pPr>
          </w:p>
        </w:tc>
      </w:tr>
      <w:tr w:rsidR="0066247F" w:rsidRPr="002D084C" w14:paraId="475CE504" w14:textId="77777777" w:rsidTr="00F912CC">
        <w:tblPrEx>
          <w:jc w:val="left"/>
        </w:tblPrEx>
        <w:trPr>
          <w:trHeight w:val="243"/>
        </w:trPr>
        <w:tc>
          <w:tcPr>
            <w:tcW w:w="323" w:type="pct"/>
          </w:tcPr>
          <w:p w14:paraId="66FDA70F" w14:textId="77777777" w:rsidR="0066247F" w:rsidRPr="00EC5256" w:rsidRDefault="0066247F" w:rsidP="00FB5616">
            <w:pPr>
              <w:pStyle w:val="ListParagraph1"/>
              <w:numPr>
                <w:ilvl w:val="0"/>
                <w:numId w:val="30"/>
              </w:numPr>
              <w:spacing w:after="0" w:line="240" w:lineRule="auto"/>
              <w:jc w:val="both"/>
              <w:rPr>
                <w:rFonts w:ascii="Arial" w:hAnsi="Arial" w:cs="Arial"/>
                <w:szCs w:val="20"/>
                <w:lang w:val="fr-FR"/>
              </w:rPr>
            </w:pPr>
          </w:p>
        </w:tc>
        <w:tc>
          <w:tcPr>
            <w:tcW w:w="1535" w:type="pct"/>
            <w:vAlign w:val="bottom"/>
          </w:tcPr>
          <w:p w14:paraId="2BFED24D" w14:textId="710A49B4" w:rsidR="0066247F" w:rsidRPr="00EC5256" w:rsidRDefault="0066247F" w:rsidP="0066247F">
            <w:pPr>
              <w:pStyle w:val="ListParagraph1"/>
              <w:spacing w:after="0" w:line="240" w:lineRule="auto"/>
              <w:ind w:left="0"/>
              <w:rPr>
                <w:rFonts w:ascii="Arial" w:hAnsi="Arial" w:cs="Arial"/>
                <w:szCs w:val="20"/>
                <w:lang w:val="fr-FR"/>
              </w:rPr>
            </w:pPr>
            <w:r>
              <w:rPr>
                <w:rFonts w:ascii="Calibri" w:hAnsi="Calibri" w:cs="Calibri"/>
                <w:color w:val="000000"/>
                <w:sz w:val="22"/>
              </w:rPr>
              <w:t xml:space="preserve">Kit de </w:t>
            </w:r>
            <w:proofErr w:type="gramStart"/>
            <w:r>
              <w:rPr>
                <w:rFonts w:ascii="Calibri" w:hAnsi="Calibri" w:cs="Calibri"/>
                <w:color w:val="000000"/>
                <w:sz w:val="22"/>
              </w:rPr>
              <w:t>suture  (</w:t>
            </w:r>
            <w:proofErr w:type="spellStart"/>
            <w:proofErr w:type="gramEnd"/>
            <w:r>
              <w:rPr>
                <w:rFonts w:ascii="Calibri" w:hAnsi="Calibri" w:cs="Calibri"/>
                <w:color w:val="000000"/>
                <w:sz w:val="22"/>
              </w:rPr>
              <w:t>pince</w:t>
            </w:r>
            <w:proofErr w:type="spellEnd"/>
            <w:r>
              <w:rPr>
                <w:rFonts w:ascii="Calibri" w:hAnsi="Calibri" w:cs="Calibri"/>
                <w:color w:val="000000"/>
                <w:sz w:val="22"/>
              </w:rPr>
              <w:t>)</w:t>
            </w:r>
          </w:p>
        </w:tc>
        <w:tc>
          <w:tcPr>
            <w:tcW w:w="1056" w:type="pct"/>
          </w:tcPr>
          <w:p w14:paraId="69D6A45E" w14:textId="32BA6F89"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6A6CA687" w14:textId="35559909"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653D76F6" w14:textId="2FDCC5F0"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0209A71E"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29B20BB7" w14:textId="77777777" w:rsidTr="00F912CC">
        <w:tblPrEx>
          <w:jc w:val="left"/>
        </w:tblPrEx>
        <w:trPr>
          <w:trHeight w:val="243"/>
        </w:trPr>
        <w:tc>
          <w:tcPr>
            <w:tcW w:w="323" w:type="pct"/>
          </w:tcPr>
          <w:p w14:paraId="1731C162" w14:textId="77777777" w:rsidR="0066247F" w:rsidRPr="00EC5256" w:rsidRDefault="0066247F" w:rsidP="0066247F">
            <w:pPr>
              <w:pStyle w:val="ListParagraph1"/>
              <w:numPr>
                <w:ilvl w:val="0"/>
                <w:numId w:val="30"/>
              </w:numPr>
              <w:spacing w:after="0" w:line="240" w:lineRule="auto"/>
              <w:jc w:val="both"/>
              <w:rPr>
                <w:rFonts w:ascii="Arial" w:hAnsi="Arial" w:cs="Arial"/>
                <w:szCs w:val="20"/>
                <w:lang w:val="fr-FR"/>
              </w:rPr>
            </w:pPr>
          </w:p>
        </w:tc>
        <w:tc>
          <w:tcPr>
            <w:tcW w:w="1535" w:type="pct"/>
            <w:vAlign w:val="bottom"/>
          </w:tcPr>
          <w:p w14:paraId="6AD48266" w14:textId="44D45807" w:rsidR="0066247F" w:rsidRPr="00EC5256" w:rsidRDefault="0066247F" w:rsidP="0066247F">
            <w:pPr>
              <w:pStyle w:val="ListParagraph1"/>
              <w:spacing w:after="0" w:line="240" w:lineRule="auto"/>
              <w:ind w:left="0"/>
              <w:rPr>
                <w:lang w:val="fr-FR"/>
              </w:rPr>
            </w:pPr>
            <w:r w:rsidRPr="00D43F9E">
              <w:rPr>
                <w:rFonts w:ascii="Calibri" w:hAnsi="Calibri" w:cs="Calibri"/>
                <w:color w:val="000000"/>
                <w:sz w:val="22"/>
                <w:lang w:val="fr-SN"/>
              </w:rPr>
              <w:t xml:space="preserve">Kit de </w:t>
            </w:r>
            <w:proofErr w:type="gramStart"/>
            <w:r w:rsidRPr="00D43F9E">
              <w:rPr>
                <w:rFonts w:ascii="Calibri" w:hAnsi="Calibri" w:cs="Calibri"/>
                <w:color w:val="000000"/>
                <w:sz w:val="22"/>
                <w:lang w:val="fr-SN"/>
              </w:rPr>
              <w:t>suture  (</w:t>
            </w:r>
            <w:proofErr w:type="gramEnd"/>
            <w:r w:rsidRPr="00D43F9E">
              <w:rPr>
                <w:rFonts w:ascii="Calibri" w:hAnsi="Calibri" w:cs="Calibri"/>
                <w:color w:val="000000"/>
                <w:sz w:val="22"/>
                <w:lang w:val="fr-SN"/>
              </w:rPr>
              <w:t>porte aiguille)</w:t>
            </w:r>
          </w:p>
        </w:tc>
        <w:tc>
          <w:tcPr>
            <w:tcW w:w="1056" w:type="pct"/>
          </w:tcPr>
          <w:p w14:paraId="759B6CED" w14:textId="2141EE45"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66AEB343" w14:textId="795E8BDA"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571FF239" w14:textId="3B2832A4"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7F9C4939"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45D437DC" w14:textId="77777777" w:rsidTr="00F912CC">
        <w:tblPrEx>
          <w:jc w:val="left"/>
        </w:tblPrEx>
        <w:trPr>
          <w:trHeight w:val="243"/>
        </w:trPr>
        <w:tc>
          <w:tcPr>
            <w:tcW w:w="323" w:type="pct"/>
          </w:tcPr>
          <w:p w14:paraId="110DC748" w14:textId="77777777" w:rsidR="0066247F" w:rsidRPr="00EC5256" w:rsidRDefault="0066247F" w:rsidP="0066247F">
            <w:pPr>
              <w:pStyle w:val="ListParagraph1"/>
              <w:numPr>
                <w:ilvl w:val="0"/>
                <w:numId w:val="30"/>
              </w:numPr>
              <w:spacing w:after="0" w:line="240" w:lineRule="auto"/>
              <w:jc w:val="both"/>
              <w:rPr>
                <w:rFonts w:ascii="Arial" w:hAnsi="Arial" w:cs="Arial"/>
                <w:szCs w:val="20"/>
                <w:lang w:val="fr-FR"/>
              </w:rPr>
            </w:pPr>
          </w:p>
        </w:tc>
        <w:tc>
          <w:tcPr>
            <w:tcW w:w="1535" w:type="pct"/>
            <w:vAlign w:val="bottom"/>
          </w:tcPr>
          <w:p w14:paraId="58A2C2A3" w14:textId="102B8E94" w:rsidR="0066247F" w:rsidRPr="00EC5256" w:rsidRDefault="0066247F" w:rsidP="0066247F">
            <w:pPr>
              <w:pStyle w:val="ListParagraph1"/>
              <w:spacing w:after="0" w:line="240" w:lineRule="auto"/>
              <w:ind w:left="0"/>
              <w:rPr>
                <w:lang w:val="fr-FR"/>
              </w:rPr>
            </w:pPr>
            <w:r>
              <w:rPr>
                <w:rFonts w:ascii="Calibri" w:hAnsi="Calibri" w:cs="Calibri"/>
                <w:color w:val="000000"/>
                <w:sz w:val="22"/>
              </w:rPr>
              <w:t xml:space="preserve">Kit de </w:t>
            </w:r>
            <w:proofErr w:type="gramStart"/>
            <w:r>
              <w:rPr>
                <w:rFonts w:ascii="Calibri" w:hAnsi="Calibri" w:cs="Calibri"/>
                <w:color w:val="000000"/>
                <w:sz w:val="22"/>
              </w:rPr>
              <w:t>suture  (</w:t>
            </w:r>
            <w:proofErr w:type="gramEnd"/>
            <w:r>
              <w:rPr>
                <w:rFonts w:ascii="Calibri" w:hAnsi="Calibri" w:cs="Calibri"/>
                <w:color w:val="000000"/>
                <w:sz w:val="22"/>
              </w:rPr>
              <w:t>ciseaux)</w:t>
            </w:r>
          </w:p>
        </w:tc>
        <w:tc>
          <w:tcPr>
            <w:tcW w:w="1056" w:type="pct"/>
          </w:tcPr>
          <w:p w14:paraId="7711CADE" w14:textId="720984CD"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00A096D2" w14:textId="72389FC9"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2BC6A69F" w14:textId="0156D0D8"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7EF2DB4E"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20BDF812" w14:textId="77777777" w:rsidTr="00F912CC">
        <w:tblPrEx>
          <w:jc w:val="left"/>
        </w:tblPrEx>
        <w:trPr>
          <w:trHeight w:val="243"/>
        </w:trPr>
        <w:tc>
          <w:tcPr>
            <w:tcW w:w="323" w:type="pct"/>
          </w:tcPr>
          <w:p w14:paraId="67A3DD07" w14:textId="77777777" w:rsidR="0066247F" w:rsidRPr="00EC5256" w:rsidRDefault="0066247F" w:rsidP="0066247F">
            <w:pPr>
              <w:pStyle w:val="ListParagraph1"/>
              <w:numPr>
                <w:ilvl w:val="0"/>
                <w:numId w:val="30"/>
              </w:numPr>
              <w:spacing w:after="0" w:line="240" w:lineRule="auto"/>
              <w:jc w:val="both"/>
              <w:rPr>
                <w:rFonts w:ascii="Arial" w:hAnsi="Arial" w:cs="Arial"/>
                <w:szCs w:val="20"/>
                <w:lang w:val="fr-FR"/>
              </w:rPr>
            </w:pPr>
          </w:p>
        </w:tc>
        <w:tc>
          <w:tcPr>
            <w:tcW w:w="1535" w:type="pct"/>
            <w:vAlign w:val="bottom"/>
          </w:tcPr>
          <w:p w14:paraId="1463518D" w14:textId="7A969474" w:rsidR="0066247F" w:rsidRPr="00EC5256" w:rsidRDefault="0066247F" w:rsidP="0066247F">
            <w:pPr>
              <w:pStyle w:val="ListParagraph1"/>
              <w:spacing w:after="0" w:line="240" w:lineRule="auto"/>
              <w:ind w:left="0"/>
              <w:rPr>
                <w:lang w:val="fr-FR"/>
              </w:rPr>
            </w:pPr>
            <w:r>
              <w:rPr>
                <w:rFonts w:ascii="Calibri" w:hAnsi="Calibri" w:cs="Calibri"/>
                <w:color w:val="000000"/>
                <w:sz w:val="22"/>
              </w:rPr>
              <w:t xml:space="preserve">Kit de </w:t>
            </w:r>
            <w:proofErr w:type="gramStart"/>
            <w:r>
              <w:rPr>
                <w:rFonts w:ascii="Calibri" w:hAnsi="Calibri" w:cs="Calibri"/>
                <w:color w:val="000000"/>
                <w:sz w:val="22"/>
              </w:rPr>
              <w:t>suture  (</w:t>
            </w:r>
            <w:proofErr w:type="gramEnd"/>
            <w:r>
              <w:rPr>
                <w:rFonts w:ascii="Calibri" w:hAnsi="Calibri" w:cs="Calibri"/>
                <w:color w:val="000000"/>
                <w:sz w:val="22"/>
              </w:rPr>
              <w:t>lames)</w:t>
            </w:r>
          </w:p>
        </w:tc>
        <w:tc>
          <w:tcPr>
            <w:tcW w:w="1056" w:type="pct"/>
          </w:tcPr>
          <w:p w14:paraId="413C594D" w14:textId="7DCA29DD"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433AB8F6" w14:textId="4FB4F51A"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3ED694FA" w14:textId="6C2BBCFC"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491E0BF8"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4E9D4332" w14:textId="77777777" w:rsidTr="00F912CC">
        <w:tblPrEx>
          <w:jc w:val="left"/>
        </w:tblPrEx>
        <w:trPr>
          <w:trHeight w:val="243"/>
        </w:trPr>
        <w:tc>
          <w:tcPr>
            <w:tcW w:w="323" w:type="pct"/>
          </w:tcPr>
          <w:p w14:paraId="670D3A29" w14:textId="77777777" w:rsidR="0066247F" w:rsidRPr="00EC5256" w:rsidRDefault="0066247F" w:rsidP="0066247F">
            <w:pPr>
              <w:pStyle w:val="ListParagraph1"/>
              <w:numPr>
                <w:ilvl w:val="0"/>
                <w:numId w:val="30"/>
              </w:numPr>
              <w:spacing w:after="0" w:line="240" w:lineRule="auto"/>
              <w:jc w:val="both"/>
              <w:rPr>
                <w:rFonts w:ascii="Arial" w:hAnsi="Arial" w:cs="Arial"/>
                <w:szCs w:val="20"/>
                <w:lang w:val="fr-FR"/>
              </w:rPr>
            </w:pPr>
          </w:p>
        </w:tc>
        <w:tc>
          <w:tcPr>
            <w:tcW w:w="1535" w:type="pct"/>
            <w:vAlign w:val="bottom"/>
          </w:tcPr>
          <w:p w14:paraId="017D1C0D" w14:textId="64FE07E1" w:rsidR="0066247F" w:rsidRPr="00EC5256" w:rsidRDefault="0066247F" w:rsidP="0066247F">
            <w:pPr>
              <w:pStyle w:val="ListParagraph1"/>
              <w:spacing w:after="0" w:line="240" w:lineRule="auto"/>
              <w:ind w:left="0"/>
              <w:rPr>
                <w:lang w:val="fr-FR"/>
              </w:rPr>
            </w:pPr>
            <w:r>
              <w:rPr>
                <w:rFonts w:ascii="Calibri" w:hAnsi="Calibri" w:cs="Calibri"/>
                <w:color w:val="000000"/>
                <w:sz w:val="22"/>
              </w:rPr>
              <w:t xml:space="preserve">Kit de </w:t>
            </w:r>
            <w:proofErr w:type="gramStart"/>
            <w:r>
              <w:rPr>
                <w:rFonts w:ascii="Calibri" w:hAnsi="Calibri" w:cs="Calibri"/>
                <w:color w:val="000000"/>
                <w:sz w:val="22"/>
              </w:rPr>
              <w:t>suture  (</w:t>
            </w:r>
            <w:proofErr w:type="spellStart"/>
            <w:proofErr w:type="gramEnd"/>
            <w:r>
              <w:rPr>
                <w:rFonts w:ascii="Calibri" w:hAnsi="Calibri" w:cs="Calibri"/>
                <w:color w:val="000000"/>
                <w:sz w:val="22"/>
              </w:rPr>
              <w:t>fils</w:t>
            </w:r>
            <w:proofErr w:type="spellEnd"/>
            <w:r>
              <w:rPr>
                <w:rFonts w:ascii="Calibri" w:hAnsi="Calibri" w:cs="Calibri"/>
                <w:color w:val="000000"/>
                <w:sz w:val="22"/>
              </w:rPr>
              <w:t>)</w:t>
            </w:r>
          </w:p>
        </w:tc>
        <w:tc>
          <w:tcPr>
            <w:tcW w:w="1056" w:type="pct"/>
          </w:tcPr>
          <w:p w14:paraId="37A9DA71" w14:textId="00813828"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0A2DF1FA" w14:textId="7853FBD8"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1FA8C95B" w14:textId="48F178D8"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2941711E"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10243055" w14:textId="77777777" w:rsidTr="00F912CC">
        <w:tblPrEx>
          <w:jc w:val="left"/>
        </w:tblPrEx>
        <w:trPr>
          <w:trHeight w:val="243"/>
        </w:trPr>
        <w:tc>
          <w:tcPr>
            <w:tcW w:w="323" w:type="pct"/>
          </w:tcPr>
          <w:p w14:paraId="4C08AD1B" w14:textId="77777777" w:rsidR="0066247F" w:rsidRPr="00EC5256" w:rsidRDefault="0066247F" w:rsidP="0066247F">
            <w:pPr>
              <w:pStyle w:val="ListParagraph1"/>
              <w:numPr>
                <w:ilvl w:val="0"/>
                <w:numId w:val="30"/>
              </w:numPr>
              <w:spacing w:after="0" w:line="240" w:lineRule="auto"/>
              <w:jc w:val="both"/>
              <w:rPr>
                <w:rFonts w:ascii="Arial" w:hAnsi="Arial" w:cs="Arial"/>
                <w:szCs w:val="20"/>
                <w:lang w:val="fr-FR"/>
              </w:rPr>
            </w:pPr>
          </w:p>
        </w:tc>
        <w:tc>
          <w:tcPr>
            <w:tcW w:w="1535" w:type="pct"/>
            <w:vAlign w:val="bottom"/>
          </w:tcPr>
          <w:p w14:paraId="03E5D2F5" w14:textId="41AF5345" w:rsidR="0066247F" w:rsidRPr="00EC5256" w:rsidRDefault="0066247F" w:rsidP="0066247F">
            <w:pPr>
              <w:pStyle w:val="ListParagraph1"/>
              <w:spacing w:after="0" w:line="240" w:lineRule="auto"/>
              <w:ind w:left="0"/>
              <w:rPr>
                <w:lang w:val="fr-FR"/>
              </w:rPr>
            </w:pPr>
            <w:r w:rsidRPr="00D43F9E">
              <w:rPr>
                <w:rFonts w:ascii="Calibri" w:hAnsi="Calibri" w:cs="Calibri"/>
                <w:color w:val="000000"/>
                <w:sz w:val="22"/>
                <w:lang w:val="fr-SN"/>
              </w:rPr>
              <w:t xml:space="preserve">Kit de </w:t>
            </w:r>
            <w:proofErr w:type="gramStart"/>
            <w:r w:rsidRPr="00D43F9E">
              <w:rPr>
                <w:rFonts w:ascii="Calibri" w:hAnsi="Calibri" w:cs="Calibri"/>
                <w:color w:val="000000"/>
                <w:sz w:val="22"/>
                <w:lang w:val="fr-SN"/>
              </w:rPr>
              <w:t>suture  (</w:t>
            </w:r>
            <w:proofErr w:type="gramEnd"/>
            <w:r w:rsidRPr="00D43F9E">
              <w:rPr>
                <w:rFonts w:ascii="Calibri" w:hAnsi="Calibri" w:cs="Calibri"/>
                <w:color w:val="000000"/>
                <w:sz w:val="22"/>
                <w:lang w:val="fr-SN"/>
              </w:rPr>
              <w:t>compresses stériles)</w:t>
            </w:r>
          </w:p>
        </w:tc>
        <w:tc>
          <w:tcPr>
            <w:tcW w:w="1056" w:type="pct"/>
          </w:tcPr>
          <w:p w14:paraId="22DAB4EE" w14:textId="7E1A64CA"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3B5BE395" w14:textId="55999AB5"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4F368BCB" w14:textId="00D0FF61"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7A9DBB37"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3A91B195" w14:textId="77777777" w:rsidTr="00F912CC">
        <w:tblPrEx>
          <w:jc w:val="left"/>
        </w:tblPrEx>
        <w:trPr>
          <w:trHeight w:val="243"/>
        </w:trPr>
        <w:tc>
          <w:tcPr>
            <w:tcW w:w="323" w:type="pct"/>
          </w:tcPr>
          <w:p w14:paraId="444CD277" w14:textId="77777777" w:rsidR="0066247F" w:rsidRPr="00EC5256" w:rsidRDefault="0066247F" w:rsidP="0066247F">
            <w:pPr>
              <w:pStyle w:val="ListParagraph1"/>
              <w:numPr>
                <w:ilvl w:val="0"/>
                <w:numId w:val="30"/>
              </w:numPr>
              <w:spacing w:after="0" w:line="240" w:lineRule="auto"/>
              <w:jc w:val="both"/>
              <w:rPr>
                <w:rFonts w:ascii="Arial" w:hAnsi="Arial" w:cs="Arial"/>
                <w:szCs w:val="20"/>
                <w:lang w:val="fr-FR"/>
              </w:rPr>
            </w:pPr>
          </w:p>
        </w:tc>
        <w:tc>
          <w:tcPr>
            <w:tcW w:w="1535" w:type="pct"/>
            <w:vAlign w:val="bottom"/>
          </w:tcPr>
          <w:p w14:paraId="5232EEBB" w14:textId="6CE1D5BF" w:rsidR="0066247F" w:rsidRPr="00EC5256" w:rsidRDefault="0066247F" w:rsidP="0066247F">
            <w:pPr>
              <w:pStyle w:val="ListParagraph1"/>
              <w:spacing w:after="0" w:line="240" w:lineRule="auto"/>
              <w:ind w:left="0"/>
              <w:rPr>
                <w:lang w:val="fr-FR"/>
              </w:rPr>
            </w:pPr>
            <w:r w:rsidRPr="00D43F9E">
              <w:rPr>
                <w:rFonts w:ascii="Calibri" w:hAnsi="Calibri" w:cs="Calibri"/>
                <w:color w:val="000000"/>
                <w:sz w:val="22"/>
                <w:lang w:val="fr-SN"/>
              </w:rPr>
              <w:t xml:space="preserve">Kit de </w:t>
            </w:r>
            <w:proofErr w:type="gramStart"/>
            <w:r w:rsidRPr="00D43F9E">
              <w:rPr>
                <w:rFonts w:ascii="Calibri" w:hAnsi="Calibri" w:cs="Calibri"/>
                <w:color w:val="000000"/>
                <w:sz w:val="22"/>
                <w:lang w:val="fr-SN"/>
              </w:rPr>
              <w:t>suture  (</w:t>
            </w:r>
            <w:proofErr w:type="gramEnd"/>
            <w:r w:rsidRPr="00D43F9E">
              <w:rPr>
                <w:rFonts w:ascii="Calibri" w:hAnsi="Calibri" w:cs="Calibri"/>
                <w:color w:val="000000"/>
                <w:sz w:val="22"/>
                <w:lang w:val="fr-SN"/>
              </w:rPr>
              <w:t>gants stériles)</w:t>
            </w:r>
          </w:p>
        </w:tc>
        <w:tc>
          <w:tcPr>
            <w:tcW w:w="1056" w:type="pct"/>
          </w:tcPr>
          <w:p w14:paraId="06FD4B10" w14:textId="2ED1F25B"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3E355118" w14:textId="474B56B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1E74ECF9" w14:textId="304A732A"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06B3CB7A"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566041EF" w14:textId="77777777" w:rsidTr="00FB5616">
        <w:trPr>
          <w:trHeight w:val="243"/>
          <w:jc w:val="center"/>
        </w:trPr>
        <w:tc>
          <w:tcPr>
            <w:tcW w:w="323" w:type="pct"/>
          </w:tcPr>
          <w:p w14:paraId="30BDB3B3" w14:textId="77777777" w:rsidR="0066247F" w:rsidRPr="00EC5256" w:rsidRDefault="0066247F" w:rsidP="0066247F">
            <w:pPr>
              <w:pStyle w:val="ListParagraph1"/>
              <w:numPr>
                <w:ilvl w:val="0"/>
                <w:numId w:val="30"/>
              </w:numPr>
              <w:spacing w:after="0" w:line="240" w:lineRule="auto"/>
              <w:jc w:val="both"/>
              <w:rPr>
                <w:rFonts w:ascii="Arial" w:hAnsi="Arial" w:cs="Arial"/>
                <w:szCs w:val="20"/>
                <w:lang w:val="fr-FR"/>
              </w:rPr>
            </w:pPr>
          </w:p>
        </w:tc>
        <w:tc>
          <w:tcPr>
            <w:tcW w:w="1535" w:type="pct"/>
            <w:vAlign w:val="bottom"/>
          </w:tcPr>
          <w:p w14:paraId="78A3A853" w14:textId="3330CD14" w:rsidR="0066247F" w:rsidRPr="00EC5256" w:rsidRDefault="0066247F" w:rsidP="0066247F">
            <w:pPr>
              <w:pStyle w:val="ListParagraph1"/>
              <w:spacing w:after="0" w:line="240" w:lineRule="auto"/>
              <w:ind w:left="0"/>
              <w:rPr>
                <w:lang w:val="fr-FR"/>
              </w:rPr>
            </w:pPr>
            <w:r>
              <w:rPr>
                <w:rFonts w:ascii="Calibri" w:hAnsi="Calibri" w:cs="Calibri"/>
                <w:color w:val="000000"/>
                <w:sz w:val="22"/>
              </w:rPr>
              <w:t xml:space="preserve">Kit de </w:t>
            </w:r>
            <w:proofErr w:type="gramStart"/>
            <w:r>
              <w:rPr>
                <w:rFonts w:ascii="Calibri" w:hAnsi="Calibri" w:cs="Calibri"/>
                <w:color w:val="000000"/>
                <w:sz w:val="22"/>
              </w:rPr>
              <w:t>suture  (</w:t>
            </w:r>
            <w:proofErr w:type="spellStart"/>
            <w:proofErr w:type="gramEnd"/>
            <w:r>
              <w:rPr>
                <w:rFonts w:ascii="Calibri" w:hAnsi="Calibri" w:cs="Calibri"/>
                <w:color w:val="000000"/>
                <w:sz w:val="22"/>
              </w:rPr>
              <w:t>bétadine</w:t>
            </w:r>
            <w:proofErr w:type="spellEnd"/>
            <w:r>
              <w:rPr>
                <w:rFonts w:ascii="Calibri" w:hAnsi="Calibri" w:cs="Calibri"/>
                <w:color w:val="000000"/>
                <w:sz w:val="22"/>
              </w:rPr>
              <w:t>)</w:t>
            </w:r>
          </w:p>
        </w:tc>
        <w:tc>
          <w:tcPr>
            <w:tcW w:w="1056" w:type="pct"/>
          </w:tcPr>
          <w:p w14:paraId="397D713D" w14:textId="7238424B"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shd w:val="clear" w:color="auto" w:fill="auto"/>
          </w:tcPr>
          <w:p w14:paraId="1C6DF905" w14:textId="735422C4"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shd w:val="clear" w:color="auto" w:fill="auto"/>
          </w:tcPr>
          <w:p w14:paraId="41F6EFB6" w14:textId="7DC6AC3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3956EA1E"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27C2F896" w14:textId="77777777" w:rsidTr="00A7767F">
        <w:trPr>
          <w:trHeight w:val="243"/>
          <w:jc w:val="center"/>
        </w:trPr>
        <w:tc>
          <w:tcPr>
            <w:tcW w:w="323" w:type="pct"/>
          </w:tcPr>
          <w:p w14:paraId="51CAB05B" w14:textId="77777777" w:rsidR="0066247F" w:rsidRPr="00EC5256" w:rsidRDefault="0066247F"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67DC8519" w14:textId="7EB54856"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 xml:space="preserve">Kit de test de grossesse urinaire                            </w:t>
            </w:r>
          </w:p>
        </w:tc>
        <w:tc>
          <w:tcPr>
            <w:tcW w:w="1056" w:type="pct"/>
          </w:tcPr>
          <w:p w14:paraId="11EAFB75"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shd w:val="clear" w:color="auto" w:fill="000000" w:themeFill="text1"/>
          </w:tcPr>
          <w:p w14:paraId="7EBD7624" w14:textId="64E68D13" w:rsidR="0066247F" w:rsidRPr="00EC5256" w:rsidRDefault="0066247F" w:rsidP="0066247F">
            <w:pPr>
              <w:pStyle w:val="ListParagraph1"/>
              <w:ind w:left="0"/>
              <w:jc w:val="center"/>
              <w:rPr>
                <w:rFonts w:ascii="Arial" w:eastAsia="Times New Roman" w:hAnsi="Arial" w:cs="Arial"/>
                <w:color w:val="000000"/>
                <w:szCs w:val="20"/>
                <w:lang w:val="fr-FR" w:bidi="hi-IN"/>
              </w:rPr>
            </w:pPr>
          </w:p>
        </w:tc>
        <w:tc>
          <w:tcPr>
            <w:tcW w:w="912" w:type="pct"/>
          </w:tcPr>
          <w:p w14:paraId="456A3D96"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17C97CBC"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00282081" w14:textId="77777777" w:rsidTr="00A7767F">
        <w:tblPrEx>
          <w:jc w:val="left"/>
        </w:tblPrEx>
        <w:trPr>
          <w:trHeight w:val="243"/>
        </w:trPr>
        <w:tc>
          <w:tcPr>
            <w:tcW w:w="323" w:type="pct"/>
          </w:tcPr>
          <w:p w14:paraId="7DC7667C" w14:textId="77777777" w:rsidR="0066247F" w:rsidRPr="00EC5256" w:rsidRDefault="0066247F"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65B394A3" w14:textId="5589C806"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 xml:space="preserve">Lavage des mains à l'eau courante au point d'utilisation </w:t>
            </w:r>
          </w:p>
        </w:tc>
        <w:tc>
          <w:tcPr>
            <w:tcW w:w="1056" w:type="pct"/>
          </w:tcPr>
          <w:p w14:paraId="355A1924"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5C835171"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34D85450"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6A2748FE"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32B3D4DE" w14:textId="77777777" w:rsidTr="00A7767F">
        <w:tblPrEx>
          <w:jc w:val="left"/>
        </w:tblPrEx>
        <w:trPr>
          <w:trHeight w:val="243"/>
        </w:trPr>
        <w:tc>
          <w:tcPr>
            <w:tcW w:w="323" w:type="pct"/>
          </w:tcPr>
          <w:p w14:paraId="1E739B61" w14:textId="77777777" w:rsidR="0066247F" w:rsidRPr="00EC5256" w:rsidRDefault="0066247F"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541C99A7" w14:textId="16D4D1CA"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 xml:space="preserve">Robinets actionnés par le coude  </w:t>
            </w:r>
          </w:p>
        </w:tc>
        <w:tc>
          <w:tcPr>
            <w:tcW w:w="1056" w:type="pct"/>
          </w:tcPr>
          <w:p w14:paraId="683F737B"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653E3163"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1DF99EE6"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0C51A1AB"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040D0194" w14:textId="77777777" w:rsidTr="00A7767F">
        <w:tblPrEx>
          <w:jc w:val="left"/>
        </w:tblPrEx>
        <w:trPr>
          <w:trHeight w:val="243"/>
        </w:trPr>
        <w:tc>
          <w:tcPr>
            <w:tcW w:w="323" w:type="pct"/>
          </w:tcPr>
          <w:p w14:paraId="37FA27E2" w14:textId="77777777" w:rsidR="0066247F" w:rsidRPr="00EC5256" w:rsidRDefault="0066247F"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12D8DDC6" w14:textId="550D59F2"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Lavabo large et profond pour éviter les éclaboussures et la rétention d'eau</w:t>
            </w:r>
          </w:p>
        </w:tc>
        <w:tc>
          <w:tcPr>
            <w:tcW w:w="1056" w:type="pct"/>
          </w:tcPr>
          <w:p w14:paraId="24C0B226"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0F7F1EA5"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1AC75452"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6BFA7FFD"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31B91C1B" w14:textId="77777777" w:rsidTr="00A7767F">
        <w:trPr>
          <w:trHeight w:val="243"/>
          <w:jc w:val="center"/>
        </w:trPr>
        <w:tc>
          <w:tcPr>
            <w:tcW w:w="323" w:type="pct"/>
          </w:tcPr>
          <w:p w14:paraId="02023734" w14:textId="77777777" w:rsidR="0066247F" w:rsidRPr="00EC5256" w:rsidRDefault="0066247F"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2A0C6E5B" w14:textId="521A09C8"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Savon antiseptique avec porte-savon/antiseptique liquide avec distributeur.</w:t>
            </w:r>
          </w:p>
        </w:tc>
        <w:tc>
          <w:tcPr>
            <w:tcW w:w="1056" w:type="pct"/>
          </w:tcPr>
          <w:p w14:paraId="39F24FD6"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shd w:val="clear" w:color="auto" w:fill="000000" w:themeFill="text1"/>
          </w:tcPr>
          <w:p w14:paraId="1FED86C2" w14:textId="66864845" w:rsidR="0066247F" w:rsidRPr="00EC5256" w:rsidRDefault="0066247F" w:rsidP="0066247F">
            <w:pPr>
              <w:pStyle w:val="ListParagraph1"/>
              <w:ind w:left="0"/>
              <w:jc w:val="center"/>
              <w:rPr>
                <w:rFonts w:ascii="Arial" w:eastAsia="Times New Roman" w:hAnsi="Arial" w:cs="Arial"/>
                <w:color w:val="000000"/>
                <w:szCs w:val="20"/>
                <w:lang w:val="fr-FR" w:bidi="hi-IN"/>
              </w:rPr>
            </w:pPr>
          </w:p>
        </w:tc>
        <w:tc>
          <w:tcPr>
            <w:tcW w:w="912" w:type="pct"/>
          </w:tcPr>
          <w:p w14:paraId="765774EC"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142D87A2"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475FE1EB" w14:textId="77777777" w:rsidTr="00A7767F">
        <w:trPr>
          <w:trHeight w:val="243"/>
          <w:jc w:val="center"/>
        </w:trPr>
        <w:tc>
          <w:tcPr>
            <w:tcW w:w="323" w:type="pct"/>
          </w:tcPr>
          <w:p w14:paraId="257811E0" w14:textId="77777777" w:rsidR="0066247F" w:rsidRPr="00EC5256" w:rsidRDefault="0066247F"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0A527E98" w14:textId="3B57B027"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 xml:space="preserve">Produit de friction pour les mains à base d'alcool </w:t>
            </w:r>
          </w:p>
        </w:tc>
        <w:tc>
          <w:tcPr>
            <w:tcW w:w="1056" w:type="pct"/>
          </w:tcPr>
          <w:p w14:paraId="19CF33E2"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shd w:val="clear" w:color="auto" w:fill="000000" w:themeFill="text1"/>
          </w:tcPr>
          <w:p w14:paraId="3D063473" w14:textId="42F8986A" w:rsidR="0066247F" w:rsidRPr="00EC5256" w:rsidRDefault="0066247F" w:rsidP="0066247F">
            <w:pPr>
              <w:pStyle w:val="ListParagraph1"/>
              <w:ind w:left="0"/>
              <w:jc w:val="center"/>
              <w:rPr>
                <w:rFonts w:ascii="Arial" w:eastAsia="Times New Roman" w:hAnsi="Arial" w:cs="Arial"/>
                <w:color w:val="000000"/>
                <w:szCs w:val="20"/>
                <w:lang w:val="fr-FR" w:bidi="hi-IN"/>
              </w:rPr>
            </w:pPr>
          </w:p>
        </w:tc>
        <w:tc>
          <w:tcPr>
            <w:tcW w:w="912" w:type="pct"/>
          </w:tcPr>
          <w:p w14:paraId="32170754"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3880FC68"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07F531D4" w14:textId="77777777" w:rsidTr="00A7767F">
        <w:trPr>
          <w:trHeight w:val="243"/>
          <w:jc w:val="center"/>
        </w:trPr>
        <w:tc>
          <w:tcPr>
            <w:tcW w:w="323" w:type="pct"/>
          </w:tcPr>
          <w:p w14:paraId="446AE0CB" w14:textId="77777777" w:rsidR="0066247F" w:rsidRPr="00EC5256" w:rsidRDefault="0066247F"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533E9F37" w14:textId="5CBF3061"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 xml:space="preserve">Affichage des instructions relatives au lavage des mains au point d'utilisation </w:t>
            </w:r>
          </w:p>
        </w:tc>
        <w:tc>
          <w:tcPr>
            <w:tcW w:w="1056" w:type="pct"/>
          </w:tcPr>
          <w:p w14:paraId="246EE829"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shd w:val="clear" w:color="auto" w:fill="000000" w:themeFill="text1"/>
          </w:tcPr>
          <w:p w14:paraId="4DCD24F1" w14:textId="3B10EC14" w:rsidR="0066247F" w:rsidRPr="00EC5256" w:rsidRDefault="0066247F" w:rsidP="0066247F">
            <w:pPr>
              <w:pStyle w:val="ListParagraph1"/>
              <w:ind w:left="0"/>
              <w:jc w:val="center"/>
              <w:rPr>
                <w:rFonts w:ascii="Arial" w:eastAsia="Times New Roman" w:hAnsi="Arial" w:cs="Arial"/>
                <w:color w:val="000000"/>
                <w:szCs w:val="20"/>
                <w:lang w:val="fr-FR" w:bidi="hi-IN"/>
              </w:rPr>
            </w:pPr>
          </w:p>
        </w:tc>
        <w:tc>
          <w:tcPr>
            <w:tcW w:w="912" w:type="pct"/>
          </w:tcPr>
          <w:p w14:paraId="520F064B"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257155CC"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7423F440" w14:textId="77777777" w:rsidTr="00A7767F">
        <w:trPr>
          <w:trHeight w:val="243"/>
          <w:jc w:val="center"/>
        </w:trPr>
        <w:tc>
          <w:tcPr>
            <w:tcW w:w="323" w:type="pct"/>
          </w:tcPr>
          <w:p w14:paraId="648546C3" w14:textId="77777777" w:rsidR="0066247F" w:rsidRPr="00EC5256" w:rsidRDefault="0066247F"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67F8A23F" w14:textId="4F246236"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Équipement de protection individuelle (EPI)</w:t>
            </w:r>
          </w:p>
        </w:tc>
        <w:tc>
          <w:tcPr>
            <w:tcW w:w="1056" w:type="pct"/>
          </w:tcPr>
          <w:p w14:paraId="48752AF2"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shd w:val="clear" w:color="auto" w:fill="000000" w:themeFill="text1"/>
          </w:tcPr>
          <w:p w14:paraId="51FD5A82" w14:textId="6F0CBFDE" w:rsidR="0066247F" w:rsidRPr="00EC5256" w:rsidRDefault="0066247F" w:rsidP="0066247F">
            <w:pPr>
              <w:pStyle w:val="ListParagraph1"/>
              <w:ind w:left="0"/>
              <w:jc w:val="center"/>
              <w:rPr>
                <w:rFonts w:ascii="Arial" w:eastAsia="Times New Roman" w:hAnsi="Arial" w:cs="Arial"/>
                <w:color w:val="000000"/>
                <w:szCs w:val="20"/>
                <w:lang w:val="fr-FR" w:bidi="hi-IN"/>
              </w:rPr>
            </w:pPr>
          </w:p>
        </w:tc>
        <w:tc>
          <w:tcPr>
            <w:tcW w:w="912" w:type="pct"/>
          </w:tcPr>
          <w:p w14:paraId="7F8609D6"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54344410"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63240A31" w14:textId="77777777" w:rsidTr="00A7767F">
        <w:trPr>
          <w:trHeight w:val="243"/>
          <w:jc w:val="center"/>
        </w:trPr>
        <w:tc>
          <w:tcPr>
            <w:tcW w:w="323" w:type="pct"/>
          </w:tcPr>
          <w:p w14:paraId="225E1E4F" w14:textId="77777777" w:rsidR="0066247F" w:rsidRPr="00EC5256" w:rsidRDefault="0066247F"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0FBD7546" w14:textId="2B149D0F"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 xml:space="preserve">Désinfectant </w:t>
            </w:r>
          </w:p>
        </w:tc>
        <w:tc>
          <w:tcPr>
            <w:tcW w:w="1056" w:type="pct"/>
          </w:tcPr>
          <w:p w14:paraId="7248B739"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shd w:val="clear" w:color="auto" w:fill="000000" w:themeFill="text1"/>
          </w:tcPr>
          <w:p w14:paraId="6AA9F9C5" w14:textId="6F9E3B77" w:rsidR="0066247F" w:rsidRPr="00EC5256" w:rsidRDefault="0066247F" w:rsidP="0066247F">
            <w:pPr>
              <w:pStyle w:val="ListParagraph1"/>
              <w:ind w:left="0"/>
              <w:jc w:val="center"/>
              <w:rPr>
                <w:rFonts w:ascii="Arial" w:eastAsia="Times New Roman" w:hAnsi="Arial" w:cs="Arial"/>
                <w:color w:val="000000"/>
                <w:szCs w:val="20"/>
                <w:lang w:val="fr-FR" w:bidi="hi-IN"/>
              </w:rPr>
            </w:pPr>
          </w:p>
        </w:tc>
        <w:tc>
          <w:tcPr>
            <w:tcW w:w="912" w:type="pct"/>
          </w:tcPr>
          <w:p w14:paraId="15DFE258"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48FB1366"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6D523340" w14:textId="77777777" w:rsidTr="00A7767F">
        <w:trPr>
          <w:trHeight w:val="243"/>
          <w:jc w:val="center"/>
        </w:trPr>
        <w:tc>
          <w:tcPr>
            <w:tcW w:w="323" w:type="pct"/>
          </w:tcPr>
          <w:p w14:paraId="78A7E758" w14:textId="77777777" w:rsidR="0066247F" w:rsidRPr="00EC5256" w:rsidRDefault="0066247F"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5C630A3C" w14:textId="56D8F6CD"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 xml:space="preserve">Produits de nettoyage </w:t>
            </w:r>
          </w:p>
        </w:tc>
        <w:tc>
          <w:tcPr>
            <w:tcW w:w="1056" w:type="pct"/>
          </w:tcPr>
          <w:p w14:paraId="5E8C95F5"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shd w:val="clear" w:color="auto" w:fill="000000" w:themeFill="text1"/>
          </w:tcPr>
          <w:p w14:paraId="5261C300" w14:textId="01DCD21C" w:rsidR="0066247F" w:rsidRPr="00EC5256" w:rsidRDefault="0066247F" w:rsidP="0066247F">
            <w:pPr>
              <w:pStyle w:val="ListParagraph1"/>
              <w:ind w:left="0"/>
              <w:jc w:val="center"/>
              <w:rPr>
                <w:rFonts w:ascii="Arial" w:eastAsia="Times New Roman" w:hAnsi="Arial" w:cs="Arial"/>
                <w:color w:val="000000"/>
                <w:szCs w:val="20"/>
                <w:lang w:val="fr-FR" w:bidi="hi-IN"/>
              </w:rPr>
            </w:pPr>
          </w:p>
        </w:tc>
        <w:tc>
          <w:tcPr>
            <w:tcW w:w="912" w:type="pct"/>
          </w:tcPr>
          <w:p w14:paraId="0B82BF87"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31FA606E"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73B3E2E9" w14:textId="77777777" w:rsidTr="00A7767F">
        <w:trPr>
          <w:trHeight w:val="243"/>
          <w:jc w:val="center"/>
        </w:trPr>
        <w:tc>
          <w:tcPr>
            <w:tcW w:w="323" w:type="pct"/>
          </w:tcPr>
          <w:p w14:paraId="05850F8C" w14:textId="77777777" w:rsidR="0066247F" w:rsidRPr="00EC5256" w:rsidRDefault="0066247F"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5CB2138C" w14:textId="5BC92520"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 xml:space="preserve">Poubelles à code couleur au point de production des déchets </w:t>
            </w:r>
          </w:p>
        </w:tc>
        <w:tc>
          <w:tcPr>
            <w:tcW w:w="1056" w:type="pct"/>
          </w:tcPr>
          <w:p w14:paraId="36A4C9B6"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shd w:val="clear" w:color="auto" w:fill="auto"/>
          </w:tcPr>
          <w:p w14:paraId="6ADB1B83" w14:textId="6DC4572D" w:rsidR="0066247F" w:rsidRPr="00EC5256" w:rsidRDefault="0066247F" w:rsidP="0066247F">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2</w:t>
            </w:r>
          </w:p>
        </w:tc>
        <w:tc>
          <w:tcPr>
            <w:tcW w:w="912" w:type="pct"/>
          </w:tcPr>
          <w:p w14:paraId="72BB6CF8"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1B505404"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59A86649" w14:textId="77777777" w:rsidTr="00A7767F">
        <w:trPr>
          <w:trHeight w:val="243"/>
          <w:jc w:val="center"/>
        </w:trPr>
        <w:tc>
          <w:tcPr>
            <w:tcW w:w="323" w:type="pct"/>
          </w:tcPr>
          <w:p w14:paraId="5714ED18" w14:textId="77777777" w:rsidR="0066247F" w:rsidRPr="00EC5256" w:rsidRDefault="0066247F"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58D893A6" w14:textId="3F667550"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Sacs en plastique au point de production des déchets</w:t>
            </w:r>
          </w:p>
        </w:tc>
        <w:tc>
          <w:tcPr>
            <w:tcW w:w="1056" w:type="pct"/>
          </w:tcPr>
          <w:p w14:paraId="07A530A8"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shd w:val="clear" w:color="auto" w:fill="000000" w:themeFill="text1"/>
          </w:tcPr>
          <w:p w14:paraId="67485F57" w14:textId="456CDB01" w:rsidR="0066247F" w:rsidRPr="00EC5256" w:rsidRDefault="0066247F" w:rsidP="0066247F">
            <w:pPr>
              <w:pStyle w:val="ListParagraph1"/>
              <w:ind w:left="0"/>
              <w:jc w:val="center"/>
              <w:rPr>
                <w:rFonts w:ascii="Arial" w:eastAsia="Times New Roman" w:hAnsi="Arial" w:cs="Arial"/>
                <w:color w:val="000000"/>
                <w:szCs w:val="20"/>
                <w:lang w:val="fr-FR" w:bidi="hi-IN"/>
              </w:rPr>
            </w:pPr>
          </w:p>
        </w:tc>
        <w:tc>
          <w:tcPr>
            <w:tcW w:w="912" w:type="pct"/>
          </w:tcPr>
          <w:p w14:paraId="5E7E834A"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367FA34C"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D43F9E" w14:paraId="20E32387" w14:textId="77777777" w:rsidTr="00FB5616">
        <w:trPr>
          <w:trHeight w:val="376"/>
          <w:jc w:val="center"/>
        </w:trPr>
        <w:tc>
          <w:tcPr>
            <w:tcW w:w="5000" w:type="pct"/>
            <w:gridSpan w:val="6"/>
            <w:shd w:val="clear" w:color="auto" w:fill="AEAAAA" w:themeFill="background2" w:themeFillShade="BF"/>
            <w:vAlign w:val="center"/>
          </w:tcPr>
          <w:p w14:paraId="6E3E35DB" w14:textId="3FF926A2" w:rsidR="0066247F" w:rsidRPr="00EC5256" w:rsidRDefault="0066247F" w:rsidP="0066247F">
            <w:pPr>
              <w:jc w:val="center"/>
              <w:rPr>
                <w:b/>
                <w:lang w:val="fr-FR"/>
              </w:rPr>
            </w:pPr>
            <w:r w:rsidRPr="00EC5256">
              <w:rPr>
                <w:b/>
                <w:lang w:val="fr-FR"/>
              </w:rPr>
              <w:t>SALLE</w:t>
            </w:r>
            <w:r>
              <w:rPr>
                <w:b/>
                <w:lang w:val="fr-FR"/>
              </w:rPr>
              <w:t>S D’HOSPITALISATION</w:t>
            </w:r>
          </w:p>
          <w:p w14:paraId="4FE1B4D5" w14:textId="73E74A1C" w:rsidR="0066247F" w:rsidRPr="00EC5256" w:rsidRDefault="0066247F" w:rsidP="0066247F">
            <w:pPr>
              <w:jc w:val="center"/>
              <w:rPr>
                <w:rFonts w:ascii="Arial" w:hAnsi="Arial" w:cs="Arial"/>
                <w:bCs/>
                <w:i/>
                <w:iCs/>
                <w:szCs w:val="20"/>
                <w:lang w:val="fr-FR"/>
              </w:rPr>
            </w:pPr>
            <w:r w:rsidRPr="00EC5256">
              <w:rPr>
                <w:bCs/>
                <w:i/>
                <w:iCs/>
                <w:lang w:val="fr-FR"/>
              </w:rPr>
              <w:t>Visite de</w:t>
            </w:r>
            <w:r>
              <w:rPr>
                <w:bCs/>
                <w:i/>
                <w:iCs/>
                <w:lang w:val="fr-FR"/>
              </w:rPr>
              <w:t xml:space="preserve"> la maternité</w:t>
            </w:r>
            <w:r w:rsidRPr="00EC5256">
              <w:rPr>
                <w:bCs/>
                <w:i/>
                <w:iCs/>
                <w:lang w:val="fr-FR"/>
              </w:rPr>
              <w:t xml:space="preserve"> et de </w:t>
            </w:r>
            <w:r>
              <w:rPr>
                <w:bCs/>
                <w:i/>
                <w:iCs/>
                <w:lang w:val="fr-FR"/>
              </w:rPr>
              <w:t xml:space="preserve">la </w:t>
            </w:r>
            <w:r w:rsidRPr="00EC5256">
              <w:rPr>
                <w:bCs/>
                <w:i/>
                <w:iCs/>
                <w:lang w:val="fr-FR"/>
              </w:rPr>
              <w:t>pédiatrie et enregistrement sur la base de ses observations</w:t>
            </w:r>
          </w:p>
        </w:tc>
      </w:tr>
      <w:tr w:rsidR="0066247F" w:rsidRPr="002D084C" w14:paraId="69837781" w14:textId="77777777" w:rsidTr="00A7767F">
        <w:trPr>
          <w:trHeight w:val="376"/>
          <w:jc w:val="center"/>
        </w:trPr>
        <w:tc>
          <w:tcPr>
            <w:tcW w:w="323" w:type="pct"/>
          </w:tcPr>
          <w:p w14:paraId="44D6A4D8" w14:textId="77777777" w:rsidR="0066247F" w:rsidRPr="00EC5256" w:rsidRDefault="0066247F" w:rsidP="0066247F">
            <w:pPr>
              <w:jc w:val="center"/>
              <w:rPr>
                <w:rFonts w:ascii="Arial" w:hAnsi="Arial" w:cs="Arial"/>
                <w:b/>
                <w:bCs/>
                <w:szCs w:val="20"/>
                <w:lang w:val="fr-FR"/>
              </w:rPr>
            </w:pPr>
            <w:r w:rsidRPr="00EC5256">
              <w:rPr>
                <w:rFonts w:ascii="Arial" w:hAnsi="Arial" w:cs="Arial"/>
                <w:b/>
                <w:bCs/>
                <w:szCs w:val="20"/>
                <w:lang w:val="fr-FR"/>
              </w:rPr>
              <w:t>304</w:t>
            </w:r>
          </w:p>
        </w:tc>
        <w:tc>
          <w:tcPr>
            <w:tcW w:w="1535" w:type="pct"/>
          </w:tcPr>
          <w:p w14:paraId="797ED226" w14:textId="44334C03" w:rsidR="0066247F" w:rsidRPr="00EC5256" w:rsidRDefault="0066247F" w:rsidP="0066247F">
            <w:pPr>
              <w:pStyle w:val="ListParagraph1"/>
              <w:spacing w:after="0" w:line="240" w:lineRule="auto"/>
              <w:ind w:left="0"/>
              <w:rPr>
                <w:rFonts w:ascii="Arial" w:hAnsi="Arial" w:cs="Arial"/>
                <w:b/>
                <w:bCs/>
                <w:szCs w:val="20"/>
                <w:lang w:val="fr-FR"/>
              </w:rPr>
            </w:pPr>
            <w:r w:rsidRPr="00EC5256">
              <w:rPr>
                <w:b/>
                <w:bCs/>
                <w:lang w:val="fr-FR"/>
              </w:rPr>
              <w:t>Les installations suivant</w:t>
            </w:r>
            <w:r>
              <w:rPr>
                <w:b/>
                <w:bCs/>
                <w:lang w:val="fr-FR"/>
              </w:rPr>
              <w:t>e</w:t>
            </w:r>
            <w:r w:rsidRPr="00EC5256">
              <w:rPr>
                <w:b/>
                <w:bCs/>
                <w:lang w:val="fr-FR"/>
              </w:rPr>
              <w:t>s sont-</w:t>
            </w:r>
            <w:r>
              <w:rPr>
                <w:b/>
                <w:bCs/>
                <w:lang w:val="fr-FR"/>
              </w:rPr>
              <w:t>elles</w:t>
            </w:r>
            <w:r w:rsidRPr="00EC5256">
              <w:rPr>
                <w:b/>
                <w:bCs/>
                <w:lang w:val="fr-FR"/>
              </w:rPr>
              <w:t xml:space="preserve"> disponibles </w:t>
            </w:r>
            <w:r>
              <w:rPr>
                <w:b/>
                <w:bCs/>
                <w:lang w:val="fr-FR"/>
              </w:rPr>
              <w:t xml:space="preserve">à la maternité </w:t>
            </w:r>
            <w:r w:rsidRPr="00EC5256">
              <w:rPr>
                <w:b/>
                <w:bCs/>
                <w:lang w:val="fr-FR"/>
              </w:rPr>
              <w:t xml:space="preserve">et </w:t>
            </w:r>
            <w:r>
              <w:rPr>
                <w:b/>
                <w:bCs/>
                <w:lang w:val="fr-FR"/>
              </w:rPr>
              <w:t>en</w:t>
            </w:r>
            <w:r w:rsidRPr="00EC5256">
              <w:rPr>
                <w:b/>
                <w:bCs/>
                <w:lang w:val="fr-FR"/>
              </w:rPr>
              <w:t xml:space="preserve"> pédiatrie ?</w:t>
            </w:r>
          </w:p>
        </w:tc>
        <w:tc>
          <w:tcPr>
            <w:tcW w:w="1804" w:type="pct"/>
            <w:gridSpan w:val="2"/>
            <w:shd w:val="clear" w:color="auto" w:fill="BFBFBF" w:themeFill="background1" w:themeFillShade="BF"/>
          </w:tcPr>
          <w:p w14:paraId="1150FA49" w14:textId="7EF7F12B" w:rsidR="0066247F" w:rsidRPr="00EC5256" w:rsidRDefault="0066247F" w:rsidP="0066247F">
            <w:pPr>
              <w:tabs>
                <w:tab w:val="right" w:leader="dot" w:pos="4092"/>
              </w:tabs>
              <w:jc w:val="center"/>
              <w:rPr>
                <w:rFonts w:ascii="Arial" w:hAnsi="Arial" w:cs="Arial"/>
                <w:b/>
                <w:bCs/>
                <w:szCs w:val="20"/>
                <w:lang w:val="fr-FR"/>
              </w:rPr>
            </w:pPr>
            <w:r w:rsidRPr="00EC5256">
              <w:rPr>
                <w:b/>
                <w:lang w:val="fr-FR"/>
              </w:rPr>
              <w:t xml:space="preserve">A. </w:t>
            </w:r>
            <w:r>
              <w:rPr>
                <w:b/>
                <w:lang w:val="fr-FR"/>
              </w:rPr>
              <w:t>Maternité</w:t>
            </w:r>
            <w:r w:rsidRPr="00EC5256">
              <w:rPr>
                <w:b/>
                <w:lang w:val="fr-FR"/>
              </w:rPr>
              <w:t xml:space="preserve"> </w:t>
            </w:r>
          </w:p>
        </w:tc>
        <w:tc>
          <w:tcPr>
            <w:tcW w:w="912" w:type="pct"/>
            <w:shd w:val="clear" w:color="auto" w:fill="BFBFBF" w:themeFill="background1" w:themeFillShade="BF"/>
          </w:tcPr>
          <w:p w14:paraId="6A9E8D5F" w14:textId="5F45A5B6" w:rsidR="0066247F" w:rsidRPr="00EC5256" w:rsidRDefault="0066247F" w:rsidP="0066247F">
            <w:pPr>
              <w:tabs>
                <w:tab w:val="right" w:leader="dot" w:pos="4092"/>
              </w:tabs>
              <w:jc w:val="center"/>
              <w:rPr>
                <w:rFonts w:ascii="Arial" w:hAnsi="Arial" w:cs="Arial"/>
                <w:b/>
                <w:bCs/>
                <w:szCs w:val="20"/>
                <w:lang w:val="fr-FR"/>
              </w:rPr>
            </w:pPr>
            <w:r w:rsidRPr="00EC5256">
              <w:rPr>
                <w:b/>
                <w:lang w:val="fr-FR"/>
              </w:rPr>
              <w:t xml:space="preserve">B. </w:t>
            </w:r>
            <w:r>
              <w:rPr>
                <w:b/>
                <w:lang w:val="fr-FR"/>
              </w:rPr>
              <w:t>P</w:t>
            </w:r>
            <w:r w:rsidRPr="00EC5256">
              <w:rPr>
                <w:b/>
                <w:lang w:val="fr-FR"/>
              </w:rPr>
              <w:t>édiatrie</w:t>
            </w:r>
          </w:p>
        </w:tc>
        <w:tc>
          <w:tcPr>
            <w:tcW w:w="426" w:type="pct"/>
            <w:vMerge w:val="restart"/>
          </w:tcPr>
          <w:p w14:paraId="5FA260F5" w14:textId="77777777" w:rsidR="0066247F" w:rsidRPr="00EC5256" w:rsidRDefault="0066247F" w:rsidP="0066247F">
            <w:pPr>
              <w:rPr>
                <w:rFonts w:ascii="Arial" w:hAnsi="Arial" w:cs="Arial"/>
                <w:b/>
                <w:bCs/>
                <w:szCs w:val="20"/>
                <w:lang w:val="fr-FR"/>
              </w:rPr>
            </w:pPr>
          </w:p>
          <w:p w14:paraId="736E82F9" w14:textId="77777777" w:rsidR="0066247F" w:rsidRPr="00EC5256" w:rsidRDefault="0066247F" w:rsidP="0066247F">
            <w:pPr>
              <w:rPr>
                <w:rFonts w:ascii="Arial" w:hAnsi="Arial" w:cs="Arial"/>
                <w:szCs w:val="20"/>
                <w:lang w:val="fr-FR"/>
              </w:rPr>
            </w:pPr>
          </w:p>
          <w:p w14:paraId="71A380D7" w14:textId="77777777" w:rsidR="0066247F" w:rsidRPr="00EC5256" w:rsidRDefault="0066247F" w:rsidP="0066247F">
            <w:pPr>
              <w:rPr>
                <w:rFonts w:ascii="Arial" w:hAnsi="Arial" w:cs="Arial"/>
                <w:szCs w:val="20"/>
                <w:lang w:val="fr-FR"/>
              </w:rPr>
            </w:pPr>
          </w:p>
          <w:p w14:paraId="2892B803" w14:textId="77777777" w:rsidR="0066247F" w:rsidRPr="00EC5256" w:rsidRDefault="0066247F" w:rsidP="0066247F">
            <w:pPr>
              <w:rPr>
                <w:rFonts w:ascii="Arial" w:hAnsi="Arial" w:cs="Arial"/>
                <w:szCs w:val="20"/>
                <w:lang w:val="fr-FR"/>
              </w:rPr>
            </w:pPr>
          </w:p>
          <w:p w14:paraId="1FAA00F7" w14:textId="77777777" w:rsidR="0066247F" w:rsidRPr="00EC5256" w:rsidRDefault="0066247F" w:rsidP="0066247F">
            <w:pPr>
              <w:rPr>
                <w:rFonts w:ascii="Arial" w:hAnsi="Arial" w:cs="Arial"/>
                <w:szCs w:val="20"/>
                <w:lang w:val="fr-FR"/>
              </w:rPr>
            </w:pPr>
          </w:p>
          <w:p w14:paraId="57F3CE35" w14:textId="77777777" w:rsidR="0066247F" w:rsidRPr="00EC5256" w:rsidRDefault="0066247F" w:rsidP="0066247F">
            <w:pPr>
              <w:rPr>
                <w:rFonts w:ascii="Arial" w:hAnsi="Arial" w:cs="Arial"/>
                <w:szCs w:val="20"/>
                <w:lang w:val="fr-FR"/>
              </w:rPr>
            </w:pPr>
          </w:p>
          <w:p w14:paraId="3F3AB639" w14:textId="77777777" w:rsidR="0066247F" w:rsidRPr="00EC5256" w:rsidRDefault="0066247F" w:rsidP="0066247F">
            <w:pPr>
              <w:rPr>
                <w:rFonts w:ascii="Arial" w:hAnsi="Arial" w:cs="Arial"/>
                <w:szCs w:val="20"/>
                <w:lang w:val="fr-FR"/>
              </w:rPr>
            </w:pPr>
          </w:p>
          <w:p w14:paraId="4A6D82EC" w14:textId="77777777" w:rsidR="0066247F" w:rsidRPr="00EC5256" w:rsidRDefault="0066247F" w:rsidP="0066247F">
            <w:pPr>
              <w:rPr>
                <w:rFonts w:ascii="Arial" w:hAnsi="Arial" w:cs="Arial"/>
                <w:szCs w:val="20"/>
                <w:lang w:val="fr-FR"/>
              </w:rPr>
            </w:pPr>
          </w:p>
          <w:p w14:paraId="664465E2" w14:textId="77777777" w:rsidR="0066247F" w:rsidRPr="00EC5256" w:rsidRDefault="0066247F" w:rsidP="0066247F">
            <w:pPr>
              <w:rPr>
                <w:rFonts w:ascii="Arial" w:hAnsi="Arial" w:cs="Arial"/>
                <w:szCs w:val="20"/>
                <w:lang w:val="fr-FR"/>
              </w:rPr>
            </w:pPr>
          </w:p>
          <w:p w14:paraId="69057A3F" w14:textId="77777777" w:rsidR="0066247F" w:rsidRPr="00EC5256" w:rsidRDefault="0066247F" w:rsidP="0066247F">
            <w:pPr>
              <w:rPr>
                <w:rFonts w:ascii="Arial" w:hAnsi="Arial" w:cs="Arial"/>
                <w:szCs w:val="20"/>
                <w:lang w:val="fr-FR"/>
              </w:rPr>
            </w:pPr>
          </w:p>
          <w:p w14:paraId="122FB95A" w14:textId="77777777" w:rsidR="0066247F" w:rsidRPr="00EC5256" w:rsidRDefault="0066247F" w:rsidP="0066247F">
            <w:pPr>
              <w:rPr>
                <w:rFonts w:ascii="Arial" w:hAnsi="Arial" w:cs="Arial"/>
                <w:szCs w:val="20"/>
                <w:lang w:val="fr-FR"/>
              </w:rPr>
            </w:pPr>
          </w:p>
          <w:p w14:paraId="4BE66BD7" w14:textId="77777777" w:rsidR="0066247F" w:rsidRPr="00EC5256" w:rsidRDefault="0066247F" w:rsidP="0066247F">
            <w:pPr>
              <w:rPr>
                <w:rFonts w:ascii="Arial" w:hAnsi="Arial" w:cs="Arial"/>
                <w:szCs w:val="20"/>
                <w:lang w:val="fr-FR"/>
              </w:rPr>
            </w:pPr>
          </w:p>
          <w:p w14:paraId="61C3EF25" w14:textId="77777777" w:rsidR="0066247F" w:rsidRPr="00EC5256" w:rsidRDefault="0066247F" w:rsidP="0066247F">
            <w:pPr>
              <w:rPr>
                <w:rFonts w:ascii="Arial" w:hAnsi="Arial" w:cs="Arial"/>
                <w:szCs w:val="20"/>
                <w:lang w:val="fr-FR"/>
              </w:rPr>
            </w:pPr>
          </w:p>
          <w:p w14:paraId="34BA48B1" w14:textId="77777777" w:rsidR="0066247F" w:rsidRPr="00EC5256" w:rsidRDefault="0066247F" w:rsidP="0066247F">
            <w:pPr>
              <w:rPr>
                <w:rFonts w:ascii="Arial" w:hAnsi="Arial" w:cs="Arial"/>
                <w:szCs w:val="20"/>
                <w:lang w:val="fr-FR"/>
              </w:rPr>
            </w:pPr>
          </w:p>
        </w:tc>
      </w:tr>
      <w:tr w:rsidR="0066247F" w:rsidRPr="002D084C" w14:paraId="23A0762C" w14:textId="77777777" w:rsidTr="00A7767F">
        <w:tblPrEx>
          <w:jc w:val="left"/>
        </w:tblPrEx>
        <w:trPr>
          <w:trHeight w:val="20"/>
        </w:trPr>
        <w:tc>
          <w:tcPr>
            <w:tcW w:w="323" w:type="pct"/>
          </w:tcPr>
          <w:p w14:paraId="738C7B75" w14:textId="77777777" w:rsidR="0066247F" w:rsidRPr="00EC5256" w:rsidRDefault="0066247F" w:rsidP="0066247F">
            <w:pPr>
              <w:pStyle w:val="ListParagraph1"/>
              <w:numPr>
                <w:ilvl w:val="0"/>
                <w:numId w:val="4"/>
              </w:numPr>
              <w:spacing w:after="0" w:line="240" w:lineRule="auto"/>
              <w:rPr>
                <w:rFonts w:ascii="Arial" w:hAnsi="Arial" w:cs="Arial"/>
                <w:szCs w:val="20"/>
                <w:lang w:val="fr-FR"/>
              </w:rPr>
            </w:pPr>
          </w:p>
        </w:tc>
        <w:tc>
          <w:tcPr>
            <w:tcW w:w="1535" w:type="pct"/>
          </w:tcPr>
          <w:p w14:paraId="6F693169" w14:textId="6F1B101F" w:rsidR="0066247F" w:rsidRPr="00EC5256" w:rsidRDefault="0066247F" w:rsidP="0066247F">
            <w:pPr>
              <w:pStyle w:val="ListParagraph1"/>
              <w:spacing w:after="0" w:line="240" w:lineRule="auto"/>
              <w:ind w:left="0"/>
              <w:rPr>
                <w:rFonts w:ascii="Arial" w:hAnsi="Arial" w:cs="Arial"/>
                <w:szCs w:val="20"/>
                <w:highlight w:val="yellow"/>
                <w:lang w:val="fr-FR"/>
              </w:rPr>
            </w:pPr>
            <w:r w:rsidRPr="00EC5256">
              <w:rPr>
                <w:lang w:val="fr-FR"/>
              </w:rPr>
              <w:t>Services d’hospitalisation</w:t>
            </w:r>
          </w:p>
        </w:tc>
        <w:tc>
          <w:tcPr>
            <w:tcW w:w="1804" w:type="pct"/>
            <w:gridSpan w:val="2"/>
          </w:tcPr>
          <w:p w14:paraId="3199775E" w14:textId="280730EC"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Oui</w:t>
            </w:r>
            <w:r w:rsidRPr="00EC5256">
              <w:rPr>
                <w:rFonts w:ascii="Arial" w:eastAsia="Times New Roman" w:hAnsi="Arial" w:cs="Arial"/>
                <w:color w:val="000000"/>
                <w:szCs w:val="20"/>
                <w:lang w:val="fr-FR" w:bidi="hi-IN"/>
              </w:rPr>
              <w:tab/>
              <w:t>1</w:t>
            </w:r>
          </w:p>
          <w:p w14:paraId="67850C1D" w14:textId="07F5598C"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ab/>
              <w:t>2</w:t>
            </w:r>
          </w:p>
        </w:tc>
        <w:tc>
          <w:tcPr>
            <w:tcW w:w="912" w:type="pct"/>
          </w:tcPr>
          <w:p w14:paraId="2B0BAE54" w14:textId="77777777"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Oui</w:t>
            </w:r>
            <w:r w:rsidRPr="00EC5256">
              <w:rPr>
                <w:rFonts w:ascii="Arial" w:eastAsia="Times New Roman" w:hAnsi="Arial" w:cs="Arial"/>
                <w:color w:val="000000"/>
                <w:szCs w:val="20"/>
                <w:lang w:val="fr-FR" w:bidi="hi-IN"/>
              </w:rPr>
              <w:tab/>
              <w:t>1</w:t>
            </w:r>
          </w:p>
          <w:p w14:paraId="7890AB90" w14:textId="417BB527" w:rsidR="0066247F" w:rsidRPr="00EC5256" w:rsidRDefault="0066247F" w:rsidP="0066247F">
            <w:pPr>
              <w:pStyle w:val="ListParagraph1"/>
              <w:tabs>
                <w:tab w:val="left" w:leader="dot" w:pos="1515"/>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ab/>
              <w:t>2</w:t>
            </w:r>
          </w:p>
        </w:tc>
        <w:tc>
          <w:tcPr>
            <w:tcW w:w="426" w:type="pct"/>
            <w:vMerge/>
          </w:tcPr>
          <w:p w14:paraId="6112A713"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4458AB02" w14:textId="77777777" w:rsidTr="00A7767F">
        <w:tblPrEx>
          <w:jc w:val="left"/>
        </w:tblPrEx>
        <w:trPr>
          <w:trHeight w:val="20"/>
        </w:trPr>
        <w:tc>
          <w:tcPr>
            <w:tcW w:w="323" w:type="pct"/>
          </w:tcPr>
          <w:p w14:paraId="5DE22989" w14:textId="77777777" w:rsidR="0066247F" w:rsidRPr="00EC5256" w:rsidRDefault="0066247F" w:rsidP="0066247F">
            <w:pPr>
              <w:pStyle w:val="ListParagraph1"/>
              <w:numPr>
                <w:ilvl w:val="0"/>
                <w:numId w:val="4"/>
              </w:numPr>
              <w:spacing w:after="0" w:line="240" w:lineRule="auto"/>
              <w:rPr>
                <w:rFonts w:ascii="Arial" w:hAnsi="Arial" w:cs="Arial"/>
                <w:szCs w:val="20"/>
                <w:lang w:val="fr-FR"/>
              </w:rPr>
            </w:pPr>
          </w:p>
        </w:tc>
        <w:tc>
          <w:tcPr>
            <w:tcW w:w="1535" w:type="pct"/>
          </w:tcPr>
          <w:p w14:paraId="48604569" w14:textId="2646E952" w:rsidR="0066247F" w:rsidRPr="00EC5256" w:rsidRDefault="0066247F" w:rsidP="0066247F">
            <w:pPr>
              <w:pStyle w:val="ListParagraph1"/>
              <w:spacing w:after="0" w:line="240" w:lineRule="auto"/>
              <w:ind w:left="0"/>
              <w:rPr>
                <w:rFonts w:ascii="Arial" w:hAnsi="Arial" w:cs="Arial"/>
                <w:szCs w:val="20"/>
                <w:highlight w:val="yellow"/>
                <w:lang w:val="fr-FR"/>
              </w:rPr>
            </w:pPr>
            <w:r w:rsidRPr="00EC5256">
              <w:rPr>
                <w:lang w:val="fr-FR"/>
              </w:rPr>
              <w:t>Toilettes fonctionnelles avec eau courante et chasse d'eau dans le service</w:t>
            </w:r>
          </w:p>
        </w:tc>
        <w:tc>
          <w:tcPr>
            <w:tcW w:w="1804" w:type="pct"/>
            <w:gridSpan w:val="2"/>
          </w:tcPr>
          <w:p w14:paraId="576D022F" w14:textId="77777777"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Oui</w:t>
            </w:r>
            <w:r w:rsidRPr="00EC5256">
              <w:rPr>
                <w:rFonts w:ascii="Arial" w:eastAsia="Times New Roman" w:hAnsi="Arial" w:cs="Arial"/>
                <w:color w:val="000000"/>
                <w:szCs w:val="20"/>
                <w:lang w:val="fr-FR" w:bidi="hi-IN"/>
              </w:rPr>
              <w:tab/>
              <w:t>1</w:t>
            </w:r>
          </w:p>
          <w:p w14:paraId="138A8B1C" w14:textId="017E9FF9"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ab/>
              <w:t>2</w:t>
            </w:r>
          </w:p>
        </w:tc>
        <w:tc>
          <w:tcPr>
            <w:tcW w:w="912" w:type="pct"/>
          </w:tcPr>
          <w:p w14:paraId="5A7E7D44" w14:textId="77777777"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Oui</w:t>
            </w:r>
            <w:r w:rsidRPr="00EC5256">
              <w:rPr>
                <w:rFonts w:ascii="Arial" w:eastAsia="Times New Roman" w:hAnsi="Arial" w:cs="Arial"/>
                <w:color w:val="000000"/>
                <w:szCs w:val="20"/>
                <w:lang w:val="fr-FR" w:bidi="hi-IN"/>
              </w:rPr>
              <w:tab/>
              <w:t>1</w:t>
            </w:r>
          </w:p>
          <w:p w14:paraId="4AC94227" w14:textId="2E993328" w:rsidR="0066247F" w:rsidRPr="00EC5256" w:rsidRDefault="0066247F" w:rsidP="0066247F">
            <w:pPr>
              <w:pStyle w:val="ListParagraph1"/>
              <w:tabs>
                <w:tab w:val="left" w:leader="dot" w:pos="1515"/>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ab/>
              <w:t>2</w:t>
            </w:r>
          </w:p>
        </w:tc>
        <w:tc>
          <w:tcPr>
            <w:tcW w:w="426" w:type="pct"/>
            <w:vMerge/>
          </w:tcPr>
          <w:p w14:paraId="25FBB4ED"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2AE48E3A" w14:textId="77777777" w:rsidTr="00A7767F">
        <w:tblPrEx>
          <w:jc w:val="left"/>
        </w:tblPrEx>
        <w:trPr>
          <w:trHeight w:val="20"/>
        </w:trPr>
        <w:tc>
          <w:tcPr>
            <w:tcW w:w="323" w:type="pct"/>
          </w:tcPr>
          <w:p w14:paraId="18A54D70" w14:textId="77777777" w:rsidR="0066247F" w:rsidRPr="00EC5256" w:rsidRDefault="0066247F" w:rsidP="0066247F">
            <w:pPr>
              <w:pStyle w:val="ListParagraph1"/>
              <w:numPr>
                <w:ilvl w:val="0"/>
                <w:numId w:val="4"/>
              </w:numPr>
              <w:spacing w:after="0" w:line="240" w:lineRule="auto"/>
              <w:jc w:val="center"/>
              <w:rPr>
                <w:rFonts w:ascii="Arial" w:hAnsi="Arial" w:cs="Arial"/>
                <w:szCs w:val="20"/>
                <w:lang w:val="fr-FR"/>
              </w:rPr>
            </w:pPr>
          </w:p>
        </w:tc>
        <w:tc>
          <w:tcPr>
            <w:tcW w:w="1535" w:type="pct"/>
          </w:tcPr>
          <w:p w14:paraId="18986FC5" w14:textId="49C9B34A" w:rsidR="0066247F" w:rsidRPr="00EC5256" w:rsidRDefault="0066247F" w:rsidP="0066247F">
            <w:pPr>
              <w:pStyle w:val="ListParagraph1"/>
              <w:spacing w:after="0" w:line="240" w:lineRule="auto"/>
              <w:ind w:left="0"/>
              <w:rPr>
                <w:rFonts w:ascii="Arial" w:hAnsi="Arial" w:cs="Arial"/>
                <w:szCs w:val="20"/>
                <w:highlight w:val="yellow"/>
                <w:lang w:val="fr-FR"/>
              </w:rPr>
            </w:pPr>
            <w:r w:rsidRPr="00EC5256">
              <w:rPr>
                <w:lang w:val="fr-FR"/>
              </w:rPr>
              <w:t>Aire de lavage des mains et de bain séparé pour les patients et les visiteurs.</w:t>
            </w:r>
          </w:p>
        </w:tc>
        <w:tc>
          <w:tcPr>
            <w:tcW w:w="1804" w:type="pct"/>
            <w:gridSpan w:val="2"/>
          </w:tcPr>
          <w:p w14:paraId="2B04A73E" w14:textId="259CC20B"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Oui</w:t>
            </w:r>
            <w:r w:rsidRPr="00EC5256">
              <w:rPr>
                <w:rFonts w:ascii="Arial" w:eastAsia="Times New Roman" w:hAnsi="Arial" w:cs="Arial"/>
                <w:color w:val="000000"/>
                <w:szCs w:val="20"/>
                <w:lang w:val="fr-FR" w:bidi="hi-IN"/>
              </w:rPr>
              <w:tab/>
              <w:t>1</w:t>
            </w:r>
          </w:p>
          <w:p w14:paraId="6C90C4B8" w14:textId="0F406636"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ab/>
              <w:t>2</w:t>
            </w:r>
          </w:p>
        </w:tc>
        <w:tc>
          <w:tcPr>
            <w:tcW w:w="912" w:type="pct"/>
          </w:tcPr>
          <w:p w14:paraId="08D7C6D3" w14:textId="136368EA" w:rsidR="0066247F" w:rsidRPr="00EC5256" w:rsidRDefault="0066247F" w:rsidP="0066247F">
            <w:pPr>
              <w:pStyle w:val="ListParagraph1"/>
              <w:tabs>
                <w:tab w:val="left" w:leader="dot" w:pos="1515"/>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Oui</w:t>
            </w:r>
            <w:r w:rsidRPr="00EC5256">
              <w:rPr>
                <w:rFonts w:ascii="Arial" w:eastAsia="Times New Roman" w:hAnsi="Arial" w:cs="Arial"/>
                <w:color w:val="000000"/>
                <w:szCs w:val="20"/>
                <w:lang w:val="fr-FR" w:bidi="hi-IN"/>
              </w:rPr>
              <w:tab/>
              <w:t>1</w:t>
            </w:r>
          </w:p>
          <w:p w14:paraId="58F3496B" w14:textId="25E367CC" w:rsidR="0066247F" w:rsidRPr="00EC5256" w:rsidRDefault="0066247F" w:rsidP="0066247F">
            <w:pPr>
              <w:pStyle w:val="ListParagraph1"/>
              <w:tabs>
                <w:tab w:val="left" w:leader="dot" w:pos="1515"/>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ab/>
              <w:t>2</w:t>
            </w:r>
          </w:p>
        </w:tc>
        <w:tc>
          <w:tcPr>
            <w:tcW w:w="426" w:type="pct"/>
            <w:vMerge/>
          </w:tcPr>
          <w:p w14:paraId="085473A1"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35229324" w14:textId="77777777" w:rsidTr="00A7767F">
        <w:tblPrEx>
          <w:jc w:val="left"/>
        </w:tblPrEx>
        <w:trPr>
          <w:trHeight w:val="20"/>
        </w:trPr>
        <w:tc>
          <w:tcPr>
            <w:tcW w:w="323" w:type="pct"/>
          </w:tcPr>
          <w:p w14:paraId="1D311D64" w14:textId="77777777" w:rsidR="0066247F" w:rsidRPr="00EC5256" w:rsidRDefault="0066247F" w:rsidP="0066247F">
            <w:pPr>
              <w:pStyle w:val="ListParagraph1"/>
              <w:numPr>
                <w:ilvl w:val="0"/>
                <w:numId w:val="4"/>
              </w:numPr>
              <w:spacing w:after="0" w:line="240" w:lineRule="auto"/>
              <w:jc w:val="center"/>
              <w:rPr>
                <w:rFonts w:ascii="Arial" w:hAnsi="Arial" w:cs="Arial"/>
                <w:szCs w:val="20"/>
                <w:lang w:val="fr-FR"/>
              </w:rPr>
            </w:pPr>
          </w:p>
        </w:tc>
        <w:tc>
          <w:tcPr>
            <w:tcW w:w="1535" w:type="pct"/>
          </w:tcPr>
          <w:p w14:paraId="00414266" w14:textId="7530AF47" w:rsidR="0066247F" w:rsidRPr="00EC5256" w:rsidRDefault="0066247F" w:rsidP="0066247F">
            <w:pPr>
              <w:pStyle w:val="ListParagraph1"/>
              <w:spacing w:after="0" w:line="240" w:lineRule="auto"/>
              <w:ind w:left="0"/>
              <w:rPr>
                <w:rFonts w:ascii="Arial" w:hAnsi="Arial" w:cs="Arial"/>
                <w:szCs w:val="20"/>
                <w:highlight w:val="yellow"/>
                <w:lang w:val="fr-FR"/>
              </w:rPr>
            </w:pPr>
            <w:r w:rsidRPr="00EC5256">
              <w:rPr>
                <w:lang w:val="fr-FR"/>
              </w:rPr>
              <w:t xml:space="preserve">Zone d'attente ombragée pour les accompagnateurs des patients </w:t>
            </w:r>
          </w:p>
        </w:tc>
        <w:tc>
          <w:tcPr>
            <w:tcW w:w="1804" w:type="pct"/>
            <w:gridSpan w:val="2"/>
          </w:tcPr>
          <w:p w14:paraId="5DF3717A" w14:textId="77777777"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 xml:space="preserve">Espace suffisant </w:t>
            </w:r>
          </w:p>
          <w:p w14:paraId="3AE12E9F" w14:textId="5F554DA7"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disponible</w:t>
            </w:r>
            <w:r w:rsidRPr="00EC5256">
              <w:rPr>
                <w:rFonts w:ascii="Arial" w:eastAsia="Times New Roman" w:hAnsi="Arial" w:cs="Arial"/>
                <w:color w:val="000000"/>
                <w:szCs w:val="20"/>
                <w:lang w:val="fr-FR" w:bidi="hi-IN"/>
              </w:rPr>
              <w:tab/>
              <w:t>1</w:t>
            </w:r>
          </w:p>
          <w:p w14:paraId="6BC66FF6" w14:textId="58B92BBD"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Espace disponible insuffisant</w:t>
            </w:r>
            <w:r w:rsidRPr="00EC5256">
              <w:rPr>
                <w:rFonts w:ascii="Arial" w:eastAsia="Times New Roman" w:hAnsi="Arial" w:cs="Arial"/>
                <w:color w:val="000000"/>
                <w:szCs w:val="20"/>
                <w:lang w:val="fr-FR" w:bidi="hi-IN"/>
              </w:rPr>
              <w:tab/>
              <w:t>2</w:t>
            </w:r>
          </w:p>
          <w:p w14:paraId="36C22747" w14:textId="333B7A7E"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Indisponible</w:t>
            </w:r>
            <w:r w:rsidRPr="00EC5256">
              <w:rPr>
                <w:rFonts w:ascii="Arial" w:eastAsia="Times New Roman" w:hAnsi="Arial" w:cs="Arial"/>
                <w:color w:val="000000"/>
                <w:szCs w:val="20"/>
                <w:lang w:val="fr-FR" w:bidi="hi-IN"/>
              </w:rPr>
              <w:tab/>
              <w:t>3</w:t>
            </w:r>
          </w:p>
        </w:tc>
        <w:tc>
          <w:tcPr>
            <w:tcW w:w="912" w:type="pct"/>
          </w:tcPr>
          <w:p w14:paraId="7E9E10CE" w14:textId="77777777"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 xml:space="preserve">Espace suffisant </w:t>
            </w:r>
          </w:p>
          <w:p w14:paraId="10F79D6F" w14:textId="7E60DBEC"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disponible</w:t>
            </w:r>
            <w:r w:rsidRPr="00EC5256">
              <w:rPr>
                <w:rFonts w:ascii="Arial" w:eastAsia="Times New Roman" w:hAnsi="Arial" w:cs="Arial"/>
                <w:color w:val="000000"/>
                <w:szCs w:val="20"/>
                <w:lang w:val="fr-FR" w:bidi="hi-IN"/>
              </w:rPr>
              <w:tab/>
              <w:t>1</w:t>
            </w:r>
          </w:p>
          <w:p w14:paraId="065F62B3" w14:textId="77777777"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Espace disponible insuffisant</w:t>
            </w:r>
            <w:r w:rsidRPr="00EC5256">
              <w:rPr>
                <w:rFonts w:ascii="Arial" w:eastAsia="Times New Roman" w:hAnsi="Arial" w:cs="Arial"/>
                <w:color w:val="000000"/>
                <w:szCs w:val="20"/>
                <w:lang w:val="fr-FR" w:bidi="hi-IN"/>
              </w:rPr>
              <w:tab/>
              <w:t>2</w:t>
            </w:r>
          </w:p>
          <w:p w14:paraId="538FCF33" w14:textId="145A296C" w:rsidR="0066247F" w:rsidRPr="00EC5256" w:rsidRDefault="0066247F" w:rsidP="0066247F">
            <w:pPr>
              <w:pStyle w:val="ListParagraph1"/>
              <w:tabs>
                <w:tab w:val="left" w:leader="dot" w:pos="1515"/>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Indisponible</w:t>
            </w:r>
            <w:r w:rsidRPr="00EC5256">
              <w:rPr>
                <w:rFonts w:ascii="Arial" w:eastAsia="Times New Roman" w:hAnsi="Arial" w:cs="Arial"/>
                <w:color w:val="000000"/>
                <w:szCs w:val="20"/>
                <w:lang w:val="fr-FR" w:bidi="hi-IN"/>
              </w:rPr>
              <w:tab/>
              <w:t>3</w:t>
            </w:r>
          </w:p>
        </w:tc>
        <w:tc>
          <w:tcPr>
            <w:tcW w:w="426" w:type="pct"/>
            <w:vMerge/>
          </w:tcPr>
          <w:p w14:paraId="4F0CB257"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12E10C8B" w14:textId="77777777" w:rsidTr="00A7767F">
        <w:tblPrEx>
          <w:jc w:val="left"/>
        </w:tblPrEx>
        <w:trPr>
          <w:trHeight w:val="20"/>
        </w:trPr>
        <w:tc>
          <w:tcPr>
            <w:tcW w:w="323" w:type="pct"/>
          </w:tcPr>
          <w:p w14:paraId="0A739643" w14:textId="77777777" w:rsidR="0066247F" w:rsidRPr="00EC5256" w:rsidRDefault="0066247F" w:rsidP="0066247F">
            <w:pPr>
              <w:pStyle w:val="ListParagraph1"/>
              <w:numPr>
                <w:ilvl w:val="0"/>
                <w:numId w:val="4"/>
              </w:numPr>
              <w:spacing w:after="0" w:line="240" w:lineRule="auto"/>
              <w:jc w:val="center"/>
              <w:rPr>
                <w:rFonts w:ascii="Arial" w:hAnsi="Arial" w:cs="Arial"/>
                <w:szCs w:val="20"/>
                <w:lang w:val="fr-FR"/>
              </w:rPr>
            </w:pPr>
          </w:p>
        </w:tc>
        <w:tc>
          <w:tcPr>
            <w:tcW w:w="1535" w:type="pct"/>
          </w:tcPr>
          <w:p w14:paraId="0F583513" w14:textId="1053F873" w:rsidR="0066247F" w:rsidRPr="00EC5256" w:rsidRDefault="0066247F" w:rsidP="0066247F">
            <w:pPr>
              <w:pStyle w:val="ListParagraph1"/>
              <w:spacing w:after="0" w:line="240" w:lineRule="auto"/>
              <w:ind w:left="0"/>
              <w:rPr>
                <w:rFonts w:ascii="Arial" w:hAnsi="Arial" w:cs="Arial"/>
                <w:szCs w:val="20"/>
                <w:highlight w:val="yellow"/>
                <w:lang w:val="fr-FR"/>
              </w:rPr>
            </w:pPr>
            <w:r w:rsidRPr="00EC5256">
              <w:rPr>
                <w:lang w:val="fr-FR"/>
              </w:rPr>
              <w:t>Salle de travail réservées aux infirmières</w:t>
            </w:r>
          </w:p>
        </w:tc>
        <w:tc>
          <w:tcPr>
            <w:tcW w:w="1804" w:type="pct"/>
            <w:gridSpan w:val="2"/>
          </w:tcPr>
          <w:p w14:paraId="45F8DE3D" w14:textId="058C4A00"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Oui</w:t>
            </w:r>
            <w:r w:rsidRPr="00EC5256">
              <w:rPr>
                <w:rFonts w:ascii="Arial" w:eastAsia="Times New Roman" w:hAnsi="Arial" w:cs="Arial"/>
                <w:color w:val="000000"/>
                <w:szCs w:val="20"/>
                <w:lang w:val="fr-FR" w:bidi="hi-IN"/>
              </w:rPr>
              <w:tab/>
              <w:t>1</w:t>
            </w:r>
          </w:p>
          <w:p w14:paraId="777296CF" w14:textId="7B668C02"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ab/>
              <w:t>2</w:t>
            </w:r>
          </w:p>
        </w:tc>
        <w:tc>
          <w:tcPr>
            <w:tcW w:w="912" w:type="pct"/>
          </w:tcPr>
          <w:p w14:paraId="02107C70" w14:textId="21B42EC2" w:rsidR="0066247F" w:rsidRPr="00EC5256" w:rsidRDefault="0066247F" w:rsidP="0066247F">
            <w:pPr>
              <w:pStyle w:val="ListParagraph1"/>
              <w:tabs>
                <w:tab w:val="left" w:leader="dot" w:pos="1515"/>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Oui</w:t>
            </w:r>
            <w:r w:rsidRPr="00EC5256">
              <w:rPr>
                <w:rFonts w:ascii="Arial" w:eastAsia="Times New Roman" w:hAnsi="Arial" w:cs="Arial"/>
                <w:color w:val="000000"/>
                <w:szCs w:val="20"/>
                <w:lang w:val="fr-FR" w:bidi="hi-IN"/>
              </w:rPr>
              <w:tab/>
              <w:t>1</w:t>
            </w:r>
          </w:p>
          <w:p w14:paraId="4D828444" w14:textId="7366D8A3" w:rsidR="0066247F" w:rsidRPr="00EC5256" w:rsidRDefault="0066247F" w:rsidP="0066247F">
            <w:pPr>
              <w:pStyle w:val="ListParagraph1"/>
              <w:tabs>
                <w:tab w:val="left" w:leader="dot" w:pos="1515"/>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ab/>
              <w:t>2</w:t>
            </w:r>
          </w:p>
        </w:tc>
        <w:tc>
          <w:tcPr>
            <w:tcW w:w="426" w:type="pct"/>
            <w:vMerge/>
          </w:tcPr>
          <w:p w14:paraId="23190BA9"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1C9CEB92" w14:textId="77777777" w:rsidTr="00A7767F">
        <w:tblPrEx>
          <w:jc w:val="left"/>
        </w:tblPrEx>
        <w:trPr>
          <w:trHeight w:val="20"/>
        </w:trPr>
        <w:tc>
          <w:tcPr>
            <w:tcW w:w="323" w:type="pct"/>
          </w:tcPr>
          <w:p w14:paraId="5EAAE22C" w14:textId="77777777" w:rsidR="0066247F" w:rsidRPr="00EC5256" w:rsidRDefault="0066247F" w:rsidP="0066247F">
            <w:pPr>
              <w:pStyle w:val="ListParagraph1"/>
              <w:numPr>
                <w:ilvl w:val="0"/>
                <w:numId w:val="4"/>
              </w:numPr>
              <w:spacing w:after="0" w:line="240" w:lineRule="auto"/>
              <w:jc w:val="center"/>
              <w:rPr>
                <w:rFonts w:ascii="Arial" w:hAnsi="Arial" w:cs="Arial"/>
                <w:szCs w:val="20"/>
                <w:lang w:val="fr-FR"/>
              </w:rPr>
            </w:pPr>
          </w:p>
        </w:tc>
        <w:tc>
          <w:tcPr>
            <w:tcW w:w="1535" w:type="pct"/>
          </w:tcPr>
          <w:p w14:paraId="5CB39C3B" w14:textId="082F1F46"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Salle de décontamination</w:t>
            </w:r>
          </w:p>
        </w:tc>
        <w:tc>
          <w:tcPr>
            <w:tcW w:w="1804" w:type="pct"/>
            <w:gridSpan w:val="2"/>
          </w:tcPr>
          <w:p w14:paraId="1C9E50B8" w14:textId="77777777"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Oui</w:t>
            </w:r>
            <w:r w:rsidRPr="00EC5256">
              <w:rPr>
                <w:rFonts w:ascii="Arial" w:eastAsia="Times New Roman" w:hAnsi="Arial" w:cs="Arial"/>
                <w:color w:val="000000"/>
                <w:szCs w:val="20"/>
                <w:lang w:val="fr-FR" w:bidi="hi-IN"/>
              </w:rPr>
              <w:tab/>
              <w:t>1</w:t>
            </w:r>
          </w:p>
          <w:p w14:paraId="74B1B298" w14:textId="37ECE21A"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ab/>
              <w:t>2</w:t>
            </w:r>
          </w:p>
        </w:tc>
        <w:tc>
          <w:tcPr>
            <w:tcW w:w="912" w:type="pct"/>
          </w:tcPr>
          <w:p w14:paraId="05870CF7" w14:textId="77777777"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Oui</w:t>
            </w:r>
            <w:r w:rsidRPr="00EC5256">
              <w:rPr>
                <w:rFonts w:ascii="Arial" w:eastAsia="Times New Roman" w:hAnsi="Arial" w:cs="Arial"/>
                <w:color w:val="000000"/>
                <w:szCs w:val="20"/>
                <w:lang w:val="fr-FR" w:bidi="hi-IN"/>
              </w:rPr>
              <w:tab/>
              <w:t>1</w:t>
            </w:r>
          </w:p>
          <w:p w14:paraId="63A398D8" w14:textId="57362D7E" w:rsidR="0066247F" w:rsidRPr="00EC5256" w:rsidRDefault="0066247F" w:rsidP="0066247F">
            <w:pPr>
              <w:pStyle w:val="ListParagraph1"/>
              <w:tabs>
                <w:tab w:val="left" w:leader="dot" w:pos="1515"/>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ab/>
              <w:t>2</w:t>
            </w:r>
          </w:p>
        </w:tc>
        <w:tc>
          <w:tcPr>
            <w:tcW w:w="426" w:type="pct"/>
            <w:vMerge/>
          </w:tcPr>
          <w:p w14:paraId="162B77BB"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30B02E2E" w14:textId="77777777" w:rsidTr="00A7767F">
        <w:tblPrEx>
          <w:jc w:val="left"/>
        </w:tblPrEx>
        <w:trPr>
          <w:trHeight w:val="20"/>
        </w:trPr>
        <w:tc>
          <w:tcPr>
            <w:tcW w:w="323" w:type="pct"/>
          </w:tcPr>
          <w:p w14:paraId="4B060114" w14:textId="77777777" w:rsidR="0066247F" w:rsidRPr="00EC5256" w:rsidRDefault="0066247F" w:rsidP="0066247F">
            <w:pPr>
              <w:pStyle w:val="ListParagraph1"/>
              <w:spacing w:after="0" w:line="240" w:lineRule="auto"/>
              <w:ind w:left="0"/>
              <w:rPr>
                <w:rFonts w:ascii="Arial" w:hAnsi="Arial" w:cs="Arial"/>
                <w:b/>
                <w:bCs/>
                <w:szCs w:val="20"/>
                <w:lang w:val="fr-FR"/>
              </w:rPr>
            </w:pPr>
            <w:r w:rsidRPr="00EC5256">
              <w:rPr>
                <w:rFonts w:ascii="Arial" w:hAnsi="Arial" w:cs="Arial"/>
                <w:b/>
                <w:bCs/>
                <w:szCs w:val="20"/>
                <w:lang w:val="fr-FR"/>
              </w:rPr>
              <w:t>305</w:t>
            </w:r>
          </w:p>
        </w:tc>
        <w:tc>
          <w:tcPr>
            <w:tcW w:w="1535" w:type="pct"/>
          </w:tcPr>
          <w:p w14:paraId="40642938" w14:textId="454DC598" w:rsidR="0066247F" w:rsidRPr="00EC5256" w:rsidRDefault="0066247F" w:rsidP="0066247F">
            <w:pPr>
              <w:pStyle w:val="ListParagraph1"/>
              <w:spacing w:after="0" w:line="240" w:lineRule="auto"/>
              <w:ind w:left="0"/>
              <w:rPr>
                <w:rFonts w:ascii="Arial" w:hAnsi="Arial" w:cs="Arial"/>
                <w:b/>
                <w:bCs/>
                <w:szCs w:val="20"/>
                <w:lang w:val="fr-FR"/>
              </w:rPr>
            </w:pPr>
            <w:r w:rsidRPr="00EC5256">
              <w:rPr>
                <w:b/>
                <w:bCs/>
                <w:lang w:val="fr-FR"/>
              </w:rPr>
              <w:t xml:space="preserve">Les instruments et équipements suivants sont-ils </w:t>
            </w:r>
            <w:r w:rsidRPr="00D37CDB">
              <w:rPr>
                <w:b/>
                <w:bCs/>
                <w:lang w:val="fr-FR"/>
              </w:rPr>
              <w:t>disponibles</w:t>
            </w:r>
            <w:r>
              <w:rPr>
                <w:b/>
                <w:bCs/>
                <w:lang w:val="fr-FR"/>
              </w:rPr>
              <w:t xml:space="preserve"> et fonctionnels</w:t>
            </w:r>
            <w:r w:rsidRPr="00D37CDB">
              <w:rPr>
                <w:b/>
                <w:bCs/>
                <w:lang w:val="fr-FR"/>
              </w:rPr>
              <w:t xml:space="preserve"> </w:t>
            </w:r>
            <w:r>
              <w:rPr>
                <w:b/>
                <w:bCs/>
                <w:lang w:val="fr-FR"/>
              </w:rPr>
              <w:t xml:space="preserve">à la maternité </w:t>
            </w:r>
            <w:r w:rsidRPr="00D37CDB">
              <w:rPr>
                <w:b/>
                <w:bCs/>
                <w:lang w:val="fr-FR"/>
              </w:rPr>
              <w:t xml:space="preserve">et </w:t>
            </w:r>
            <w:r>
              <w:rPr>
                <w:b/>
                <w:bCs/>
                <w:lang w:val="fr-FR"/>
              </w:rPr>
              <w:t>en</w:t>
            </w:r>
            <w:r w:rsidRPr="00D37CDB">
              <w:rPr>
                <w:b/>
                <w:bCs/>
                <w:lang w:val="fr-FR"/>
              </w:rPr>
              <w:t xml:space="preserve"> pédiatrie ?</w:t>
            </w:r>
          </w:p>
        </w:tc>
        <w:tc>
          <w:tcPr>
            <w:tcW w:w="1804" w:type="pct"/>
            <w:gridSpan w:val="2"/>
            <w:shd w:val="clear" w:color="auto" w:fill="D9D9D9" w:themeFill="background1" w:themeFillShade="D9"/>
          </w:tcPr>
          <w:p w14:paraId="7BD28770" w14:textId="77777777"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 xml:space="preserve">Espace suffisant </w:t>
            </w:r>
          </w:p>
          <w:p w14:paraId="56A2C6B4" w14:textId="77777777"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disponible</w:t>
            </w:r>
            <w:r w:rsidRPr="00EC5256">
              <w:rPr>
                <w:rFonts w:ascii="Arial" w:eastAsia="Times New Roman" w:hAnsi="Arial" w:cs="Arial"/>
                <w:color w:val="000000"/>
                <w:szCs w:val="20"/>
                <w:lang w:val="fr-FR" w:bidi="hi-IN"/>
              </w:rPr>
              <w:tab/>
              <w:t>1</w:t>
            </w:r>
          </w:p>
          <w:p w14:paraId="3DADBA56" w14:textId="77777777"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Espace disponible insuffisant</w:t>
            </w:r>
            <w:r w:rsidRPr="00EC5256">
              <w:rPr>
                <w:rFonts w:ascii="Arial" w:eastAsia="Times New Roman" w:hAnsi="Arial" w:cs="Arial"/>
                <w:color w:val="000000"/>
                <w:szCs w:val="20"/>
                <w:lang w:val="fr-FR" w:bidi="hi-IN"/>
              </w:rPr>
              <w:tab/>
              <w:t>2</w:t>
            </w:r>
          </w:p>
          <w:p w14:paraId="07627F41" w14:textId="4CD25201"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Indisponible</w:t>
            </w:r>
            <w:r w:rsidRPr="00EC5256">
              <w:rPr>
                <w:rFonts w:ascii="Arial" w:eastAsia="Times New Roman" w:hAnsi="Arial" w:cs="Arial"/>
                <w:color w:val="000000"/>
                <w:szCs w:val="20"/>
                <w:lang w:val="fr-FR" w:bidi="hi-IN"/>
              </w:rPr>
              <w:tab/>
              <w:t>3</w:t>
            </w:r>
          </w:p>
        </w:tc>
        <w:tc>
          <w:tcPr>
            <w:tcW w:w="912" w:type="pct"/>
            <w:shd w:val="clear" w:color="auto" w:fill="D9D9D9" w:themeFill="background1" w:themeFillShade="D9"/>
          </w:tcPr>
          <w:p w14:paraId="21BC471A" w14:textId="77777777"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 xml:space="preserve">Espace suffisant </w:t>
            </w:r>
          </w:p>
          <w:p w14:paraId="4F0066EB" w14:textId="77777777"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disponible</w:t>
            </w:r>
            <w:r w:rsidRPr="00EC5256">
              <w:rPr>
                <w:rFonts w:ascii="Arial" w:eastAsia="Times New Roman" w:hAnsi="Arial" w:cs="Arial"/>
                <w:color w:val="000000"/>
                <w:szCs w:val="20"/>
                <w:lang w:val="fr-FR" w:bidi="hi-IN"/>
              </w:rPr>
              <w:tab/>
              <w:t>1</w:t>
            </w:r>
          </w:p>
          <w:p w14:paraId="5D79213B" w14:textId="77777777"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Espace disponible insuffisant</w:t>
            </w:r>
            <w:r w:rsidRPr="00EC5256">
              <w:rPr>
                <w:rFonts w:ascii="Arial" w:eastAsia="Times New Roman" w:hAnsi="Arial" w:cs="Arial"/>
                <w:color w:val="000000"/>
                <w:szCs w:val="20"/>
                <w:lang w:val="fr-FR" w:bidi="hi-IN"/>
              </w:rPr>
              <w:tab/>
              <w:t>2</w:t>
            </w:r>
          </w:p>
          <w:p w14:paraId="4FA82651" w14:textId="0AFCC8CD" w:rsidR="0066247F" w:rsidRPr="00EC5256" w:rsidRDefault="0066247F" w:rsidP="0066247F">
            <w:pPr>
              <w:pStyle w:val="ListParagraph1"/>
              <w:tabs>
                <w:tab w:val="left" w:leader="dot" w:pos="1515"/>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Indisponible</w:t>
            </w:r>
            <w:r w:rsidRPr="00EC5256">
              <w:rPr>
                <w:rFonts w:ascii="Arial" w:eastAsia="Times New Roman" w:hAnsi="Arial" w:cs="Arial"/>
                <w:color w:val="000000"/>
                <w:szCs w:val="20"/>
                <w:lang w:val="fr-FR" w:bidi="hi-IN"/>
              </w:rPr>
              <w:tab/>
              <w:t>3</w:t>
            </w:r>
          </w:p>
        </w:tc>
        <w:tc>
          <w:tcPr>
            <w:tcW w:w="426" w:type="pct"/>
          </w:tcPr>
          <w:p w14:paraId="00D2C3DA"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2391DBE1" w14:textId="77777777" w:rsidTr="00A7767F">
        <w:tblPrEx>
          <w:jc w:val="left"/>
        </w:tblPrEx>
        <w:trPr>
          <w:trHeight w:val="20"/>
        </w:trPr>
        <w:tc>
          <w:tcPr>
            <w:tcW w:w="323" w:type="pct"/>
          </w:tcPr>
          <w:p w14:paraId="71E86616"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7BA15B5A" w14:textId="2249AF5D" w:rsidR="0066247F" w:rsidRPr="00EC5256" w:rsidRDefault="0066247F" w:rsidP="0066247F">
            <w:pPr>
              <w:pStyle w:val="ListParagraph1"/>
              <w:spacing w:after="0" w:line="240" w:lineRule="auto"/>
              <w:ind w:left="0"/>
              <w:rPr>
                <w:rFonts w:ascii="Arial" w:hAnsi="Arial" w:cs="Arial"/>
                <w:szCs w:val="20"/>
                <w:lang w:val="fr-FR"/>
              </w:rPr>
            </w:pPr>
            <w:r w:rsidRPr="00EC5256">
              <w:rPr>
                <w:rFonts w:ascii="Arial" w:hAnsi="Arial" w:cs="Arial"/>
                <w:szCs w:val="20"/>
                <w:lang w:val="fr-FR"/>
              </w:rPr>
              <w:t>Mobilier</w:t>
            </w:r>
          </w:p>
        </w:tc>
        <w:tc>
          <w:tcPr>
            <w:tcW w:w="1804" w:type="pct"/>
            <w:gridSpan w:val="2"/>
          </w:tcPr>
          <w:p w14:paraId="783A8FF1"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79B10151"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val="restart"/>
          </w:tcPr>
          <w:p w14:paraId="168C6881"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3A05A887" w14:textId="77777777" w:rsidTr="00A7767F">
        <w:tblPrEx>
          <w:jc w:val="left"/>
        </w:tblPrEx>
        <w:trPr>
          <w:trHeight w:val="121"/>
        </w:trPr>
        <w:tc>
          <w:tcPr>
            <w:tcW w:w="323" w:type="pct"/>
          </w:tcPr>
          <w:p w14:paraId="2DAD175D"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64660F58" w14:textId="2C22259A"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Tensiomètre</w:t>
            </w:r>
          </w:p>
        </w:tc>
        <w:tc>
          <w:tcPr>
            <w:tcW w:w="1804" w:type="pct"/>
            <w:gridSpan w:val="2"/>
          </w:tcPr>
          <w:p w14:paraId="3A678487"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shd w:val="clear" w:color="auto" w:fill="D9D9D9" w:themeFill="background1" w:themeFillShade="D9"/>
          </w:tcPr>
          <w:p w14:paraId="3053F58D"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p>
        </w:tc>
        <w:tc>
          <w:tcPr>
            <w:tcW w:w="426" w:type="pct"/>
            <w:vMerge/>
          </w:tcPr>
          <w:p w14:paraId="1FFFF924"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215572B8" w14:textId="77777777" w:rsidTr="00A7767F">
        <w:tblPrEx>
          <w:jc w:val="left"/>
        </w:tblPrEx>
        <w:trPr>
          <w:trHeight w:val="20"/>
        </w:trPr>
        <w:tc>
          <w:tcPr>
            <w:tcW w:w="323" w:type="pct"/>
          </w:tcPr>
          <w:p w14:paraId="061F23B4"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73A97000" w14:textId="132A9D05"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Thermomètre</w:t>
            </w:r>
          </w:p>
        </w:tc>
        <w:tc>
          <w:tcPr>
            <w:tcW w:w="1804" w:type="pct"/>
            <w:gridSpan w:val="2"/>
          </w:tcPr>
          <w:p w14:paraId="463AB85F"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55BFDE77"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3CC65FC9"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0B5850F1" w14:textId="77777777" w:rsidTr="00A7767F">
        <w:tblPrEx>
          <w:jc w:val="left"/>
        </w:tblPrEx>
        <w:trPr>
          <w:trHeight w:val="20"/>
        </w:trPr>
        <w:tc>
          <w:tcPr>
            <w:tcW w:w="323" w:type="pct"/>
          </w:tcPr>
          <w:p w14:paraId="5C6BA9F4"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2963D4BA" w14:textId="07002FFB" w:rsidR="0066247F" w:rsidRPr="00EC5256" w:rsidRDefault="0066247F" w:rsidP="0066247F">
            <w:pPr>
              <w:pStyle w:val="ListParagraph1"/>
              <w:spacing w:after="0" w:line="240" w:lineRule="auto"/>
              <w:ind w:left="0"/>
              <w:rPr>
                <w:lang w:val="fr-FR"/>
              </w:rPr>
            </w:pPr>
            <w:r>
              <w:rPr>
                <w:lang w:val="fr-FR"/>
              </w:rPr>
              <w:t>Stéthoscope Pinard</w:t>
            </w:r>
          </w:p>
        </w:tc>
        <w:tc>
          <w:tcPr>
            <w:tcW w:w="1804" w:type="pct"/>
            <w:gridSpan w:val="2"/>
          </w:tcPr>
          <w:p w14:paraId="75E4AA4D"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p>
        </w:tc>
        <w:tc>
          <w:tcPr>
            <w:tcW w:w="912" w:type="pct"/>
            <w:shd w:val="clear" w:color="auto" w:fill="D9D9D9" w:themeFill="background1" w:themeFillShade="D9"/>
          </w:tcPr>
          <w:p w14:paraId="606637CB"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p>
        </w:tc>
        <w:tc>
          <w:tcPr>
            <w:tcW w:w="426" w:type="pct"/>
          </w:tcPr>
          <w:p w14:paraId="4C774F45"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63374DE2" w14:textId="77777777" w:rsidTr="00A7767F">
        <w:tblPrEx>
          <w:jc w:val="left"/>
        </w:tblPrEx>
        <w:trPr>
          <w:trHeight w:val="20"/>
        </w:trPr>
        <w:tc>
          <w:tcPr>
            <w:tcW w:w="323" w:type="pct"/>
          </w:tcPr>
          <w:p w14:paraId="661EC85F"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45F9C1F2" w14:textId="15EEFDF4"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Fœtoscope/Doppler</w:t>
            </w:r>
          </w:p>
        </w:tc>
        <w:tc>
          <w:tcPr>
            <w:tcW w:w="1804" w:type="pct"/>
            <w:gridSpan w:val="2"/>
          </w:tcPr>
          <w:p w14:paraId="19924E2A"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shd w:val="clear" w:color="auto" w:fill="D9D9D9" w:themeFill="background1" w:themeFillShade="D9"/>
          </w:tcPr>
          <w:p w14:paraId="1CCD4E4B"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p>
        </w:tc>
        <w:tc>
          <w:tcPr>
            <w:tcW w:w="426" w:type="pct"/>
            <w:vMerge w:val="restart"/>
          </w:tcPr>
          <w:p w14:paraId="0B414D18"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54D27C0B" w14:textId="77777777" w:rsidTr="00A7767F">
        <w:tblPrEx>
          <w:jc w:val="left"/>
        </w:tblPrEx>
        <w:trPr>
          <w:trHeight w:val="20"/>
        </w:trPr>
        <w:tc>
          <w:tcPr>
            <w:tcW w:w="323" w:type="pct"/>
          </w:tcPr>
          <w:p w14:paraId="5BB3D1D5"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1C85C673" w14:textId="48ECA666"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Balance Nourrisson</w:t>
            </w:r>
            <w:r>
              <w:rPr>
                <w:lang w:val="fr-FR"/>
              </w:rPr>
              <w:t xml:space="preserve"> (pèse bébé)</w:t>
            </w:r>
          </w:p>
        </w:tc>
        <w:tc>
          <w:tcPr>
            <w:tcW w:w="1804" w:type="pct"/>
            <w:gridSpan w:val="2"/>
          </w:tcPr>
          <w:p w14:paraId="531AFD19"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4D6C8152"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56AA0D71"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290C6B77" w14:textId="77777777" w:rsidTr="00A7767F">
        <w:tblPrEx>
          <w:jc w:val="left"/>
        </w:tblPrEx>
        <w:trPr>
          <w:trHeight w:val="20"/>
        </w:trPr>
        <w:tc>
          <w:tcPr>
            <w:tcW w:w="323" w:type="pct"/>
          </w:tcPr>
          <w:p w14:paraId="29EDA397"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1CA9996C" w14:textId="1AA8A57C"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Balance adulte</w:t>
            </w:r>
          </w:p>
        </w:tc>
        <w:tc>
          <w:tcPr>
            <w:tcW w:w="1804" w:type="pct"/>
            <w:gridSpan w:val="2"/>
          </w:tcPr>
          <w:p w14:paraId="316F753D"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1BF1770F"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19714262"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549F5CB9" w14:textId="77777777" w:rsidTr="00A7767F">
        <w:tblPrEx>
          <w:jc w:val="left"/>
        </w:tblPrEx>
        <w:trPr>
          <w:trHeight w:val="20"/>
        </w:trPr>
        <w:tc>
          <w:tcPr>
            <w:tcW w:w="323" w:type="pct"/>
          </w:tcPr>
          <w:p w14:paraId="5C83811B"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3BFCD096" w14:textId="261AD356"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Stéthoscope adulte/enfant</w:t>
            </w:r>
          </w:p>
        </w:tc>
        <w:tc>
          <w:tcPr>
            <w:tcW w:w="1804" w:type="pct"/>
            <w:gridSpan w:val="2"/>
          </w:tcPr>
          <w:p w14:paraId="6CDAD3EB"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shd w:val="clear" w:color="auto" w:fill="D9D9D9" w:themeFill="background1" w:themeFillShade="D9"/>
          </w:tcPr>
          <w:p w14:paraId="2200DEE0"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p>
        </w:tc>
        <w:tc>
          <w:tcPr>
            <w:tcW w:w="426" w:type="pct"/>
            <w:vMerge/>
          </w:tcPr>
          <w:p w14:paraId="1672FEA2"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4F165442" w14:textId="77777777" w:rsidTr="00A7767F">
        <w:tblPrEx>
          <w:jc w:val="left"/>
        </w:tblPrEx>
        <w:trPr>
          <w:trHeight w:val="20"/>
        </w:trPr>
        <w:tc>
          <w:tcPr>
            <w:tcW w:w="323" w:type="pct"/>
          </w:tcPr>
          <w:p w14:paraId="00B5172D"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3E46D764" w14:textId="677177C9"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Spéculum</w:t>
            </w:r>
          </w:p>
        </w:tc>
        <w:tc>
          <w:tcPr>
            <w:tcW w:w="1804" w:type="pct"/>
            <w:gridSpan w:val="2"/>
          </w:tcPr>
          <w:p w14:paraId="3EC1DA17"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shd w:val="clear" w:color="auto" w:fill="D9D9D9" w:themeFill="background1" w:themeFillShade="D9"/>
          </w:tcPr>
          <w:p w14:paraId="2DD88397"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p>
        </w:tc>
        <w:tc>
          <w:tcPr>
            <w:tcW w:w="426" w:type="pct"/>
            <w:vMerge/>
          </w:tcPr>
          <w:p w14:paraId="663D0C86"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352EF350" w14:textId="77777777" w:rsidTr="00A7767F">
        <w:tblPrEx>
          <w:jc w:val="left"/>
        </w:tblPrEx>
        <w:trPr>
          <w:trHeight w:val="20"/>
        </w:trPr>
        <w:tc>
          <w:tcPr>
            <w:tcW w:w="323" w:type="pct"/>
          </w:tcPr>
          <w:p w14:paraId="26AB512E"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15560617" w14:textId="097A4F6F"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Écarteur de paroi vaginale antérieure</w:t>
            </w:r>
            <w:r>
              <w:rPr>
                <w:lang w:val="fr-FR"/>
              </w:rPr>
              <w:t xml:space="preserve"> (speculum)</w:t>
            </w:r>
          </w:p>
        </w:tc>
        <w:tc>
          <w:tcPr>
            <w:tcW w:w="1804" w:type="pct"/>
            <w:gridSpan w:val="2"/>
          </w:tcPr>
          <w:p w14:paraId="2034528F"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12500641"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230C97F9"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7EC30777" w14:textId="77777777" w:rsidTr="00A7767F">
        <w:tblPrEx>
          <w:jc w:val="left"/>
        </w:tblPrEx>
        <w:trPr>
          <w:trHeight w:val="20"/>
        </w:trPr>
        <w:tc>
          <w:tcPr>
            <w:tcW w:w="323" w:type="pct"/>
          </w:tcPr>
          <w:p w14:paraId="65392551"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5C598BC9" w14:textId="148EC10A"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Oxygène à canalisation centrale/concentrateur/cylindre</w:t>
            </w:r>
          </w:p>
        </w:tc>
        <w:tc>
          <w:tcPr>
            <w:tcW w:w="1804" w:type="pct"/>
            <w:gridSpan w:val="2"/>
          </w:tcPr>
          <w:p w14:paraId="7254856B"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2F8F4D30"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2790F2E5"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5C139170" w14:textId="77777777" w:rsidTr="00A7767F">
        <w:tblPrEx>
          <w:jc w:val="left"/>
        </w:tblPrEx>
        <w:trPr>
          <w:trHeight w:val="20"/>
        </w:trPr>
        <w:tc>
          <w:tcPr>
            <w:tcW w:w="323" w:type="pct"/>
          </w:tcPr>
          <w:p w14:paraId="1B025CFD"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44B61A05" w14:textId="13890666"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Débitmètre pour la source d'oxygène, avec graduations en ml</w:t>
            </w:r>
          </w:p>
        </w:tc>
        <w:tc>
          <w:tcPr>
            <w:tcW w:w="1804" w:type="pct"/>
            <w:gridSpan w:val="2"/>
          </w:tcPr>
          <w:p w14:paraId="19110FEE"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3E9CD655"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21D74F8D"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2FD19D02" w14:textId="77777777" w:rsidTr="00A7767F">
        <w:tblPrEx>
          <w:jc w:val="left"/>
        </w:tblPrEx>
        <w:trPr>
          <w:trHeight w:val="20"/>
        </w:trPr>
        <w:tc>
          <w:tcPr>
            <w:tcW w:w="323" w:type="pct"/>
          </w:tcPr>
          <w:p w14:paraId="75BF5EE2"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49A80534" w14:textId="14A9413D"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Humidificateur/Climatisation</w:t>
            </w:r>
          </w:p>
        </w:tc>
        <w:tc>
          <w:tcPr>
            <w:tcW w:w="1804" w:type="pct"/>
            <w:gridSpan w:val="2"/>
          </w:tcPr>
          <w:p w14:paraId="4DDC7488"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1D6F5AAD"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53F66D72"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59371160" w14:textId="77777777" w:rsidTr="00A7767F">
        <w:tblPrEx>
          <w:jc w:val="left"/>
        </w:tblPrEx>
        <w:trPr>
          <w:trHeight w:val="20"/>
        </w:trPr>
        <w:tc>
          <w:tcPr>
            <w:tcW w:w="323" w:type="pct"/>
          </w:tcPr>
          <w:p w14:paraId="17813377"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52A0189F" w14:textId="5D5DDD32"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Appareil d'administration d'oxygène pour adultes/enfants (tubes de raccordement et masque)</w:t>
            </w:r>
          </w:p>
        </w:tc>
        <w:tc>
          <w:tcPr>
            <w:tcW w:w="1804" w:type="pct"/>
            <w:gridSpan w:val="2"/>
          </w:tcPr>
          <w:p w14:paraId="62DD7509"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64DFBBF9"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763B3A43"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2F55709F" w14:textId="77777777" w:rsidTr="00A7767F">
        <w:tblPrEx>
          <w:jc w:val="left"/>
        </w:tblPrEx>
        <w:trPr>
          <w:trHeight w:val="20"/>
        </w:trPr>
        <w:tc>
          <w:tcPr>
            <w:tcW w:w="323" w:type="pct"/>
          </w:tcPr>
          <w:p w14:paraId="30A28597"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65EBB30B" w14:textId="75DDA3B4"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Appareil d'administration d'oxygène pour adultes/enfants (pinces nasales)</w:t>
            </w:r>
          </w:p>
        </w:tc>
        <w:tc>
          <w:tcPr>
            <w:tcW w:w="1804" w:type="pct"/>
            <w:gridSpan w:val="2"/>
          </w:tcPr>
          <w:p w14:paraId="1E4087E3"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2CA9CF9B"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098E335F"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4B6669D3" w14:textId="77777777" w:rsidTr="00A7767F">
        <w:tblPrEx>
          <w:jc w:val="left"/>
        </w:tblPrEx>
        <w:trPr>
          <w:trHeight w:val="20"/>
        </w:trPr>
        <w:tc>
          <w:tcPr>
            <w:tcW w:w="323" w:type="pct"/>
          </w:tcPr>
          <w:p w14:paraId="7BCE4492"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332999D0" w14:textId="2EA523DE"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Aspirateur</w:t>
            </w:r>
          </w:p>
        </w:tc>
        <w:tc>
          <w:tcPr>
            <w:tcW w:w="1804" w:type="pct"/>
            <w:gridSpan w:val="2"/>
          </w:tcPr>
          <w:p w14:paraId="5DFE954E"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0AB2BBE3"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05DEB22F"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176790A5" w14:textId="77777777" w:rsidTr="00A7767F">
        <w:tblPrEx>
          <w:jc w:val="left"/>
        </w:tblPrEx>
        <w:trPr>
          <w:trHeight w:val="20"/>
        </w:trPr>
        <w:tc>
          <w:tcPr>
            <w:tcW w:w="323" w:type="pct"/>
          </w:tcPr>
          <w:p w14:paraId="32F698B2"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394CC4B9" w14:textId="78082E48"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Réfrigérateur</w:t>
            </w:r>
          </w:p>
        </w:tc>
        <w:tc>
          <w:tcPr>
            <w:tcW w:w="1804" w:type="pct"/>
            <w:gridSpan w:val="2"/>
          </w:tcPr>
          <w:p w14:paraId="5123C1CD"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63CEB215"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0B92BCF4"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3F357C13" w14:textId="77777777" w:rsidTr="00A7767F">
        <w:tblPrEx>
          <w:jc w:val="left"/>
        </w:tblPrEx>
        <w:trPr>
          <w:trHeight w:val="20"/>
        </w:trPr>
        <w:tc>
          <w:tcPr>
            <w:tcW w:w="323" w:type="pct"/>
          </w:tcPr>
          <w:p w14:paraId="7B24BFA9"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4BD9BFAA" w14:textId="18709734"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Chariot de réanimation avec plateau d'urgence</w:t>
            </w:r>
          </w:p>
        </w:tc>
        <w:tc>
          <w:tcPr>
            <w:tcW w:w="1804" w:type="pct"/>
            <w:gridSpan w:val="2"/>
          </w:tcPr>
          <w:p w14:paraId="7B9AAD9A"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7802ECC5"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23423D46"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420492D8" w14:textId="77777777" w:rsidTr="00A7767F">
        <w:tblPrEx>
          <w:jc w:val="left"/>
        </w:tblPrEx>
        <w:trPr>
          <w:trHeight w:val="20"/>
        </w:trPr>
        <w:tc>
          <w:tcPr>
            <w:tcW w:w="323" w:type="pct"/>
          </w:tcPr>
          <w:p w14:paraId="01E5AFFC"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639D0A2C" w14:textId="23CD20DD"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Équipement pour la prévention standard des infections courantes</w:t>
            </w:r>
          </w:p>
        </w:tc>
        <w:tc>
          <w:tcPr>
            <w:tcW w:w="1804" w:type="pct"/>
            <w:gridSpan w:val="2"/>
          </w:tcPr>
          <w:p w14:paraId="1A9C1999"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718EC45E"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0D10366C"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07031F67" w14:textId="77777777" w:rsidTr="00A7767F">
        <w:tblPrEx>
          <w:jc w:val="left"/>
        </w:tblPrEx>
        <w:trPr>
          <w:trHeight w:val="20"/>
        </w:trPr>
        <w:tc>
          <w:tcPr>
            <w:tcW w:w="323" w:type="pct"/>
          </w:tcPr>
          <w:p w14:paraId="4482387E"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52BE1350" w14:textId="747C1884"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Support à perfusion (potence)</w:t>
            </w:r>
          </w:p>
        </w:tc>
        <w:tc>
          <w:tcPr>
            <w:tcW w:w="1804" w:type="pct"/>
            <w:gridSpan w:val="2"/>
          </w:tcPr>
          <w:p w14:paraId="60F7C039"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1B963495"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6C6C04DA"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45084794" w14:textId="77777777" w:rsidTr="00A7767F">
        <w:tblPrEx>
          <w:jc w:val="left"/>
        </w:tblPrEx>
        <w:trPr>
          <w:trHeight w:val="20"/>
        </w:trPr>
        <w:tc>
          <w:tcPr>
            <w:tcW w:w="323" w:type="pct"/>
          </w:tcPr>
          <w:p w14:paraId="1DD85DCE"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109361D5" w14:textId="66F6D42C"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Dispositif électrique pour les équipements comme l'aspirateur</w:t>
            </w:r>
          </w:p>
        </w:tc>
        <w:tc>
          <w:tcPr>
            <w:tcW w:w="1804" w:type="pct"/>
            <w:gridSpan w:val="2"/>
          </w:tcPr>
          <w:p w14:paraId="011CF27D"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4E8F4B2C"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6A43C5CD"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521AC5D1" w14:textId="77777777" w:rsidTr="00A7767F">
        <w:tblPrEx>
          <w:jc w:val="left"/>
        </w:tblPrEx>
        <w:trPr>
          <w:trHeight w:val="20"/>
        </w:trPr>
        <w:tc>
          <w:tcPr>
            <w:tcW w:w="323" w:type="pct"/>
          </w:tcPr>
          <w:p w14:paraId="69AEC723"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711A89C4" w14:textId="24C7BED5" w:rsidR="0066247F" w:rsidRPr="00EC5256" w:rsidRDefault="0066247F" w:rsidP="0066247F">
            <w:pPr>
              <w:pStyle w:val="ListParagraph1"/>
              <w:spacing w:after="0" w:line="240" w:lineRule="auto"/>
              <w:ind w:left="0"/>
              <w:rPr>
                <w:rFonts w:ascii="Arial" w:hAnsi="Arial" w:cs="Arial"/>
                <w:szCs w:val="20"/>
                <w:lang w:val="fr-FR"/>
              </w:rPr>
            </w:pPr>
            <w:r>
              <w:rPr>
                <w:lang w:val="fr-FR"/>
              </w:rPr>
              <w:t>Salle</w:t>
            </w:r>
            <w:r w:rsidRPr="00EC5256">
              <w:rPr>
                <w:lang w:val="fr-FR"/>
              </w:rPr>
              <w:t xml:space="preserve"> de soins infirmiers</w:t>
            </w:r>
          </w:p>
        </w:tc>
        <w:tc>
          <w:tcPr>
            <w:tcW w:w="1804" w:type="pct"/>
            <w:gridSpan w:val="2"/>
          </w:tcPr>
          <w:p w14:paraId="22240E4E"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5C45819A"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7189E4C8"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4BF77E1E" w14:textId="77777777" w:rsidTr="00A7767F">
        <w:tblPrEx>
          <w:jc w:val="left"/>
        </w:tblPrEx>
        <w:trPr>
          <w:trHeight w:val="20"/>
        </w:trPr>
        <w:tc>
          <w:tcPr>
            <w:tcW w:w="323" w:type="pct"/>
          </w:tcPr>
          <w:p w14:paraId="6823B1D3"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3C69CFC2" w14:textId="1DF0B45E" w:rsidR="0066247F" w:rsidRPr="00EC5256" w:rsidRDefault="0066247F" w:rsidP="0066247F">
            <w:pPr>
              <w:pStyle w:val="ListParagraph1"/>
              <w:spacing w:after="0" w:line="240" w:lineRule="auto"/>
              <w:ind w:left="0"/>
              <w:rPr>
                <w:rFonts w:ascii="Arial" w:hAnsi="Arial" w:cs="Arial"/>
                <w:szCs w:val="20"/>
                <w:lang w:val="fr-FR"/>
              </w:rPr>
            </w:pPr>
            <w:r>
              <w:rPr>
                <w:lang w:val="fr-FR"/>
              </w:rPr>
              <w:t>Altimètre</w:t>
            </w:r>
          </w:p>
        </w:tc>
        <w:tc>
          <w:tcPr>
            <w:tcW w:w="1804" w:type="pct"/>
            <w:gridSpan w:val="2"/>
            <w:shd w:val="clear" w:color="auto" w:fill="D9D9D9" w:themeFill="background1" w:themeFillShade="D9"/>
          </w:tcPr>
          <w:p w14:paraId="425412BA"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p>
        </w:tc>
        <w:tc>
          <w:tcPr>
            <w:tcW w:w="912" w:type="pct"/>
          </w:tcPr>
          <w:p w14:paraId="2E5F4DD3"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193972D8"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605F27C3" w14:textId="77777777" w:rsidTr="00A7767F">
        <w:tblPrEx>
          <w:jc w:val="left"/>
        </w:tblPrEx>
        <w:trPr>
          <w:trHeight w:val="20"/>
        </w:trPr>
        <w:tc>
          <w:tcPr>
            <w:tcW w:w="323" w:type="pct"/>
          </w:tcPr>
          <w:p w14:paraId="70AE20D5"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632E86B6" w14:textId="72D04B30" w:rsidR="0066247F" w:rsidRPr="00EC5256" w:rsidRDefault="0066247F" w:rsidP="0066247F">
            <w:pPr>
              <w:pStyle w:val="ListParagraph1"/>
              <w:spacing w:after="0" w:line="240" w:lineRule="auto"/>
              <w:ind w:left="0"/>
              <w:rPr>
                <w:rFonts w:ascii="Arial" w:hAnsi="Arial" w:cs="Arial"/>
                <w:szCs w:val="20"/>
                <w:lang w:val="fr-FR"/>
              </w:rPr>
            </w:pPr>
            <w:r>
              <w:rPr>
                <w:lang w:val="fr-FR"/>
              </w:rPr>
              <w:t>Toise</w:t>
            </w:r>
          </w:p>
        </w:tc>
        <w:tc>
          <w:tcPr>
            <w:tcW w:w="1804" w:type="pct"/>
            <w:gridSpan w:val="2"/>
            <w:shd w:val="clear" w:color="auto" w:fill="D9D9D9" w:themeFill="background1" w:themeFillShade="D9"/>
          </w:tcPr>
          <w:p w14:paraId="0AF2CD5C"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p>
        </w:tc>
        <w:tc>
          <w:tcPr>
            <w:tcW w:w="912" w:type="pct"/>
          </w:tcPr>
          <w:p w14:paraId="1FBD02B6"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311DD41D"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705EF980" w14:textId="77777777" w:rsidTr="00A7767F">
        <w:tblPrEx>
          <w:jc w:val="left"/>
        </w:tblPrEx>
        <w:trPr>
          <w:trHeight w:val="20"/>
        </w:trPr>
        <w:tc>
          <w:tcPr>
            <w:tcW w:w="323" w:type="pct"/>
          </w:tcPr>
          <w:p w14:paraId="3D854BC4"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3DB87592" w14:textId="3C65AE5E"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Stéthoscope pédiatrique</w:t>
            </w:r>
          </w:p>
        </w:tc>
        <w:tc>
          <w:tcPr>
            <w:tcW w:w="1804" w:type="pct"/>
            <w:gridSpan w:val="2"/>
          </w:tcPr>
          <w:p w14:paraId="688333EF"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0C6C461F"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30CAD520"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63CC3662" w14:textId="77777777" w:rsidTr="00A7767F">
        <w:tblPrEx>
          <w:jc w:val="left"/>
        </w:tblPrEx>
        <w:trPr>
          <w:trHeight w:val="20"/>
        </w:trPr>
        <w:tc>
          <w:tcPr>
            <w:tcW w:w="323" w:type="pct"/>
          </w:tcPr>
          <w:p w14:paraId="06968B48"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5869EC4C" w14:textId="422313B2"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Oxymètre de pouls</w:t>
            </w:r>
          </w:p>
        </w:tc>
        <w:tc>
          <w:tcPr>
            <w:tcW w:w="1804" w:type="pct"/>
            <w:gridSpan w:val="2"/>
          </w:tcPr>
          <w:p w14:paraId="729B00B7"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3F7755E8"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60276EA2"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60B5FAE8" w14:textId="77777777" w:rsidTr="00A7767F">
        <w:tblPrEx>
          <w:jc w:val="left"/>
        </w:tblPrEx>
        <w:trPr>
          <w:trHeight w:val="20"/>
        </w:trPr>
        <w:tc>
          <w:tcPr>
            <w:tcW w:w="323" w:type="pct"/>
          </w:tcPr>
          <w:p w14:paraId="2C4F3F45"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773B0298" w14:textId="68140D85"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Tensiomètre avec brassard pédiatrique</w:t>
            </w:r>
          </w:p>
        </w:tc>
        <w:tc>
          <w:tcPr>
            <w:tcW w:w="1804" w:type="pct"/>
            <w:gridSpan w:val="2"/>
          </w:tcPr>
          <w:p w14:paraId="2DDF7AD4"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p>
        </w:tc>
        <w:tc>
          <w:tcPr>
            <w:tcW w:w="912" w:type="pct"/>
          </w:tcPr>
          <w:p w14:paraId="7177E95C"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2040602A"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30B4C2AF" w14:textId="77777777" w:rsidTr="00A7767F">
        <w:tblPrEx>
          <w:jc w:val="left"/>
        </w:tblPrEx>
        <w:trPr>
          <w:trHeight w:val="20"/>
        </w:trPr>
        <w:tc>
          <w:tcPr>
            <w:tcW w:w="323" w:type="pct"/>
          </w:tcPr>
          <w:p w14:paraId="40677358"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5BC0C15F" w14:textId="73D58C5F"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Torche</w:t>
            </w:r>
          </w:p>
        </w:tc>
        <w:tc>
          <w:tcPr>
            <w:tcW w:w="1804" w:type="pct"/>
            <w:gridSpan w:val="2"/>
          </w:tcPr>
          <w:p w14:paraId="0CC74184"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53291CEC"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6B477DDF"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35EFD01F" w14:textId="77777777" w:rsidTr="00A7767F">
        <w:tblPrEx>
          <w:jc w:val="left"/>
        </w:tblPrEx>
        <w:trPr>
          <w:trHeight w:val="20"/>
        </w:trPr>
        <w:tc>
          <w:tcPr>
            <w:tcW w:w="323" w:type="pct"/>
          </w:tcPr>
          <w:p w14:paraId="219D71FE"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302ADC84" w14:textId="0B19378B"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Nébuliseur</w:t>
            </w:r>
          </w:p>
        </w:tc>
        <w:tc>
          <w:tcPr>
            <w:tcW w:w="1804" w:type="pct"/>
            <w:gridSpan w:val="2"/>
          </w:tcPr>
          <w:p w14:paraId="775A731D"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63FF2475"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4E267F55"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14F61966" w14:textId="77777777" w:rsidTr="00A7767F">
        <w:tblPrEx>
          <w:jc w:val="left"/>
        </w:tblPrEx>
        <w:trPr>
          <w:trHeight w:val="20"/>
        </w:trPr>
        <w:tc>
          <w:tcPr>
            <w:tcW w:w="323" w:type="pct"/>
          </w:tcPr>
          <w:p w14:paraId="4C1012D9"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1FAFE3A7" w14:textId="0ABDF317"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Masque avec chambre d’inhalation</w:t>
            </w:r>
          </w:p>
        </w:tc>
        <w:tc>
          <w:tcPr>
            <w:tcW w:w="1804" w:type="pct"/>
            <w:gridSpan w:val="2"/>
          </w:tcPr>
          <w:p w14:paraId="39BD48D2"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2D9F813F"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5B2E295F"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1B9DFBBC" w14:textId="77777777" w:rsidTr="00A7767F">
        <w:tblPrEx>
          <w:jc w:val="left"/>
        </w:tblPrEx>
        <w:trPr>
          <w:trHeight w:val="20"/>
        </w:trPr>
        <w:tc>
          <w:tcPr>
            <w:tcW w:w="323" w:type="pct"/>
          </w:tcPr>
          <w:p w14:paraId="40392982"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6BFA36B1" w14:textId="41E0F8CF"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Masques de protection : Nouveau-né</w:t>
            </w:r>
          </w:p>
        </w:tc>
        <w:tc>
          <w:tcPr>
            <w:tcW w:w="1804" w:type="pct"/>
            <w:gridSpan w:val="2"/>
          </w:tcPr>
          <w:p w14:paraId="791115AA"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1F791438"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03096CC2"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3EC372B0" w14:textId="77777777" w:rsidTr="00A7767F">
        <w:tblPrEx>
          <w:jc w:val="left"/>
        </w:tblPrEx>
        <w:trPr>
          <w:trHeight w:val="20"/>
        </w:trPr>
        <w:tc>
          <w:tcPr>
            <w:tcW w:w="323" w:type="pct"/>
          </w:tcPr>
          <w:p w14:paraId="16CF2A0D"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248CFB88" w14:textId="370394FA"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Masques de protection : Nourrisson</w:t>
            </w:r>
          </w:p>
        </w:tc>
        <w:tc>
          <w:tcPr>
            <w:tcW w:w="1804" w:type="pct"/>
            <w:gridSpan w:val="2"/>
            <w:shd w:val="clear" w:color="auto" w:fill="D9D9D9" w:themeFill="background1" w:themeFillShade="D9"/>
          </w:tcPr>
          <w:p w14:paraId="4F9A5CD5"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p>
        </w:tc>
        <w:tc>
          <w:tcPr>
            <w:tcW w:w="912" w:type="pct"/>
          </w:tcPr>
          <w:p w14:paraId="6FE83BB5"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3B4770E9"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695474D9" w14:textId="77777777" w:rsidTr="00A7767F">
        <w:tblPrEx>
          <w:jc w:val="left"/>
        </w:tblPrEx>
        <w:trPr>
          <w:trHeight w:val="20"/>
        </w:trPr>
        <w:tc>
          <w:tcPr>
            <w:tcW w:w="323" w:type="pct"/>
          </w:tcPr>
          <w:p w14:paraId="6B138DD2"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6834A0DB" w14:textId="02209373"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Masques de protection : Pédiatrie</w:t>
            </w:r>
          </w:p>
        </w:tc>
        <w:tc>
          <w:tcPr>
            <w:tcW w:w="1804" w:type="pct"/>
            <w:gridSpan w:val="2"/>
            <w:shd w:val="clear" w:color="auto" w:fill="D9D9D9" w:themeFill="background1" w:themeFillShade="D9"/>
          </w:tcPr>
          <w:p w14:paraId="460BDD3B"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p>
        </w:tc>
        <w:tc>
          <w:tcPr>
            <w:tcW w:w="912" w:type="pct"/>
          </w:tcPr>
          <w:p w14:paraId="5032FAF2"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4ED1FFF0"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38E50E5F" w14:textId="77777777" w:rsidTr="00A7767F">
        <w:tblPrEx>
          <w:jc w:val="left"/>
        </w:tblPrEx>
        <w:trPr>
          <w:trHeight w:val="20"/>
        </w:trPr>
        <w:tc>
          <w:tcPr>
            <w:tcW w:w="323" w:type="pct"/>
          </w:tcPr>
          <w:p w14:paraId="6813A0CA"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540C5E2B" w14:textId="4D315A47"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Masques de protection : Adulte</w:t>
            </w:r>
          </w:p>
        </w:tc>
        <w:tc>
          <w:tcPr>
            <w:tcW w:w="1804" w:type="pct"/>
            <w:gridSpan w:val="2"/>
          </w:tcPr>
          <w:p w14:paraId="798569F7"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shd w:val="clear" w:color="auto" w:fill="D9D9D9" w:themeFill="background1" w:themeFillShade="D9"/>
          </w:tcPr>
          <w:p w14:paraId="0E3F1A7A"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p>
        </w:tc>
        <w:tc>
          <w:tcPr>
            <w:tcW w:w="426" w:type="pct"/>
            <w:vMerge/>
          </w:tcPr>
          <w:p w14:paraId="25E7639C"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307586" w14:paraId="36868E00" w14:textId="77777777" w:rsidTr="00FB5616">
        <w:trPr>
          <w:trHeight w:val="376"/>
          <w:jc w:val="center"/>
        </w:trPr>
        <w:tc>
          <w:tcPr>
            <w:tcW w:w="5000" w:type="pct"/>
            <w:gridSpan w:val="6"/>
            <w:shd w:val="clear" w:color="auto" w:fill="AEAAAA" w:themeFill="background2" w:themeFillShade="BF"/>
            <w:vAlign w:val="center"/>
          </w:tcPr>
          <w:p w14:paraId="2F025ED1" w14:textId="77777777" w:rsidR="0066247F" w:rsidRPr="00EC5256" w:rsidRDefault="0066247F" w:rsidP="0066247F">
            <w:pPr>
              <w:tabs>
                <w:tab w:val="left" w:leader="dot" w:pos="2160"/>
                <w:tab w:val="left" w:pos="2520"/>
              </w:tabs>
              <w:suppressAutoHyphens/>
              <w:spacing w:line="276" w:lineRule="auto"/>
              <w:jc w:val="center"/>
              <w:rPr>
                <w:rFonts w:ascii="Aptos" w:eastAsia="Times New Roman" w:hAnsi="Aptos" w:cstheme="minorHAnsi"/>
                <w:b/>
                <w:bCs/>
                <w:szCs w:val="20"/>
                <w:lang w:val="fr-FR"/>
              </w:rPr>
            </w:pPr>
            <w:r w:rsidRPr="00EC5256">
              <w:rPr>
                <w:rFonts w:ascii="Aptos" w:eastAsia="Times New Roman" w:hAnsi="Aptos" w:cstheme="minorHAnsi"/>
                <w:b/>
                <w:bCs/>
                <w:szCs w:val="20"/>
                <w:lang w:val="fr-FR"/>
              </w:rPr>
              <w:t>LABORATOIRE</w:t>
            </w:r>
          </w:p>
          <w:p w14:paraId="1DF40C3F" w14:textId="0C56519A" w:rsidR="0066247F" w:rsidRPr="00EC5256" w:rsidRDefault="0066247F" w:rsidP="0066247F">
            <w:pPr>
              <w:tabs>
                <w:tab w:val="left" w:leader="dot" w:pos="2160"/>
                <w:tab w:val="left" w:pos="2520"/>
              </w:tabs>
              <w:suppressAutoHyphens/>
              <w:spacing w:line="276" w:lineRule="auto"/>
              <w:jc w:val="center"/>
              <w:rPr>
                <w:rFonts w:ascii="Arial" w:hAnsi="Arial" w:cs="Arial"/>
                <w:i/>
                <w:iCs/>
                <w:sz w:val="22"/>
                <w:szCs w:val="24"/>
                <w:lang w:val="fr-FR"/>
              </w:rPr>
            </w:pPr>
            <w:r w:rsidRPr="004D3C08">
              <w:rPr>
                <w:rFonts w:ascii="Aptos" w:eastAsia="Times New Roman" w:hAnsi="Aptos" w:cstheme="minorHAnsi"/>
                <w:i/>
                <w:iCs/>
                <w:szCs w:val="20"/>
                <w:lang w:val="fr-FR"/>
              </w:rPr>
              <w:t xml:space="preserve">Visiter le laboratoire s'il est disponible et </w:t>
            </w:r>
            <w:proofErr w:type="spellStart"/>
            <w:r w:rsidRPr="004D3C08">
              <w:rPr>
                <w:rFonts w:ascii="Aptos" w:eastAsia="Times New Roman" w:hAnsi="Aptos" w:cstheme="minorHAnsi"/>
                <w:i/>
                <w:iCs/>
                <w:szCs w:val="20"/>
                <w:lang w:val="fr-FR"/>
              </w:rPr>
              <w:t>nonter</w:t>
            </w:r>
            <w:proofErr w:type="spellEnd"/>
            <w:r w:rsidRPr="004D3C08">
              <w:rPr>
                <w:rFonts w:ascii="Aptos" w:eastAsia="Times New Roman" w:hAnsi="Aptos" w:cstheme="minorHAnsi"/>
                <w:i/>
                <w:iCs/>
                <w:szCs w:val="20"/>
                <w:lang w:val="fr-FR"/>
              </w:rPr>
              <w:t xml:space="preserve"> les observations.</w:t>
            </w:r>
          </w:p>
        </w:tc>
      </w:tr>
      <w:tr w:rsidR="0066247F" w:rsidRPr="002D084C" w14:paraId="3A19627C" w14:textId="77777777" w:rsidTr="00A7767F">
        <w:trPr>
          <w:trHeight w:val="529"/>
          <w:jc w:val="center"/>
        </w:trPr>
        <w:tc>
          <w:tcPr>
            <w:tcW w:w="323" w:type="pct"/>
          </w:tcPr>
          <w:p w14:paraId="630269EB" w14:textId="10E9A854" w:rsidR="0066247F" w:rsidRPr="00EC5256" w:rsidRDefault="0066247F" w:rsidP="0066247F">
            <w:pPr>
              <w:jc w:val="center"/>
              <w:rPr>
                <w:rFonts w:ascii="Arial" w:eastAsia="Arial Narrow" w:hAnsi="Arial" w:cs="Arial"/>
                <w:b/>
                <w:bCs/>
                <w:szCs w:val="20"/>
                <w:cs/>
                <w:lang w:val="fr-FR" w:bidi="hi-IN"/>
              </w:rPr>
            </w:pPr>
            <w:del w:id="1" w:author="Reviewer" w:date="2025-03-23T21:08:00Z" w16du:dateUtc="2025-03-23T18:08:00Z">
              <w:r w:rsidRPr="00EC5256" w:rsidDel="00AE60C3">
                <w:rPr>
                  <w:rFonts w:ascii="Arial" w:eastAsia="Arial Narrow" w:hAnsi="Arial" w:cs="Arial"/>
                  <w:b/>
                  <w:bCs/>
                  <w:szCs w:val="20"/>
                  <w:lang w:val="fr-FR" w:bidi="hi-IN"/>
                </w:rPr>
                <w:lastRenderedPageBreak/>
                <w:delText>306</w:delText>
              </w:r>
            </w:del>
            <w:ins w:id="2" w:author="Reviewer" w:date="2025-03-23T21:08:00Z" w16du:dateUtc="2025-03-23T18:08:00Z">
              <w:r w:rsidR="00AE60C3">
                <w:rPr>
                  <w:rFonts w:ascii="Arial" w:eastAsia="Arial Narrow" w:hAnsi="Arial" w:cs="Arial"/>
                  <w:b/>
                  <w:bCs/>
                  <w:szCs w:val="20"/>
                  <w:lang w:val="fr-FR" w:bidi="hi-IN"/>
                </w:rPr>
                <w:t>315</w:t>
              </w:r>
            </w:ins>
          </w:p>
        </w:tc>
        <w:tc>
          <w:tcPr>
            <w:tcW w:w="1535" w:type="pct"/>
          </w:tcPr>
          <w:p w14:paraId="6EA646FE" w14:textId="53A2210C" w:rsidR="0066247F" w:rsidRPr="00EC5256" w:rsidRDefault="0066247F" w:rsidP="0066247F">
            <w:pPr>
              <w:rPr>
                <w:rFonts w:ascii="Arial" w:hAnsi="Arial" w:cs="Arial"/>
                <w:b/>
                <w:bCs/>
                <w:szCs w:val="20"/>
                <w:lang w:val="fr-FR"/>
              </w:rPr>
            </w:pPr>
            <w:r w:rsidRPr="00EC5256">
              <w:rPr>
                <w:b/>
                <w:bCs/>
                <w:lang w:val="fr-FR"/>
              </w:rPr>
              <w:t>Le centre de santé dispose-t-il d'un laboratoire ?</w:t>
            </w:r>
          </w:p>
        </w:tc>
        <w:tc>
          <w:tcPr>
            <w:tcW w:w="2716" w:type="pct"/>
            <w:gridSpan w:val="3"/>
          </w:tcPr>
          <w:p w14:paraId="7BFE6A51" w14:textId="57171C0D" w:rsidR="0066247F" w:rsidRPr="00EC5256" w:rsidRDefault="0066247F" w:rsidP="0066247F">
            <w:pPr>
              <w:tabs>
                <w:tab w:val="left" w:pos="0"/>
                <w:tab w:val="right" w:leader="dot" w:pos="4092"/>
              </w:tabs>
              <w:rPr>
                <w:rFonts w:ascii="Calibri" w:hAnsi="Calibri" w:cs="Calibri"/>
                <w:bCs/>
                <w:szCs w:val="20"/>
                <w:lang w:val="fr-FR"/>
              </w:rPr>
            </w:pPr>
            <w:r w:rsidRPr="00EC5256">
              <w:rPr>
                <w:rFonts w:ascii="Calibri" w:eastAsia="Arial Narrow" w:hAnsi="Calibri" w:cs="Calibri"/>
                <w:szCs w:val="20"/>
                <w:lang w:val="fr-FR" w:bidi="hi-IN"/>
              </w:rPr>
              <w:t>Oui</w:t>
            </w:r>
            <w:r w:rsidRPr="00EC5256">
              <w:rPr>
                <w:rFonts w:ascii="Calibri" w:eastAsia="Arial Narrow" w:hAnsi="Calibri" w:cs="Mangal"/>
                <w:szCs w:val="20"/>
                <w:cs/>
                <w:lang w:val="fr-FR" w:bidi="hi-IN"/>
              </w:rPr>
              <w:tab/>
              <w:t>1</w:t>
            </w:r>
          </w:p>
          <w:p w14:paraId="6A41A2EE" w14:textId="36CB013C" w:rsidR="0066247F" w:rsidRPr="00EC5256" w:rsidRDefault="0066247F" w:rsidP="0066247F">
            <w:pPr>
              <w:tabs>
                <w:tab w:val="right" w:leader="dot" w:pos="4092"/>
              </w:tabs>
              <w:rPr>
                <w:rFonts w:ascii="Arial" w:eastAsia="Arial Narrow" w:hAnsi="Arial" w:cs="Arial"/>
                <w:szCs w:val="20"/>
                <w:lang w:val="fr-FR" w:bidi="hi-IN"/>
              </w:rPr>
            </w:pPr>
            <w:r w:rsidRPr="00EC5256">
              <w:rPr>
                <w:rFonts w:ascii="Calibri" w:eastAsia="Arial Narrow" w:hAnsi="Calibri" w:cs="Calibri"/>
                <w:szCs w:val="20"/>
                <w:lang w:val="fr-FR" w:bidi="hi-IN"/>
              </w:rPr>
              <w:t>non</w:t>
            </w:r>
            <w:r w:rsidRPr="00EC5256">
              <w:rPr>
                <w:rFonts w:ascii="Arial" w:eastAsia="Arial Narrow" w:hAnsi="Arial" w:cs="Mangal"/>
                <w:szCs w:val="20"/>
                <w:cs/>
                <w:lang w:val="fr-FR" w:bidi="hi-IN"/>
              </w:rPr>
              <w:tab/>
              <w:t>2</w:t>
            </w:r>
          </w:p>
        </w:tc>
        <w:tc>
          <w:tcPr>
            <w:tcW w:w="426" w:type="pct"/>
            <w:shd w:val="clear" w:color="auto" w:fill="auto"/>
          </w:tcPr>
          <w:p w14:paraId="731467E3" w14:textId="5840A98D" w:rsidR="0066247F" w:rsidRPr="00EC5256" w:rsidRDefault="0066247F" w:rsidP="0066247F">
            <w:pPr>
              <w:rPr>
                <w:rFonts w:ascii="Arial" w:hAnsi="Arial" w:cs="Arial"/>
                <w:b/>
                <w:bCs/>
                <w:szCs w:val="20"/>
                <w:lang w:val="fr-FR"/>
              </w:rPr>
            </w:pPr>
            <w:r w:rsidRPr="002D084C">
              <w:rPr>
                <w:rFonts w:ascii="Arial" w:hAnsi="Arial" w:cs="Arial"/>
                <w:noProof/>
                <w:szCs w:val="20"/>
                <w:lang w:val="fr-FR" w:eastAsia="fr-FR"/>
              </w:rPr>
              <mc:AlternateContent>
                <mc:Choice Requires="wps">
                  <w:drawing>
                    <wp:anchor distT="0" distB="0" distL="114300" distR="114300" simplePos="0" relativeHeight="252352512" behindDoc="0" locked="0" layoutInCell="1" allowOverlap="1" wp14:anchorId="5E9954FB" wp14:editId="4950F2F5">
                      <wp:simplePos x="0" y="0"/>
                      <wp:positionH relativeFrom="column">
                        <wp:posOffset>35491</wp:posOffset>
                      </wp:positionH>
                      <wp:positionV relativeFrom="paragraph">
                        <wp:posOffset>72572</wp:posOffset>
                      </wp:positionV>
                      <wp:extent cx="226695" cy="0"/>
                      <wp:effectExtent l="0" t="76200" r="20955" b="95250"/>
                      <wp:wrapNone/>
                      <wp:docPr id="17" name="Straight Arrow Connector 17"/>
                      <wp:cNvGraphicFramePr/>
                      <a:graphic xmlns:a="http://schemas.openxmlformats.org/drawingml/2006/main">
                        <a:graphicData uri="http://schemas.microsoft.com/office/word/2010/wordprocessingShape">
                          <wps:wsp>
                            <wps:cNvCnPr/>
                            <wps:spPr>
                              <a:xfrm>
                                <a:off x="0" y="0"/>
                                <a:ext cx="2266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592F05" id="_x0000_t32" coordsize="21600,21600" o:spt="32" o:oned="t" path="m,l21600,21600e" filled="f">
                      <v:path arrowok="t" fillok="f" o:connecttype="none"/>
                      <o:lock v:ext="edit" shapetype="t"/>
                    </v:shapetype>
                    <v:shape id="Straight Arrow Connector 17" o:spid="_x0000_s1026" type="#_x0000_t32" style="position:absolute;margin-left:2.8pt;margin-top:5.7pt;width:17.85pt;height:0;z-index:25235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" strokecolor="black [3213]" strokeweight=".5pt">
                      <v:stroke endarrow="block" joinstyle="miter"/>
                    </v:shape>
                  </w:pict>
                </mc:Fallback>
              </mc:AlternateContent>
            </w:r>
          </w:p>
          <w:p w14:paraId="70E27117" w14:textId="3BAF89A7" w:rsidR="0066247F" w:rsidRPr="00EC5256" w:rsidRDefault="0066247F" w:rsidP="0066247F">
            <w:pPr>
              <w:rPr>
                <w:rFonts w:ascii="Arial" w:hAnsi="Arial" w:cs="Arial"/>
                <w:b/>
                <w:bCs/>
                <w:szCs w:val="20"/>
                <w:lang w:val="fr-FR"/>
              </w:rPr>
            </w:pPr>
            <w:r w:rsidRPr="00EC5256">
              <w:rPr>
                <w:rFonts w:ascii="Arial" w:hAnsi="Arial" w:cs="Arial"/>
                <w:b/>
                <w:bCs/>
                <w:szCs w:val="20"/>
                <w:lang w:val="fr-FR"/>
              </w:rPr>
              <w:t xml:space="preserve">  401</w:t>
            </w:r>
          </w:p>
        </w:tc>
      </w:tr>
      <w:tr w:rsidR="0066247F" w:rsidRPr="002D084C" w14:paraId="6EB023F5" w14:textId="77777777" w:rsidTr="00A7767F">
        <w:trPr>
          <w:trHeight w:val="720"/>
          <w:jc w:val="center"/>
        </w:trPr>
        <w:tc>
          <w:tcPr>
            <w:tcW w:w="323" w:type="pct"/>
          </w:tcPr>
          <w:p w14:paraId="7AE414DF" w14:textId="504522C2" w:rsidR="0066247F" w:rsidRPr="00EC5256" w:rsidRDefault="0066247F" w:rsidP="0066247F">
            <w:pPr>
              <w:jc w:val="center"/>
              <w:rPr>
                <w:rFonts w:ascii="Arial" w:hAnsi="Arial" w:cs="Arial"/>
                <w:b/>
                <w:bCs/>
                <w:szCs w:val="20"/>
                <w:lang w:val="fr-FR"/>
              </w:rPr>
            </w:pPr>
            <w:del w:id="3" w:author="Reviewer" w:date="2025-03-23T21:11:00Z" w16du:dateUtc="2025-03-23T18:11:00Z">
              <w:r w:rsidRPr="00EC5256" w:rsidDel="00AE60C3">
                <w:rPr>
                  <w:rFonts w:ascii="Arial" w:eastAsia="Arial Narrow" w:hAnsi="Arial" w:cs="Arial"/>
                  <w:b/>
                  <w:bCs/>
                  <w:szCs w:val="20"/>
                  <w:lang w:val="fr-FR" w:bidi="hi-IN"/>
                </w:rPr>
                <w:delText>307</w:delText>
              </w:r>
            </w:del>
            <w:ins w:id="4" w:author="Reviewer" w:date="2025-03-23T21:11:00Z" w16du:dateUtc="2025-03-23T18:11:00Z">
              <w:r w:rsidR="00AE60C3">
                <w:rPr>
                  <w:rFonts w:ascii="Arial" w:eastAsia="Arial Narrow" w:hAnsi="Arial" w:cs="Arial"/>
                  <w:b/>
                  <w:bCs/>
                  <w:szCs w:val="20"/>
                  <w:lang w:val="fr-FR" w:bidi="hi-IN"/>
                </w:rPr>
                <w:t>316</w:t>
              </w:r>
            </w:ins>
          </w:p>
        </w:tc>
        <w:tc>
          <w:tcPr>
            <w:tcW w:w="1535" w:type="pct"/>
          </w:tcPr>
          <w:p w14:paraId="1B01A972" w14:textId="74E07C2C" w:rsidR="0066247F" w:rsidRPr="00EC5256" w:rsidRDefault="0066247F" w:rsidP="0066247F">
            <w:pPr>
              <w:suppressAutoHyphens/>
              <w:rPr>
                <w:rFonts w:ascii="Arial" w:hAnsi="Arial" w:cs="Arial"/>
                <w:b/>
                <w:bCs/>
                <w:spacing w:val="-2"/>
                <w:szCs w:val="20"/>
                <w:lang w:val="fr-FR"/>
              </w:rPr>
            </w:pPr>
            <w:r w:rsidRPr="00EC5256">
              <w:rPr>
                <w:b/>
                <w:bCs/>
                <w:lang w:val="fr-FR"/>
              </w:rPr>
              <w:t>Les installations et équipements suivants sont-ils disponibles et fonctionnels dans le laboratoire ?</w:t>
            </w:r>
          </w:p>
        </w:tc>
        <w:tc>
          <w:tcPr>
            <w:tcW w:w="1056" w:type="pct"/>
            <w:shd w:val="clear" w:color="auto" w:fill="BFBFBF" w:themeFill="background1" w:themeFillShade="BF"/>
            <w:vAlign w:val="center"/>
          </w:tcPr>
          <w:p w14:paraId="29CE4CC3" w14:textId="064F150C" w:rsidR="0066247F" w:rsidRPr="00EC5256" w:rsidRDefault="0066247F" w:rsidP="0066247F">
            <w:pPr>
              <w:pStyle w:val="ListParagraph1"/>
              <w:ind w:left="0"/>
              <w:jc w:val="center"/>
              <w:rPr>
                <w:rFonts w:ascii="Arial" w:eastAsia="Times New Roman" w:hAnsi="Arial" w:cs="Arial"/>
                <w:b/>
                <w:color w:val="000000"/>
                <w:szCs w:val="20"/>
                <w:lang w:val="fr-FR" w:bidi="hi-IN"/>
              </w:rPr>
            </w:pPr>
            <w:r w:rsidRPr="00EC5256">
              <w:rPr>
                <w:rFonts w:ascii="Arial" w:eastAsia="Times New Roman" w:hAnsi="Arial" w:cs="Arial"/>
                <w:b/>
                <w:color w:val="000000"/>
                <w:szCs w:val="20"/>
                <w:lang w:val="fr-FR" w:bidi="hi-IN"/>
              </w:rPr>
              <w:t>Disponible et fonctionnel</w:t>
            </w:r>
          </w:p>
        </w:tc>
        <w:tc>
          <w:tcPr>
            <w:tcW w:w="748" w:type="pct"/>
            <w:shd w:val="clear" w:color="auto" w:fill="BFBFBF" w:themeFill="background1" w:themeFillShade="BF"/>
            <w:vAlign w:val="center"/>
          </w:tcPr>
          <w:p w14:paraId="6A63A037" w14:textId="18BDF997" w:rsidR="0066247F" w:rsidRPr="00EC5256" w:rsidRDefault="0066247F" w:rsidP="0066247F">
            <w:pPr>
              <w:pStyle w:val="ListParagraph1"/>
              <w:spacing w:after="0"/>
              <w:ind w:left="0"/>
              <w:jc w:val="center"/>
              <w:rPr>
                <w:rFonts w:ascii="Arial" w:hAnsi="Arial" w:cs="Arial"/>
                <w:b/>
                <w:bCs/>
                <w:szCs w:val="20"/>
                <w:lang w:val="fr-FR"/>
              </w:rPr>
            </w:pPr>
            <w:r w:rsidRPr="00EC5256">
              <w:rPr>
                <w:rFonts w:ascii="Arial" w:hAnsi="Arial" w:cs="Arial"/>
                <w:b/>
                <w:bCs/>
                <w:szCs w:val="20"/>
                <w:lang w:val="fr-FR"/>
              </w:rPr>
              <w:t>Disponible mais pas fonctionnel</w:t>
            </w:r>
          </w:p>
        </w:tc>
        <w:tc>
          <w:tcPr>
            <w:tcW w:w="912" w:type="pct"/>
            <w:shd w:val="clear" w:color="auto" w:fill="BFBFBF" w:themeFill="background1" w:themeFillShade="BF"/>
            <w:vAlign w:val="center"/>
          </w:tcPr>
          <w:p w14:paraId="0B0653D9" w14:textId="2961DF31" w:rsidR="0066247F" w:rsidRPr="00EC5256" w:rsidRDefault="0066247F" w:rsidP="0066247F">
            <w:pPr>
              <w:tabs>
                <w:tab w:val="right" w:leader="dot" w:pos="4092"/>
              </w:tabs>
              <w:jc w:val="center"/>
              <w:rPr>
                <w:rFonts w:ascii="Arial" w:hAnsi="Arial" w:cs="Arial"/>
                <w:b/>
                <w:bCs/>
                <w:szCs w:val="20"/>
                <w:lang w:val="fr-FR"/>
              </w:rPr>
            </w:pPr>
            <w:r w:rsidRPr="00EC5256">
              <w:rPr>
                <w:rFonts w:ascii="Arial" w:hAnsi="Arial" w:cs="Arial"/>
                <w:b/>
                <w:bCs/>
                <w:szCs w:val="20"/>
                <w:lang w:val="fr-FR"/>
              </w:rPr>
              <w:t>Indisponible</w:t>
            </w:r>
          </w:p>
        </w:tc>
        <w:tc>
          <w:tcPr>
            <w:tcW w:w="426" w:type="pct"/>
            <w:vMerge w:val="restart"/>
          </w:tcPr>
          <w:p w14:paraId="0CCB5499" w14:textId="77777777" w:rsidR="0066247F" w:rsidRPr="00EC5256" w:rsidRDefault="0066247F" w:rsidP="0066247F">
            <w:pPr>
              <w:rPr>
                <w:rFonts w:ascii="Arial" w:hAnsi="Arial" w:cs="Arial"/>
                <w:b/>
                <w:bCs/>
                <w:szCs w:val="20"/>
                <w:lang w:val="fr-FR"/>
              </w:rPr>
            </w:pPr>
          </w:p>
          <w:p w14:paraId="6F791DDD" w14:textId="77777777" w:rsidR="0066247F" w:rsidRPr="00EC5256" w:rsidRDefault="0066247F" w:rsidP="0066247F">
            <w:pPr>
              <w:rPr>
                <w:rFonts w:ascii="Arial" w:hAnsi="Arial" w:cs="Arial"/>
                <w:szCs w:val="20"/>
                <w:lang w:val="fr-FR"/>
              </w:rPr>
            </w:pPr>
          </w:p>
          <w:p w14:paraId="147B8E8A" w14:textId="77777777" w:rsidR="0066247F" w:rsidRPr="00EC5256" w:rsidRDefault="0066247F" w:rsidP="0066247F">
            <w:pPr>
              <w:rPr>
                <w:rFonts w:ascii="Arial" w:hAnsi="Arial" w:cs="Arial"/>
                <w:szCs w:val="20"/>
                <w:lang w:val="fr-FR"/>
              </w:rPr>
            </w:pPr>
          </w:p>
          <w:p w14:paraId="6318034C" w14:textId="77777777" w:rsidR="0066247F" w:rsidRPr="00EC5256" w:rsidRDefault="0066247F" w:rsidP="0066247F">
            <w:pPr>
              <w:rPr>
                <w:rFonts w:ascii="Arial" w:hAnsi="Arial" w:cs="Arial"/>
                <w:szCs w:val="20"/>
                <w:lang w:val="fr-FR"/>
              </w:rPr>
            </w:pPr>
          </w:p>
          <w:p w14:paraId="2B43592C" w14:textId="77777777" w:rsidR="0066247F" w:rsidRPr="00EC5256" w:rsidRDefault="0066247F" w:rsidP="0066247F">
            <w:pPr>
              <w:rPr>
                <w:rFonts w:ascii="Arial" w:hAnsi="Arial" w:cs="Arial"/>
                <w:szCs w:val="20"/>
                <w:lang w:val="fr-FR"/>
              </w:rPr>
            </w:pPr>
          </w:p>
          <w:p w14:paraId="51C0A94D" w14:textId="77777777" w:rsidR="0066247F" w:rsidRPr="00EC5256" w:rsidRDefault="0066247F" w:rsidP="0066247F">
            <w:pPr>
              <w:rPr>
                <w:rFonts w:ascii="Arial" w:hAnsi="Arial" w:cs="Arial"/>
                <w:szCs w:val="20"/>
                <w:lang w:val="fr-FR"/>
              </w:rPr>
            </w:pPr>
          </w:p>
          <w:p w14:paraId="672BD147" w14:textId="77777777" w:rsidR="0066247F" w:rsidRPr="00EC5256" w:rsidRDefault="0066247F" w:rsidP="0066247F">
            <w:pPr>
              <w:rPr>
                <w:rFonts w:ascii="Arial" w:hAnsi="Arial" w:cs="Arial"/>
                <w:szCs w:val="20"/>
                <w:lang w:val="fr-FR"/>
              </w:rPr>
            </w:pPr>
          </w:p>
          <w:p w14:paraId="170876A0" w14:textId="77777777" w:rsidR="0066247F" w:rsidRPr="00EC5256" w:rsidRDefault="0066247F" w:rsidP="0066247F">
            <w:pPr>
              <w:rPr>
                <w:rFonts w:ascii="Arial" w:hAnsi="Arial" w:cs="Arial"/>
                <w:szCs w:val="20"/>
                <w:lang w:val="fr-FR"/>
              </w:rPr>
            </w:pPr>
          </w:p>
          <w:p w14:paraId="3ABB85D5" w14:textId="77777777" w:rsidR="0066247F" w:rsidRPr="00EC5256" w:rsidRDefault="0066247F" w:rsidP="0066247F">
            <w:pPr>
              <w:rPr>
                <w:rFonts w:ascii="Arial" w:hAnsi="Arial" w:cs="Arial"/>
                <w:szCs w:val="20"/>
                <w:lang w:val="fr-FR"/>
              </w:rPr>
            </w:pPr>
          </w:p>
          <w:p w14:paraId="470A0E93" w14:textId="77777777" w:rsidR="0066247F" w:rsidRPr="00EC5256" w:rsidRDefault="0066247F" w:rsidP="0066247F">
            <w:pPr>
              <w:rPr>
                <w:rFonts w:ascii="Arial" w:hAnsi="Arial" w:cs="Arial"/>
                <w:szCs w:val="20"/>
                <w:lang w:val="fr-FR"/>
              </w:rPr>
            </w:pPr>
          </w:p>
          <w:p w14:paraId="67DE0134" w14:textId="77777777" w:rsidR="0066247F" w:rsidRPr="00EC5256" w:rsidRDefault="0066247F" w:rsidP="0066247F">
            <w:pPr>
              <w:rPr>
                <w:rFonts w:ascii="Arial" w:hAnsi="Arial" w:cs="Arial"/>
                <w:szCs w:val="20"/>
                <w:lang w:val="fr-FR"/>
              </w:rPr>
            </w:pPr>
          </w:p>
          <w:p w14:paraId="4AE125FF" w14:textId="77777777" w:rsidR="0066247F" w:rsidRPr="00EC5256" w:rsidRDefault="0066247F" w:rsidP="0066247F">
            <w:pPr>
              <w:rPr>
                <w:rFonts w:ascii="Arial" w:hAnsi="Arial" w:cs="Arial"/>
                <w:szCs w:val="20"/>
                <w:lang w:val="fr-FR"/>
              </w:rPr>
            </w:pPr>
          </w:p>
          <w:p w14:paraId="3A7B7603" w14:textId="77777777" w:rsidR="0066247F" w:rsidRPr="00EC5256" w:rsidRDefault="0066247F" w:rsidP="0066247F">
            <w:pPr>
              <w:rPr>
                <w:rFonts w:ascii="Arial" w:hAnsi="Arial" w:cs="Arial"/>
                <w:szCs w:val="20"/>
                <w:lang w:val="fr-FR"/>
              </w:rPr>
            </w:pPr>
          </w:p>
          <w:p w14:paraId="2D6B2AC8" w14:textId="77777777" w:rsidR="0066247F" w:rsidRPr="00EC5256" w:rsidRDefault="0066247F" w:rsidP="0066247F">
            <w:pPr>
              <w:rPr>
                <w:rFonts w:ascii="Arial" w:hAnsi="Arial" w:cs="Arial"/>
                <w:szCs w:val="20"/>
                <w:lang w:val="fr-FR"/>
              </w:rPr>
            </w:pPr>
          </w:p>
          <w:p w14:paraId="0354FE65" w14:textId="77777777" w:rsidR="0066247F" w:rsidRPr="00EC5256" w:rsidRDefault="0066247F" w:rsidP="0066247F">
            <w:pPr>
              <w:rPr>
                <w:rFonts w:ascii="Arial" w:hAnsi="Arial" w:cs="Arial"/>
                <w:szCs w:val="20"/>
                <w:lang w:val="fr-FR"/>
              </w:rPr>
            </w:pPr>
          </w:p>
        </w:tc>
      </w:tr>
      <w:tr w:rsidR="0066247F" w:rsidRPr="002D084C" w14:paraId="5F9B587D" w14:textId="77777777" w:rsidTr="00A7767F">
        <w:tblPrEx>
          <w:jc w:val="left"/>
        </w:tblPrEx>
        <w:trPr>
          <w:trHeight w:val="20"/>
        </w:trPr>
        <w:tc>
          <w:tcPr>
            <w:tcW w:w="323" w:type="pct"/>
          </w:tcPr>
          <w:p w14:paraId="766061D8" w14:textId="77777777" w:rsidR="0066247F" w:rsidRPr="00EC5256" w:rsidRDefault="0066247F" w:rsidP="0066247F">
            <w:pPr>
              <w:pStyle w:val="ListParagraph1"/>
              <w:numPr>
                <w:ilvl w:val="0"/>
                <w:numId w:val="6"/>
              </w:numPr>
              <w:spacing w:after="0" w:line="240" w:lineRule="auto"/>
              <w:jc w:val="center"/>
              <w:rPr>
                <w:rFonts w:ascii="Arial" w:hAnsi="Arial" w:cs="Arial"/>
                <w:szCs w:val="20"/>
                <w:lang w:val="fr-FR"/>
              </w:rPr>
            </w:pPr>
          </w:p>
        </w:tc>
        <w:tc>
          <w:tcPr>
            <w:tcW w:w="1535" w:type="pct"/>
          </w:tcPr>
          <w:p w14:paraId="6A968557" w14:textId="6C43929B" w:rsidR="0066247F" w:rsidRPr="00EC5256" w:rsidRDefault="0066247F" w:rsidP="0066247F">
            <w:pPr>
              <w:pStyle w:val="ListParagraph1"/>
              <w:spacing w:after="0" w:line="240" w:lineRule="auto"/>
              <w:ind w:left="0"/>
              <w:rPr>
                <w:rFonts w:ascii="Arial" w:hAnsi="Arial" w:cs="Arial"/>
                <w:szCs w:val="20"/>
                <w:cs/>
                <w:lang w:val="fr-FR" w:bidi="hi-IN"/>
              </w:rPr>
            </w:pPr>
            <w:r w:rsidRPr="00EC5256">
              <w:rPr>
                <w:lang w:val="fr-FR"/>
              </w:rPr>
              <w:t>Eau courante avec robinet Normal</w:t>
            </w:r>
          </w:p>
        </w:tc>
        <w:tc>
          <w:tcPr>
            <w:tcW w:w="1056" w:type="pct"/>
          </w:tcPr>
          <w:p w14:paraId="2B864DC6"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5A625F5F"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0AF1B36E"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757D365C"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57605B38" w14:textId="77777777" w:rsidTr="00A7767F">
        <w:tblPrEx>
          <w:jc w:val="left"/>
        </w:tblPrEx>
        <w:trPr>
          <w:trHeight w:val="20"/>
        </w:trPr>
        <w:tc>
          <w:tcPr>
            <w:tcW w:w="323" w:type="pct"/>
          </w:tcPr>
          <w:p w14:paraId="659E90FE" w14:textId="77777777" w:rsidR="0066247F" w:rsidRPr="00EC5256" w:rsidRDefault="0066247F" w:rsidP="0066247F">
            <w:pPr>
              <w:pStyle w:val="ListParagraph1"/>
              <w:numPr>
                <w:ilvl w:val="0"/>
                <w:numId w:val="6"/>
              </w:numPr>
              <w:spacing w:after="0" w:line="240" w:lineRule="auto"/>
              <w:jc w:val="center"/>
              <w:rPr>
                <w:rFonts w:ascii="Arial" w:hAnsi="Arial" w:cs="Arial"/>
                <w:szCs w:val="20"/>
                <w:lang w:val="fr-FR"/>
              </w:rPr>
            </w:pPr>
          </w:p>
        </w:tc>
        <w:tc>
          <w:tcPr>
            <w:tcW w:w="1535" w:type="pct"/>
          </w:tcPr>
          <w:p w14:paraId="0F2D5B75" w14:textId="1892235A" w:rsidR="0066247F" w:rsidRPr="00EC5256" w:rsidRDefault="0066247F" w:rsidP="0066247F">
            <w:pPr>
              <w:pStyle w:val="ListParagraph1"/>
              <w:spacing w:after="0" w:line="240" w:lineRule="auto"/>
              <w:ind w:left="0"/>
              <w:rPr>
                <w:rFonts w:ascii="Arial" w:hAnsi="Arial" w:cs="Arial"/>
                <w:szCs w:val="20"/>
                <w:cs/>
                <w:lang w:val="fr-FR" w:bidi="hi-IN"/>
              </w:rPr>
            </w:pPr>
            <w:r w:rsidRPr="00EC5256">
              <w:rPr>
                <w:lang w:val="fr-FR"/>
              </w:rPr>
              <w:t xml:space="preserve">Eau courante avec robinet coudé </w:t>
            </w:r>
          </w:p>
        </w:tc>
        <w:tc>
          <w:tcPr>
            <w:tcW w:w="1056" w:type="pct"/>
          </w:tcPr>
          <w:p w14:paraId="5A1A62A8"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4147A7FD"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75047065"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4658CA94"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1A2DFAE3" w14:textId="77777777" w:rsidTr="00A7767F">
        <w:tblPrEx>
          <w:jc w:val="left"/>
        </w:tblPrEx>
        <w:trPr>
          <w:trHeight w:val="20"/>
        </w:trPr>
        <w:tc>
          <w:tcPr>
            <w:tcW w:w="323" w:type="pct"/>
          </w:tcPr>
          <w:p w14:paraId="269849D0" w14:textId="77777777" w:rsidR="0066247F" w:rsidRPr="00EC5256" w:rsidRDefault="0066247F" w:rsidP="0066247F">
            <w:pPr>
              <w:pStyle w:val="ListParagraph1"/>
              <w:numPr>
                <w:ilvl w:val="0"/>
                <w:numId w:val="6"/>
              </w:numPr>
              <w:spacing w:after="0" w:line="240" w:lineRule="auto"/>
              <w:jc w:val="center"/>
              <w:rPr>
                <w:rFonts w:ascii="Arial" w:hAnsi="Arial" w:cs="Arial"/>
                <w:szCs w:val="20"/>
                <w:lang w:val="fr-FR"/>
              </w:rPr>
            </w:pPr>
          </w:p>
        </w:tc>
        <w:tc>
          <w:tcPr>
            <w:tcW w:w="1535" w:type="pct"/>
          </w:tcPr>
          <w:p w14:paraId="3B547B91" w14:textId="3BED86BA" w:rsidR="0066247F" w:rsidRPr="00EC5256" w:rsidRDefault="0066247F" w:rsidP="0066247F">
            <w:pPr>
              <w:pStyle w:val="ListParagraph1"/>
              <w:spacing w:after="0" w:line="240" w:lineRule="auto"/>
              <w:ind w:left="0"/>
              <w:rPr>
                <w:rFonts w:ascii="Arial" w:hAnsi="Arial" w:cs="Arial"/>
                <w:szCs w:val="20"/>
                <w:cs/>
                <w:lang w:val="fr-FR" w:bidi="hi-IN"/>
              </w:rPr>
            </w:pPr>
            <w:r w:rsidRPr="00EC5256">
              <w:rPr>
                <w:lang w:val="fr-FR"/>
              </w:rPr>
              <w:t>Stérilisateur d’instruments</w:t>
            </w:r>
          </w:p>
        </w:tc>
        <w:tc>
          <w:tcPr>
            <w:tcW w:w="1056" w:type="pct"/>
          </w:tcPr>
          <w:p w14:paraId="33153CB3"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50C65C65"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64D35F76"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1C022ABB"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38EB7880" w14:textId="77777777" w:rsidTr="00A7767F">
        <w:tblPrEx>
          <w:jc w:val="left"/>
        </w:tblPrEx>
        <w:trPr>
          <w:trHeight w:val="20"/>
        </w:trPr>
        <w:tc>
          <w:tcPr>
            <w:tcW w:w="323" w:type="pct"/>
          </w:tcPr>
          <w:p w14:paraId="70FE9DB8" w14:textId="77777777" w:rsidR="0066247F" w:rsidRPr="00EC5256" w:rsidRDefault="0066247F" w:rsidP="0066247F">
            <w:pPr>
              <w:pStyle w:val="ListParagraph1"/>
              <w:numPr>
                <w:ilvl w:val="0"/>
                <w:numId w:val="6"/>
              </w:numPr>
              <w:spacing w:after="0" w:line="240" w:lineRule="auto"/>
              <w:jc w:val="center"/>
              <w:rPr>
                <w:rFonts w:ascii="Arial" w:hAnsi="Arial" w:cs="Arial"/>
                <w:szCs w:val="20"/>
                <w:lang w:val="fr-FR"/>
              </w:rPr>
            </w:pPr>
          </w:p>
        </w:tc>
        <w:tc>
          <w:tcPr>
            <w:tcW w:w="1535" w:type="pct"/>
          </w:tcPr>
          <w:p w14:paraId="72F59214" w14:textId="76292183" w:rsidR="0066247F" w:rsidRPr="00EC5256" w:rsidRDefault="0066247F" w:rsidP="0066247F">
            <w:pPr>
              <w:pStyle w:val="ListParagraph1"/>
              <w:spacing w:after="0" w:line="240" w:lineRule="auto"/>
              <w:ind w:left="0"/>
              <w:rPr>
                <w:rFonts w:ascii="Arial" w:hAnsi="Arial" w:cs="Arial"/>
                <w:szCs w:val="20"/>
                <w:cs/>
                <w:lang w:val="fr-FR" w:bidi="hi-IN"/>
              </w:rPr>
            </w:pPr>
            <w:r w:rsidRPr="00EC5256">
              <w:rPr>
                <w:lang w:val="fr-FR"/>
              </w:rPr>
              <w:t>Destructeur d'aiguilles/coupe-embouts</w:t>
            </w:r>
          </w:p>
        </w:tc>
        <w:tc>
          <w:tcPr>
            <w:tcW w:w="1056" w:type="pct"/>
          </w:tcPr>
          <w:p w14:paraId="51F1FB61"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4B45AAA7"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4AB0B085"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7770AEB6"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077F3B0F" w14:textId="77777777" w:rsidTr="00A7767F">
        <w:tblPrEx>
          <w:jc w:val="left"/>
        </w:tblPrEx>
        <w:trPr>
          <w:trHeight w:val="20"/>
        </w:trPr>
        <w:tc>
          <w:tcPr>
            <w:tcW w:w="323" w:type="pct"/>
          </w:tcPr>
          <w:p w14:paraId="3C7A8E0F" w14:textId="77777777" w:rsidR="0066247F" w:rsidRPr="00EC5256" w:rsidRDefault="0066247F" w:rsidP="0066247F">
            <w:pPr>
              <w:pStyle w:val="ListParagraph1"/>
              <w:numPr>
                <w:ilvl w:val="0"/>
                <w:numId w:val="6"/>
              </w:numPr>
              <w:spacing w:after="0" w:line="240" w:lineRule="auto"/>
              <w:jc w:val="center"/>
              <w:rPr>
                <w:rFonts w:ascii="Arial" w:hAnsi="Arial" w:cs="Arial"/>
                <w:szCs w:val="20"/>
                <w:lang w:val="fr-FR"/>
              </w:rPr>
            </w:pPr>
          </w:p>
        </w:tc>
        <w:tc>
          <w:tcPr>
            <w:tcW w:w="1535" w:type="pct"/>
          </w:tcPr>
          <w:p w14:paraId="44A89AD5" w14:textId="4F070AD4" w:rsidR="0066247F" w:rsidRPr="00EC5256" w:rsidRDefault="0066247F" w:rsidP="0066247F">
            <w:pPr>
              <w:pStyle w:val="ListParagraph1"/>
              <w:spacing w:after="0" w:line="240" w:lineRule="auto"/>
              <w:ind w:left="0"/>
              <w:rPr>
                <w:rFonts w:ascii="Arial" w:hAnsi="Arial" w:cs="Arial"/>
                <w:szCs w:val="20"/>
                <w:cs/>
                <w:lang w:val="fr-FR" w:bidi="hi-IN"/>
              </w:rPr>
            </w:pPr>
            <w:r w:rsidRPr="00EC5256">
              <w:rPr>
                <w:lang w:val="fr-FR"/>
              </w:rPr>
              <w:t>Réfrigérateur</w:t>
            </w:r>
          </w:p>
        </w:tc>
        <w:tc>
          <w:tcPr>
            <w:tcW w:w="1056" w:type="pct"/>
          </w:tcPr>
          <w:p w14:paraId="1348BEDD"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68CEE3D2"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6406F0B0"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794C845F"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56BBED29" w14:textId="77777777" w:rsidTr="00A7767F">
        <w:tblPrEx>
          <w:jc w:val="left"/>
        </w:tblPrEx>
        <w:trPr>
          <w:trHeight w:val="20"/>
        </w:trPr>
        <w:tc>
          <w:tcPr>
            <w:tcW w:w="323" w:type="pct"/>
          </w:tcPr>
          <w:p w14:paraId="37095C62" w14:textId="77777777" w:rsidR="0066247F" w:rsidRPr="00EC5256" w:rsidRDefault="0066247F" w:rsidP="0066247F">
            <w:pPr>
              <w:pStyle w:val="ListParagraph1"/>
              <w:numPr>
                <w:ilvl w:val="0"/>
                <w:numId w:val="6"/>
              </w:numPr>
              <w:spacing w:after="0" w:line="240" w:lineRule="auto"/>
              <w:jc w:val="center"/>
              <w:rPr>
                <w:rFonts w:ascii="Arial" w:hAnsi="Arial" w:cs="Arial"/>
                <w:szCs w:val="20"/>
                <w:lang w:val="fr-FR"/>
              </w:rPr>
            </w:pPr>
          </w:p>
        </w:tc>
        <w:tc>
          <w:tcPr>
            <w:tcW w:w="1535" w:type="pct"/>
          </w:tcPr>
          <w:p w14:paraId="7D29DC56" w14:textId="42790ABB" w:rsidR="0066247F" w:rsidRPr="00EC5256" w:rsidRDefault="0066247F" w:rsidP="0066247F">
            <w:pPr>
              <w:pStyle w:val="ListParagraph1"/>
              <w:spacing w:after="0" w:line="240" w:lineRule="auto"/>
              <w:ind w:left="0"/>
              <w:rPr>
                <w:rFonts w:ascii="Arial" w:hAnsi="Arial" w:cs="Arial"/>
                <w:szCs w:val="20"/>
                <w:lang w:val="fr-FR"/>
              </w:rPr>
            </w:pPr>
            <w:proofErr w:type="spellStart"/>
            <w:r w:rsidRPr="00EC5256">
              <w:rPr>
                <w:lang w:val="fr-FR"/>
              </w:rPr>
              <w:t>Hémoglobinomètre</w:t>
            </w:r>
            <w:proofErr w:type="spellEnd"/>
          </w:p>
        </w:tc>
        <w:tc>
          <w:tcPr>
            <w:tcW w:w="1056" w:type="pct"/>
          </w:tcPr>
          <w:p w14:paraId="49F6CD0C"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1C251E4D"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57083AC0"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71C2BC3A"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3DDE81EE" w14:textId="77777777" w:rsidTr="00A7767F">
        <w:tblPrEx>
          <w:jc w:val="left"/>
        </w:tblPrEx>
        <w:trPr>
          <w:trHeight w:val="20"/>
        </w:trPr>
        <w:tc>
          <w:tcPr>
            <w:tcW w:w="323" w:type="pct"/>
          </w:tcPr>
          <w:p w14:paraId="028633E9" w14:textId="77777777" w:rsidR="0066247F" w:rsidRPr="00EC5256" w:rsidRDefault="0066247F" w:rsidP="0066247F">
            <w:pPr>
              <w:pStyle w:val="ListParagraph1"/>
              <w:numPr>
                <w:ilvl w:val="0"/>
                <w:numId w:val="6"/>
              </w:numPr>
              <w:spacing w:after="0" w:line="240" w:lineRule="auto"/>
              <w:jc w:val="center"/>
              <w:rPr>
                <w:rFonts w:ascii="Arial" w:hAnsi="Arial" w:cs="Arial"/>
                <w:szCs w:val="20"/>
                <w:lang w:val="fr-FR"/>
              </w:rPr>
            </w:pPr>
          </w:p>
        </w:tc>
        <w:tc>
          <w:tcPr>
            <w:tcW w:w="1535" w:type="pct"/>
          </w:tcPr>
          <w:p w14:paraId="71822857" w14:textId="7AA43D2E"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Microscope bi</w:t>
            </w:r>
            <w:r>
              <w:rPr>
                <w:lang w:val="fr-FR"/>
              </w:rPr>
              <w:t>n</w:t>
            </w:r>
            <w:r w:rsidRPr="00EC5256">
              <w:rPr>
                <w:lang w:val="fr-FR"/>
              </w:rPr>
              <w:t>oculaire/mo</w:t>
            </w:r>
            <w:r>
              <w:rPr>
                <w:lang w:val="fr-FR"/>
              </w:rPr>
              <w:t>n</w:t>
            </w:r>
            <w:r w:rsidRPr="00EC5256">
              <w:rPr>
                <w:lang w:val="fr-FR"/>
              </w:rPr>
              <w:t>oculaire</w:t>
            </w:r>
          </w:p>
        </w:tc>
        <w:tc>
          <w:tcPr>
            <w:tcW w:w="1056" w:type="pct"/>
          </w:tcPr>
          <w:p w14:paraId="29528260"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5D607584"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58891E38"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1F593F4F"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145620F3" w14:textId="77777777" w:rsidTr="00A7767F">
        <w:tblPrEx>
          <w:jc w:val="left"/>
        </w:tblPrEx>
        <w:trPr>
          <w:trHeight w:val="20"/>
        </w:trPr>
        <w:tc>
          <w:tcPr>
            <w:tcW w:w="323" w:type="pct"/>
          </w:tcPr>
          <w:p w14:paraId="1C2B6533" w14:textId="77777777" w:rsidR="0066247F" w:rsidRPr="00EC5256" w:rsidRDefault="0066247F" w:rsidP="0066247F">
            <w:pPr>
              <w:pStyle w:val="ListParagraph1"/>
              <w:numPr>
                <w:ilvl w:val="0"/>
                <w:numId w:val="6"/>
              </w:numPr>
              <w:spacing w:after="0" w:line="240" w:lineRule="auto"/>
              <w:jc w:val="center"/>
              <w:rPr>
                <w:rFonts w:ascii="Arial" w:hAnsi="Arial" w:cs="Arial"/>
                <w:szCs w:val="20"/>
                <w:lang w:val="fr-FR"/>
              </w:rPr>
            </w:pPr>
          </w:p>
        </w:tc>
        <w:tc>
          <w:tcPr>
            <w:tcW w:w="1535" w:type="pct"/>
          </w:tcPr>
          <w:p w14:paraId="47D611EB" w14:textId="63BF1925"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Test d'électrolytes</w:t>
            </w:r>
          </w:p>
        </w:tc>
        <w:tc>
          <w:tcPr>
            <w:tcW w:w="1056" w:type="pct"/>
          </w:tcPr>
          <w:p w14:paraId="7A7A4DA4"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410194A6"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74B078BF"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31152C6D"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37DC7C1A" w14:textId="77777777" w:rsidTr="00A7767F">
        <w:tblPrEx>
          <w:jc w:val="left"/>
        </w:tblPrEx>
        <w:trPr>
          <w:trHeight w:val="20"/>
        </w:trPr>
        <w:tc>
          <w:tcPr>
            <w:tcW w:w="323" w:type="pct"/>
          </w:tcPr>
          <w:p w14:paraId="473ACB77" w14:textId="77777777" w:rsidR="0066247F" w:rsidRPr="00EC5256" w:rsidRDefault="0066247F" w:rsidP="0066247F">
            <w:pPr>
              <w:pStyle w:val="ListParagraph1"/>
              <w:numPr>
                <w:ilvl w:val="0"/>
                <w:numId w:val="6"/>
              </w:numPr>
              <w:spacing w:after="0" w:line="240" w:lineRule="auto"/>
              <w:jc w:val="center"/>
              <w:rPr>
                <w:rFonts w:ascii="Arial" w:hAnsi="Arial" w:cs="Arial"/>
                <w:szCs w:val="20"/>
                <w:lang w:val="fr-FR"/>
              </w:rPr>
            </w:pPr>
          </w:p>
        </w:tc>
        <w:tc>
          <w:tcPr>
            <w:tcW w:w="1535" w:type="pct"/>
          </w:tcPr>
          <w:p w14:paraId="359C6F1F" w14:textId="396C2C05"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Glucomètre/ Dextrogyre</w:t>
            </w:r>
          </w:p>
        </w:tc>
        <w:tc>
          <w:tcPr>
            <w:tcW w:w="1056" w:type="pct"/>
          </w:tcPr>
          <w:p w14:paraId="4D5FB866"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6C320D79"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573BD4CA"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2D5F30B6"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60476AA9" w14:textId="77777777" w:rsidTr="00A7767F">
        <w:tblPrEx>
          <w:jc w:val="left"/>
        </w:tblPrEx>
        <w:trPr>
          <w:trHeight w:val="243"/>
        </w:trPr>
        <w:tc>
          <w:tcPr>
            <w:tcW w:w="323" w:type="pct"/>
          </w:tcPr>
          <w:p w14:paraId="2091BDF3" w14:textId="77777777" w:rsidR="0066247F" w:rsidRPr="00EC5256" w:rsidRDefault="0066247F" w:rsidP="0066247F">
            <w:pPr>
              <w:pStyle w:val="ListParagraph1"/>
              <w:numPr>
                <w:ilvl w:val="0"/>
                <w:numId w:val="6"/>
              </w:numPr>
              <w:spacing w:after="0" w:line="240" w:lineRule="auto"/>
              <w:jc w:val="center"/>
              <w:rPr>
                <w:rFonts w:ascii="Arial" w:hAnsi="Arial" w:cs="Arial"/>
                <w:szCs w:val="20"/>
                <w:lang w:val="fr-FR"/>
              </w:rPr>
            </w:pPr>
          </w:p>
        </w:tc>
        <w:tc>
          <w:tcPr>
            <w:tcW w:w="1535" w:type="pct"/>
          </w:tcPr>
          <w:p w14:paraId="1230D837" w14:textId="3D9E9125" w:rsidR="0066247F" w:rsidRPr="00EC5256" w:rsidRDefault="0066247F" w:rsidP="0066247F">
            <w:pPr>
              <w:pStyle w:val="ListParagraph1"/>
              <w:spacing w:after="0" w:line="240" w:lineRule="auto"/>
              <w:ind w:left="0"/>
              <w:rPr>
                <w:rFonts w:ascii="Arial" w:hAnsi="Arial" w:cs="Arial"/>
                <w:szCs w:val="20"/>
                <w:lang w:val="fr-FR"/>
              </w:rPr>
            </w:pPr>
            <w:proofErr w:type="spellStart"/>
            <w:r w:rsidRPr="00EC5256">
              <w:rPr>
                <w:lang w:val="fr-FR"/>
              </w:rPr>
              <w:t>Bilirubinomètre</w:t>
            </w:r>
            <w:proofErr w:type="spellEnd"/>
          </w:p>
        </w:tc>
        <w:tc>
          <w:tcPr>
            <w:tcW w:w="1056" w:type="pct"/>
          </w:tcPr>
          <w:p w14:paraId="76E36DA6"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0DF277F0"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29EFE4C4"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7327FDFB"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3481226A" w14:textId="77777777" w:rsidTr="00A7767F">
        <w:trPr>
          <w:trHeight w:val="376"/>
          <w:jc w:val="center"/>
        </w:trPr>
        <w:tc>
          <w:tcPr>
            <w:tcW w:w="323" w:type="pct"/>
          </w:tcPr>
          <w:p w14:paraId="2ED3C590" w14:textId="700D26B8" w:rsidR="0066247F" w:rsidRPr="00EC5256" w:rsidRDefault="0066247F" w:rsidP="0066247F">
            <w:pPr>
              <w:jc w:val="center"/>
              <w:rPr>
                <w:rFonts w:ascii="Arial" w:hAnsi="Arial" w:cs="Arial"/>
                <w:b/>
                <w:bCs/>
                <w:szCs w:val="20"/>
                <w:lang w:val="fr-FR"/>
              </w:rPr>
            </w:pPr>
            <w:del w:id="5" w:author="Reviewer" w:date="2025-03-23T21:11:00Z" w16du:dateUtc="2025-03-23T18:11:00Z">
              <w:r w:rsidRPr="00EC5256" w:rsidDel="00AE60C3">
                <w:rPr>
                  <w:rFonts w:ascii="Arial" w:eastAsia="Arial Narrow" w:hAnsi="Arial" w:cs="Mangal"/>
                  <w:b/>
                  <w:bCs/>
                  <w:szCs w:val="20"/>
                  <w:cs/>
                  <w:lang w:val="fr-FR" w:bidi="hi-IN"/>
                </w:rPr>
                <w:delText>3</w:delText>
              </w:r>
              <w:r w:rsidRPr="00EC5256" w:rsidDel="00AE60C3">
                <w:rPr>
                  <w:rFonts w:ascii="Arial" w:eastAsia="Arial Narrow" w:hAnsi="Arial" w:cs="Arial"/>
                  <w:b/>
                  <w:bCs/>
                  <w:szCs w:val="20"/>
                  <w:lang w:val="fr-FR" w:bidi="hi-IN"/>
                </w:rPr>
                <w:delText>08</w:delText>
              </w:r>
            </w:del>
            <w:ins w:id="6" w:author="Reviewer" w:date="2025-03-23T21:11:00Z" w16du:dateUtc="2025-03-23T18:11:00Z">
              <w:r w:rsidR="00AE60C3">
                <w:rPr>
                  <w:rFonts w:ascii="Arial" w:eastAsia="Arial Narrow" w:hAnsi="Arial" w:cs="Mangal"/>
                  <w:b/>
                  <w:bCs/>
                  <w:szCs w:val="20"/>
                  <w:cs/>
                  <w:lang w:val="fr-FR" w:bidi="hi-IN"/>
                </w:rPr>
                <w:t>317</w:t>
              </w:r>
            </w:ins>
          </w:p>
        </w:tc>
        <w:tc>
          <w:tcPr>
            <w:tcW w:w="1535" w:type="pct"/>
          </w:tcPr>
          <w:p w14:paraId="0D4EFBEF" w14:textId="09CBFD22" w:rsidR="0066247F" w:rsidRPr="00EC5256" w:rsidRDefault="0066247F" w:rsidP="0066247F">
            <w:pPr>
              <w:suppressAutoHyphens/>
              <w:rPr>
                <w:rFonts w:ascii="Arial" w:eastAsia="Arial Narrow" w:hAnsi="Arial" w:cs="Arial"/>
                <w:b/>
                <w:bCs/>
                <w:spacing w:val="-2"/>
                <w:szCs w:val="20"/>
                <w:lang w:val="fr-FR" w:bidi="hi-IN"/>
              </w:rPr>
            </w:pPr>
            <w:r w:rsidRPr="00D37CDB">
              <w:rPr>
                <w:b/>
                <w:bCs/>
                <w:lang w:val="fr-FR"/>
              </w:rPr>
              <w:t xml:space="preserve">Le centre de santé dispose-t-il </w:t>
            </w:r>
            <w:r w:rsidRPr="00EC5256">
              <w:rPr>
                <w:b/>
                <w:bCs/>
                <w:lang w:val="fr-FR"/>
              </w:rPr>
              <w:t>des fournitures/consommables suivants dans le laboratoire ?</w:t>
            </w:r>
          </w:p>
        </w:tc>
        <w:tc>
          <w:tcPr>
            <w:tcW w:w="1804" w:type="pct"/>
            <w:gridSpan w:val="2"/>
            <w:shd w:val="clear" w:color="auto" w:fill="BFBFBF" w:themeFill="background1" w:themeFillShade="BF"/>
            <w:vAlign w:val="center"/>
          </w:tcPr>
          <w:p w14:paraId="2A23B267" w14:textId="510EEC24" w:rsidR="0066247F" w:rsidRPr="00EC5256" w:rsidRDefault="0066247F" w:rsidP="0066247F">
            <w:pPr>
              <w:tabs>
                <w:tab w:val="right" w:leader="dot" w:pos="4092"/>
              </w:tabs>
              <w:jc w:val="center"/>
              <w:rPr>
                <w:rFonts w:ascii="Arial" w:hAnsi="Arial" w:cs="Arial"/>
                <w:b/>
                <w:bCs/>
                <w:szCs w:val="20"/>
                <w:lang w:val="fr-FR"/>
              </w:rPr>
            </w:pPr>
            <w:r w:rsidRPr="00EC5256">
              <w:rPr>
                <w:rFonts w:ascii="Arial" w:hAnsi="Arial" w:cs="Arial"/>
                <w:b/>
                <w:bCs/>
                <w:szCs w:val="20"/>
                <w:lang w:val="fr-FR"/>
              </w:rPr>
              <w:t xml:space="preserve">Disponible </w:t>
            </w:r>
          </w:p>
        </w:tc>
        <w:tc>
          <w:tcPr>
            <w:tcW w:w="912" w:type="pct"/>
            <w:shd w:val="clear" w:color="auto" w:fill="BFBFBF" w:themeFill="background1" w:themeFillShade="BF"/>
            <w:vAlign w:val="center"/>
          </w:tcPr>
          <w:p w14:paraId="367FE433" w14:textId="54352F0C" w:rsidR="0066247F" w:rsidRPr="00EC5256" w:rsidRDefault="0066247F" w:rsidP="0066247F">
            <w:pPr>
              <w:tabs>
                <w:tab w:val="right" w:leader="dot" w:pos="4092"/>
              </w:tabs>
              <w:jc w:val="center"/>
              <w:rPr>
                <w:rFonts w:ascii="Arial" w:hAnsi="Arial" w:cs="Arial"/>
                <w:b/>
                <w:bCs/>
                <w:szCs w:val="20"/>
                <w:lang w:val="fr-FR"/>
              </w:rPr>
            </w:pPr>
            <w:r w:rsidRPr="00EC5256">
              <w:rPr>
                <w:rFonts w:ascii="Arial" w:hAnsi="Arial" w:cs="Arial"/>
                <w:b/>
                <w:bCs/>
                <w:szCs w:val="20"/>
                <w:lang w:val="fr-FR"/>
              </w:rPr>
              <w:t>Indisponible</w:t>
            </w:r>
          </w:p>
        </w:tc>
        <w:tc>
          <w:tcPr>
            <w:tcW w:w="426" w:type="pct"/>
            <w:vMerge w:val="restart"/>
          </w:tcPr>
          <w:p w14:paraId="636236A4" w14:textId="77777777" w:rsidR="0066247F" w:rsidRPr="00EC5256" w:rsidRDefault="0066247F" w:rsidP="0066247F">
            <w:pPr>
              <w:rPr>
                <w:rFonts w:ascii="Arial" w:hAnsi="Arial" w:cs="Arial"/>
                <w:b/>
                <w:bCs/>
                <w:szCs w:val="20"/>
                <w:lang w:val="fr-FR"/>
              </w:rPr>
            </w:pPr>
          </w:p>
          <w:p w14:paraId="49D721AC" w14:textId="77777777" w:rsidR="0066247F" w:rsidRPr="00EC5256" w:rsidRDefault="0066247F" w:rsidP="0066247F">
            <w:pPr>
              <w:rPr>
                <w:rFonts w:ascii="Arial" w:hAnsi="Arial" w:cs="Arial"/>
                <w:szCs w:val="20"/>
                <w:lang w:val="fr-FR"/>
              </w:rPr>
            </w:pPr>
          </w:p>
          <w:p w14:paraId="5D339322" w14:textId="77777777" w:rsidR="0066247F" w:rsidRPr="00EC5256" w:rsidRDefault="0066247F" w:rsidP="0066247F">
            <w:pPr>
              <w:rPr>
                <w:rFonts w:ascii="Arial" w:hAnsi="Arial" w:cs="Arial"/>
                <w:szCs w:val="20"/>
                <w:lang w:val="fr-FR"/>
              </w:rPr>
            </w:pPr>
          </w:p>
          <w:p w14:paraId="1EA05C6A" w14:textId="77777777" w:rsidR="0066247F" w:rsidRPr="00EC5256" w:rsidRDefault="0066247F" w:rsidP="0066247F">
            <w:pPr>
              <w:rPr>
                <w:rFonts w:ascii="Arial" w:hAnsi="Arial" w:cs="Arial"/>
                <w:szCs w:val="20"/>
                <w:lang w:val="fr-FR"/>
              </w:rPr>
            </w:pPr>
          </w:p>
          <w:p w14:paraId="090618EA" w14:textId="77777777" w:rsidR="0066247F" w:rsidRPr="00EC5256" w:rsidRDefault="0066247F" w:rsidP="0066247F">
            <w:pPr>
              <w:rPr>
                <w:rFonts w:ascii="Arial" w:hAnsi="Arial" w:cs="Arial"/>
                <w:szCs w:val="20"/>
                <w:lang w:val="fr-FR"/>
              </w:rPr>
            </w:pPr>
          </w:p>
          <w:p w14:paraId="49F68AA5" w14:textId="77777777" w:rsidR="0066247F" w:rsidRPr="00EC5256" w:rsidRDefault="0066247F" w:rsidP="0066247F">
            <w:pPr>
              <w:rPr>
                <w:rFonts w:ascii="Arial" w:hAnsi="Arial" w:cs="Arial"/>
                <w:szCs w:val="20"/>
                <w:lang w:val="fr-FR"/>
              </w:rPr>
            </w:pPr>
          </w:p>
          <w:p w14:paraId="1231BA47" w14:textId="77777777" w:rsidR="0066247F" w:rsidRPr="00EC5256" w:rsidRDefault="0066247F" w:rsidP="0066247F">
            <w:pPr>
              <w:rPr>
                <w:rFonts w:ascii="Arial" w:hAnsi="Arial" w:cs="Arial"/>
                <w:szCs w:val="20"/>
                <w:lang w:val="fr-FR"/>
              </w:rPr>
            </w:pPr>
          </w:p>
          <w:p w14:paraId="18C40392" w14:textId="77777777" w:rsidR="0066247F" w:rsidRPr="00EC5256" w:rsidRDefault="0066247F" w:rsidP="0066247F">
            <w:pPr>
              <w:rPr>
                <w:rFonts w:ascii="Arial" w:hAnsi="Arial" w:cs="Arial"/>
                <w:szCs w:val="20"/>
                <w:lang w:val="fr-FR"/>
              </w:rPr>
            </w:pPr>
          </w:p>
          <w:p w14:paraId="32C9C059" w14:textId="77777777" w:rsidR="0066247F" w:rsidRPr="00EC5256" w:rsidRDefault="0066247F" w:rsidP="0066247F">
            <w:pPr>
              <w:rPr>
                <w:rFonts w:ascii="Arial" w:hAnsi="Arial" w:cs="Arial"/>
                <w:szCs w:val="20"/>
                <w:lang w:val="fr-FR"/>
              </w:rPr>
            </w:pPr>
          </w:p>
          <w:p w14:paraId="00E4D4AD" w14:textId="77777777" w:rsidR="0066247F" w:rsidRPr="00EC5256" w:rsidRDefault="0066247F" w:rsidP="0066247F">
            <w:pPr>
              <w:rPr>
                <w:rFonts w:ascii="Arial" w:hAnsi="Arial" w:cs="Arial"/>
                <w:szCs w:val="20"/>
                <w:lang w:val="fr-FR"/>
              </w:rPr>
            </w:pPr>
          </w:p>
          <w:p w14:paraId="65BFA91E" w14:textId="77777777" w:rsidR="0066247F" w:rsidRPr="00EC5256" w:rsidRDefault="0066247F" w:rsidP="0066247F">
            <w:pPr>
              <w:rPr>
                <w:rFonts w:ascii="Arial" w:hAnsi="Arial" w:cs="Arial"/>
                <w:szCs w:val="20"/>
                <w:lang w:val="fr-FR"/>
              </w:rPr>
            </w:pPr>
          </w:p>
          <w:p w14:paraId="04C7CD8D" w14:textId="77777777" w:rsidR="0066247F" w:rsidRPr="00EC5256" w:rsidRDefault="0066247F" w:rsidP="0066247F">
            <w:pPr>
              <w:rPr>
                <w:rFonts w:ascii="Arial" w:hAnsi="Arial" w:cs="Arial"/>
                <w:szCs w:val="20"/>
                <w:lang w:val="fr-FR"/>
              </w:rPr>
            </w:pPr>
          </w:p>
          <w:p w14:paraId="00255D83" w14:textId="77777777" w:rsidR="0066247F" w:rsidRPr="00EC5256" w:rsidRDefault="0066247F" w:rsidP="0066247F">
            <w:pPr>
              <w:rPr>
                <w:rFonts w:ascii="Arial" w:hAnsi="Arial" w:cs="Arial"/>
                <w:szCs w:val="20"/>
                <w:lang w:val="fr-FR"/>
              </w:rPr>
            </w:pPr>
          </w:p>
        </w:tc>
      </w:tr>
      <w:tr w:rsidR="0066247F" w:rsidRPr="002D084C" w14:paraId="3B06D7B6" w14:textId="77777777" w:rsidTr="00A7767F">
        <w:tblPrEx>
          <w:jc w:val="left"/>
        </w:tblPrEx>
        <w:trPr>
          <w:trHeight w:val="20"/>
        </w:trPr>
        <w:tc>
          <w:tcPr>
            <w:tcW w:w="323" w:type="pct"/>
          </w:tcPr>
          <w:p w14:paraId="5911FC59" w14:textId="77777777" w:rsidR="0066247F" w:rsidRPr="00EC5256" w:rsidRDefault="0066247F" w:rsidP="0066247F">
            <w:pPr>
              <w:pStyle w:val="ListParagraph1"/>
              <w:numPr>
                <w:ilvl w:val="0"/>
                <w:numId w:val="7"/>
              </w:numPr>
              <w:spacing w:after="0" w:line="240" w:lineRule="auto"/>
              <w:jc w:val="center"/>
              <w:rPr>
                <w:rFonts w:ascii="Arial" w:hAnsi="Arial" w:cs="Arial"/>
                <w:szCs w:val="20"/>
                <w:lang w:val="fr-FR"/>
              </w:rPr>
            </w:pPr>
          </w:p>
        </w:tc>
        <w:tc>
          <w:tcPr>
            <w:tcW w:w="1535" w:type="pct"/>
          </w:tcPr>
          <w:p w14:paraId="220AC145" w14:textId="78D112CD"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 xml:space="preserve">Savon </w:t>
            </w:r>
          </w:p>
        </w:tc>
        <w:tc>
          <w:tcPr>
            <w:tcW w:w="1804" w:type="pct"/>
            <w:gridSpan w:val="2"/>
          </w:tcPr>
          <w:p w14:paraId="11A52CDD"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08B6E7FD"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6BEE963F"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63D22435" w14:textId="77777777" w:rsidTr="00A7767F">
        <w:tblPrEx>
          <w:jc w:val="left"/>
        </w:tblPrEx>
        <w:trPr>
          <w:trHeight w:val="20"/>
        </w:trPr>
        <w:tc>
          <w:tcPr>
            <w:tcW w:w="323" w:type="pct"/>
          </w:tcPr>
          <w:p w14:paraId="108E3F75" w14:textId="77777777" w:rsidR="0066247F" w:rsidRPr="00EC5256" w:rsidRDefault="0066247F" w:rsidP="0066247F">
            <w:pPr>
              <w:pStyle w:val="ListParagraph1"/>
              <w:numPr>
                <w:ilvl w:val="0"/>
                <w:numId w:val="7"/>
              </w:numPr>
              <w:spacing w:after="0" w:line="240" w:lineRule="auto"/>
              <w:jc w:val="center"/>
              <w:rPr>
                <w:rFonts w:ascii="Arial" w:hAnsi="Arial" w:cs="Arial"/>
                <w:szCs w:val="20"/>
                <w:lang w:val="fr-FR"/>
              </w:rPr>
            </w:pPr>
          </w:p>
        </w:tc>
        <w:tc>
          <w:tcPr>
            <w:tcW w:w="1535" w:type="pct"/>
          </w:tcPr>
          <w:p w14:paraId="3C2512EB" w14:textId="3BE165DA"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 xml:space="preserve">Gants </w:t>
            </w:r>
            <w:r>
              <w:rPr>
                <w:lang w:val="fr-FR"/>
              </w:rPr>
              <w:t>de ménage</w:t>
            </w:r>
          </w:p>
        </w:tc>
        <w:tc>
          <w:tcPr>
            <w:tcW w:w="1804" w:type="pct"/>
            <w:gridSpan w:val="2"/>
          </w:tcPr>
          <w:p w14:paraId="755389AD"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20D5968E"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3CFD7DDC"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6F0246DF" w14:textId="77777777" w:rsidTr="00A7767F">
        <w:tblPrEx>
          <w:jc w:val="left"/>
        </w:tblPrEx>
        <w:trPr>
          <w:trHeight w:val="20"/>
        </w:trPr>
        <w:tc>
          <w:tcPr>
            <w:tcW w:w="323" w:type="pct"/>
          </w:tcPr>
          <w:p w14:paraId="0FC3E371" w14:textId="77777777" w:rsidR="0066247F" w:rsidRPr="00EC5256" w:rsidRDefault="0066247F" w:rsidP="0066247F">
            <w:pPr>
              <w:pStyle w:val="ListParagraph1"/>
              <w:numPr>
                <w:ilvl w:val="0"/>
                <w:numId w:val="7"/>
              </w:numPr>
              <w:spacing w:after="0" w:line="240" w:lineRule="auto"/>
              <w:jc w:val="center"/>
              <w:rPr>
                <w:rFonts w:ascii="Arial" w:hAnsi="Arial" w:cs="Arial"/>
                <w:szCs w:val="20"/>
                <w:lang w:val="fr-FR"/>
              </w:rPr>
            </w:pPr>
          </w:p>
        </w:tc>
        <w:tc>
          <w:tcPr>
            <w:tcW w:w="1535" w:type="pct"/>
          </w:tcPr>
          <w:p w14:paraId="68F925E3" w14:textId="309354ED" w:rsidR="0066247F" w:rsidRPr="00EC5256" w:rsidRDefault="0066247F" w:rsidP="0066247F">
            <w:pPr>
              <w:pStyle w:val="ListParagraph1"/>
              <w:spacing w:after="0" w:line="240" w:lineRule="auto"/>
              <w:ind w:left="0"/>
              <w:rPr>
                <w:rFonts w:ascii="Arial" w:hAnsi="Arial" w:cs="Arial"/>
                <w:szCs w:val="20"/>
                <w:cs/>
                <w:lang w:val="fr-FR" w:bidi="hi-IN"/>
              </w:rPr>
            </w:pPr>
            <w:r w:rsidRPr="00EC5256">
              <w:rPr>
                <w:lang w:val="fr-FR"/>
              </w:rPr>
              <w:t>Gants de chirurgie/d'examen</w:t>
            </w:r>
          </w:p>
        </w:tc>
        <w:tc>
          <w:tcPr>
            <w:tcW w:w="1804" w:type="pct"/>
            <w:gridSpan w:val="2"/>
          </w:tcPr>
          <w:p w14:paraId="392F6C60"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6B5D82D4"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7D70E4B1"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156620A7" w14:textId="77777777" w:rsidTr="00A7767F">
        <w:tblPrEx>
          <w:jc w:val="left"/>
        </w:tblPrEx>
        <w:trPr>
          <w:trHeight w:val="20"/>
        </w:trPr>
        <w:tc>
          <w:tcPr>
            <w:tcW w:w="323" w:type="pct"/>
          </w:tcPr>
          <w:p w14:paraId="4565BA7E" w14:textId="77777777" w:rsidR="0066247F" w:rsidRPr="00EC5256" w:rsidRDefault="0066247F" w:rsidP="0066247F">
            <w:pPr>
              <w:pStyle w:val="ListParagraph1"/>
              <w:numPr>
                <w:ilvl w:val="0"/>
                <w:numId w:val="7"/>
              </w:numPr>
              <w:spacing w:after="0" w:line="240" w:lineRule="auto"/>
              <w:jc w:val="center"/>
              <w:rPr>
                <w:rFonts w:ascii="Arial" w:hAnsi="Arial" w:cs="Arial"/>
                <w:szCs w:val="20"/>
                <w:lang w:val="fr-FR"/>
              </w:rPr>
            </w:pPr>
          </w:p>
        </w:tc>
        <w:tc>
          <w:tcPr>
            <w:tcW w:w="1535" w:type="pct"/>
          </w:tcPr>
          <w:p w14:paraId="6AB059C0" w14:textId="3EA06198"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Bacs en plastique couverts pour la décontamination</w:t>
            </w:r>
          </w:p>
        </w:tc>
        <w:tc>
          <w:tcPr>
            <w:tcW w:w="1804" w:type="pct"/>
            <w:gridSpan w:val="2"/>
          </w:tcPr>
          <w:p w14:paraId="0A6FFCC3"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0540686F"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12F32885"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17585A19" w14:textId="77777777" w:rsidTr="00A7767F">
        <w:tblPrEx>
          <w:jc w:val="left"/>
        </w:tblPrEx>
        <w:trPr>
          <w:trHeight w:val="20"/>
        </w:trPr>
        <w:tc>
          <w:tcPr>
            <w:tcW w:w="323" w:type="pct"/>
          </w:tcPr>
          <w:p w14:paraId="09FF7233" w14:textId="77777777" w:rsidR="0066247F" w:rsidRPr="00EC5256" w:rsidRDefault="0066247F" w:rsidP="0066247F">
            <w:pPr>
              <w:pStyle w:val="ListParagraph1"/>
              <w:numPr>
                <w:ilvl w:val="0"/>
                <w:numId w:val="7"/>
              </w:numPr>
              <w:spacing w:after="0" w:line="240" w:lineRule="auto"/>
              <w:jc w:val="center"/>
              <w:rPr>
                <w:rFonts w:ascii="Arial" w:hAnsi="Arial" w:cs="Arial"/>
                <w:szCs w:val="20"/>
                <w:lang w:val="fr-FR"/>
              </w:rPr>
            </w:pPr>
          </w:p>
        </w:tc>
        <w:tc>
          <w:tcPr>
            <w:tcW w:w="1535" w:type="pct"/>
          </w:tcPr>
          <w:p w14:paraId="27CCC59A" w14:textId="303C7BFB" w:rsidR="0066247F" w:rsidRPr="00EC5256" w:rsidRDefault="0066247F" w:rsidP="0066247F">
            <w:pPr>
              <w:pStyle w:val="ListParagraph1"/>
              <w:spacing w:after="0" w:line="240" w:lineRule="auto"/>
              <w:ind w:left="0"/>
              <w:rPr>
                <w:rFonts w:ascii="Arial" w:hAnsi="Arial" w:cs="Arial"/>
                <w:szCs w:val="20"/>
                <w:cs/>
                <w:lang w:val="fr-FR" w:bidi="hi-IN"/>
              </w:rPr>
            </w:pPr>
            <w:r w:rsidRPr="00EC5256">
              <w:rPr>
                <w:lang w:val="fr-FR"/>
              </w:rPr>
              <w:t xml:space="preserve">Poubelles à déchets biomédicaux jaunes </w:t>
            </w:r>
          </w:p>
        </w:tc>
        <w:tc>
          <w:tcPr>
            <w:tcW w:w="1804" w:type="pct"/>
            <w:gridSpan w:val="2"/>
          </w:tcPr>
          <w:p w14:paraId="75C56BD3"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31C67769"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25DFD76E"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180E2D78" w14:textId="77777777" w:rsidTr="00A7767F">
        <w:tblPrEx>
          <w:jc w:val="left"/>
        </w:tblPrEx>
        <w:trPr>
          <w:trHeight w:val="20"/>
        </w:trPr>
        <w:tc>
          <w:tcPr>
            <w:tcW w:w="323" w:type="pct"/>
          </w:tcPr>
          <w:p w14:paraId="33854155" w14:textId="77777777" w:rsidR="0066247F" w:rsidRPr="00EC5256" w:rsidRDefault="0066247F" w:rsidP="0066247F">
            <w:pPr>
              <w:pStyle w:val="ListParagraph1"/>
              <w:numPr>
                <w:ilvl w:val="0"/>
                <w:numId w:val="7"/>
              </w:numPr>
              <w:spacing w:after="0" w:line="240" w:lineRule="auto"/>
              <w:jc w:val="center"/>
              <w:rPr>
                <w:rFonts w:ascii="Arial" w:hAnsi="Arial" w:cs="Arial"/>
                <w:szCs w:val="20"/>
                <w:lang w:val="fr-FR"/>
              </w:rPr>
            </w:pPr>
          </w:p>
        </w:tc>
        <w:tc>
          <w:tcPr>
            <w:tcW w:w="1535" w:type="pct"/>
          </w:tcPr>
          <w:p w14:paraId="1A2821F6" w14:textId="4311001B" w:rsidR="0066247F" w:rsidRPr="00EC5256" w:rsidRDefault="0066247F" w:rsidP="0066247F">
            <w:pPr>
              <w:pStyle w:val="ListParagraph1"/>
              <w:spacing w:after="0" w:line="240" w:lineRule="auto"/>
              <w:ind w:left="0"/>
              <w:rPr>
                <w:rFonts w:ascii="Arial" w:hAnsi="Arial" w:cs="Arial"/>
                <w:szCs w:val="20"/>
                <w:cs/>
                <w:lang w:val="fr-FR" w:bidi="hi-IN"/>
              </w:rPr>
            </w:pPr>
            <w:r w:rsidRPr="00EC5256">
              <w:rPr>
                <w:lang w:val="fr-FR"/>
              </w:rPr>
              <w:t xml:space="preserve">Poubelles pour déchets biomédicaux-Rouge </w:t>
            </w:r>
          </w:p>
        </w:tc>
        <w:tc>
          <w:tcPr>
            <w:tcW w:w="1804" w:type="pct"/>
            <w:gridSpan w:val="2"/>
          </w:tcPr>
          <w:p w14:paraId="10ABAA2B"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24ABF842"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745FBE23"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389A52F6" w14:textId="77777777" w:rsidTr="00A7767F">
        <w:tblPrEx>
          <w:jc w:val="left"/>
        </w:tblPrEx>
        <w:trPr>
          <w:trHeight w:val="20"/>
        </w:trPr>
        <w:tc>
          <w:tcPr>
            <w:tcW w:w="323" w:type="pct"/>
          </w:tcPr>
          <w:p w14:paraId="72F305AB" w14:textId="77777777" w:rsidR="0066247F" w:rsidRPr="00EC5256" w:rsidRDefault="0066247F" w:rsidP="0066247F">
            <w:pPr>
              <w:pStyle w:val="ListParagraph1"/>
              <w:numPr>
                <w:ilvl w:val="0"/>
                <w:numId w:val="7"/>
              </w:numPr>
              <w:spacing w:after="0" w:line="240" w:lineRule="auto"/>
              <w:jc w:val="center"/>
              <w:rPr>
                <w:rFonts w:ascii="Arial" w:hAnsi="Arial" w:cs="Arial"/>
                <w:szCs w:val="20"/>
                <w:lang w:val="fr-FR"/>
              </w:rPr>
            </w:pPr>
          </w:p>
        </w:tc>
        <w:tc>
          <w:tcPr>
            <w:tcW w:w="1535" w:type="pct"/>
          </w:tcPr>
          <w:p w14:paraId="702D7059" w14:textId="72196C60" w:rsidR="0066247F" w:rsidRPr="00EC5256" w:rsidRDefault="0066247F" w:rsidP="0066247F">
            <w:pPr>
              <w:pStyle w:val="ListParagraph1"/>
              <w:spacing w:after="0" w:line="240" w:lineRule="auto"/>
              <w:ind w:left="0"/>
              <w:rPr>
                <w:rFonts w:ascii="Arial" w:hAnsi="Arial" w:cs="Arial"/>
                <w:szCs w:val="20"/>
                <w:cs/>
                <w:lang w:val="fr-FR" w:bidi="hi-IN"/>
              </w:rPr>
            </w:pPr>
            <w:r w:rsidRPr="00EC5256">
              <w:rPr>
                <w:lang w:val="fr-FR"/>
              </w:rPr>
              <w:t xml:space="preserve">Poubelles pour déchets biomédicaux - </w:t>
            </w:r>
            <w:proofErr w:type="spellStart"/>
            <w:r w:rsidRPr="00EC5256">
              <w:rPr>
                <w:lang w:val="fr-FR"/>
              </w:rPr>
              <w:t>Nonires</w:t>
            </w:r>
            <w:proofErr w:type="spellEnd"/>
          </w:p>
        </w:tc>
        <w:tc>
          <w:tcPr>
            <w:tcW w:w="1804" w:type="pct"/>
            <w:gridSpan w:val="2"/>
          </w:tcPr>
          <w:p w14:paraId="1A3BF0A8"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088C2D48"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04B1EB3E"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029C686C" w14:textId="77777777" w:rsidTr="00A7767F">
        <w:trPr>
          <w:trHeight w:val="622"/>
          <w:jc w:val="center"/>
        </w:trPr>
        <w:tc>
          <w:tcPr>
            <w:tcW w:w="323" w:type="pct"/>
          </w:tcPr>
          <w:p w14:paraId="136D6C01" w14:textId="77777777" w:rsidR="0066247F" w:rsidRPr="00EC5256" w:rsidRDefault="0066247F" w:rsidP="0066247F">
            <w:pPr>
              <w:pStyle w:val="ListParagraph1"/>
              <w:numPr>
                <w:ilvl w:val="0"/>
                <w:numId w:val="7"/>
              </w:numPr>
              <w:spacing w:after="0" w:line="240" w:lineRule="auto"/>
              <w:jc w:val="center"/>
              <w:rPr>
                <w:rFonts w:ascii="Arial" w:hAnsi="Arial" w:cs="Arial"/>
                <w:szCs w:val="20"/>
                <w:lang w:val="fr-FR"/>
              </w:rPr>
            </w:pPr>
          </w:p>
        </w:tc>
        <w:tc>
          <w:tcPr>
            <w:tcW w:w="1535" w:type="pct"/>
          </w:tcPr>
          <w:p w14:paraId="67D52486" w14:textId="5E54626C"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Boîte en carton bleu pour les ampoules et les flacons en verre mis au rebut</w:t>
            </w:r>
          </w:p>
        </w:tc>
        <w:tc>
          <w:tcPr>
            <w:tcW w:w="1804" w:type="pct"/>
            <w:gridSpan w:val="2"/>
          </w:tcPr>
          <w:p w14:paraId="76E7116D" w14:textId="77777777" w:rsidR="0066247F" w:rsidRPr="00EC5256" w:rsidRDefault="0066247F" w:rsidP="0066247F">
            <w:pPr>
              <w:pStyle w:val="ListParagraph1"/>
              <w:spacing w:after="0" w:line="240" w:lineRule="auto"/>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19948041" w14:textId="77777777" w:rsidR="0066247F" w:rsidRPr="00EC5256" w:rsidRDefault="0066247F" w:rsidP="0066247F">
            <w:pPr>
              <w:pStyle w:val="ListParagraph1"/>
              <w:spacing w:after="0" w:line="240" w:lineRule="auto"/>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7109089D"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22533545" w14:textId="77777777" w:rsidTr="00A7767F">
        <w:trPr>
          <w:trHeight w:val="70"/>
          <w:jc w:val="center"/>
        </w:trPr>
        <w:tc>
          <w:tcPr>
            <w:tcW w:w="323" w:type="pct"/>
          </w:tcPr>
          <w:p w14:paraId="455EB49A" w14:textId="1E97C887" w:rsidR="0066247F" w:rsidRPr="00EC5256" w:rsidRDefault="0066247F" w:rsidP="0066247F">
            <w:pPr>
              <w:pStyle w:val="ListParagraph1"/>
              <w:spacing w:after="0" w:line="240" w:lineRule="auto"/>
              <w:ind w:left="0"/>
              <w:rPr>
                <w:rFonts w:ascii="Arial" w:hAnsi="Arial" w:cs="Arial"/>
                <w:b/>
                <w:bCs/>
                <w:szCs w:val="20"/>
                <w:lang w:val="fr-FR"/>
              </w:rPr>
            </w:pPr>
            <w:del w:id="7" w:author="Reviewer" w:date="2025-03-23T21:12:00Z" w16du:dateUtc="2025-03-23T18:12:00Z">
              <w:r w:rsidRPr="00EC5256" w:rsidDel="00AE60C3">
                <w:rPr>
                  <w:rFonts w:ascii="Arial" w:hAnsi="Arial" w:cs="Arial"/>
                  <w:b/>
                  <w:bCs/>
                  <w:szCs w:val="20"/>
                  <w:lang w:val="fr-FR"/>
                </w:rPr>
                <w:delText>309</w:delText>
              </w:r>
            </w:del>
            <w:ins w:id="8" w:author="Reviewer" w:date="2025-03-23T21:12:00Z" w16du:dateUtc="2025-03-23T18:12:00Z">
              <w:r w:rsidR="00AE60C3">
                <w:rPr>
                  <w:rFonts w:ascii="Arial" w:hAnsi="Arial" w:cs="Arial"/>
                  <w:b/>
                  <w:bCs/>
                  <w:szCs w:val="20"/>
                  <w:lang w:val="fr-FR"/>
                </w:rPr>
                <w:t>318</w:t>
              </w:r>
            </w:ins>
          </w:p>
        </w:tc>
        <w:tc>
          <w:tcPr>
            <w:tcW w:w="1535" w:type="pct"/>
          </w:tcPr>
          <w:p w14:paraId="5D4348B8" w14:textId="3F7E622D" w:rsidR="0066247F" w:rsidRPr="00EC5256" w:rsidRDefault="0066247F" w:rsidP="0066247F">
            <w:pPr>
              <w:tabs>
                <w:tab w:val="left" w:pos="2520"/>
              </w:tabs>
              <w:suppressAutoHyphens/>
              <w:spacing w:line="276" w:lineRule="auto"/>
              <w:rPr>
                <w:rFonts w:ascii="Arial" w:hAnsi="Arial" w:cs="Arial"/>
                <w:b/>
                <w:bCs/>
                <w:szCs w:val="20"/>
                <w:lang w:val="fr-FR" w:bidi="hi-IN"/>
              </w:rPr>
            </w:pPr>
            <w:r w:rsidRPr="00EC5256">
              <w:rPr>
                <w:b/>
                <w:bCs/>
                <w:lang w:val="fr-FR"/>
              </w:rPr>
              <w:t>Les tests suivants sont-ils disponibles au laboratoire ? DEMANDER ET ENREGISTRER</w:t>
            </w:r>
          </w:p>
        </w:tc>
        <w:tc>
          <w:tcPr>
            <w:tcW w:w="1804" w:type="pct"/>
            <w:gridSpan w:val="2"/>
            <w:shd w:val="clear" w:color="auto" w:fill="BFBFBF" w:themeFill="background1" w:themeFillShade="BF"/>
            <w:vAlign w:val="center"/>
          </w:tcPr>
          <w:p w14:paraId="7949A457" w14:textId="0BE1968D" w:rsidR="0066247F" w:rsidRPr="00EC5256" w:rsidRDefault="0066247F" w:rsidP="0066247F">
            <w:pPr>
              <w:tabs>
                <w:tab w:val="right" w:leader="dot" w:pos="4092"/>
              </w:tabs>
              <w:jc w:val="center"/>
              <w:rPr>
                <w:rFonts w:ascii="Arial" w:hAnsi="Arial" w:cs="Arial"/>
                <w:b/>
                <w:bCs/>
                <w:szCs w:val="20"/>
                <w:lang w:val="fr-FR"/>
              </w:rPr>
            </w:pPr>
            <w:r w:rsidRPr="00EC5256">
              <w:rPr>
                <w:rFonts w:ascii="Arial" w:hAnsi="Arial" w:cs="Arial"/>
                <w:b/>
                <w:bCs/>
                <w:szCs w:val="20"/>
                <w:lang w:val="fr-FR"/>
              </w:rPr>
              <w:t xml:space="preserve">Disponible </w:t>
            </w:r>
          </w:p>
        </w:tc>
        <w:tc>
          <w:tcPr>
            <w:tcW w:w="912" w:type="pct"/>
            <w:shd w:val="clear" w:color="auto" w:fill="BFBFBF" w:themeFill="background1" w:themeFillShade="BF"/>
            <w:vAlign w:val="center"/>
          </w:tcPr>
          <w:p w14:paraId="19329438" w14:textId="4393080C" w:rsidR="0066247F" w:rsidRPr="00EC5256" w:rsidRDefault="0066247F" w:rsidP="0066247F">
            <w:pPr>
              <w:tabs>
                <w:tab w:val="right" w:leader="dot" w:pos="4092"/>
              </w:tabs>
              <w:jc w:val="center"/>
              <w:rPr>
                <w:rFonts w:ascii="Arial" w:hAnsi="Arial" w:cs="Arial"/>
                <w:b/>
                <w:bCs/>
                <w:szCs w:val="20"/>
                <w:lang w:val="fr-FR"/>
              </w:rPr>
            </w:pPr>
            <w:r w:rsidRPr="00EC5256">
              <w:rPr>
                <w:rFonts w:ascii="Arial" w:hAnsi="Arial" w:cs="Arial"/>
                <w:b/>
                <w:bCs/>
                <w:szCs w:val="20"/>
                <w:lang w:val="fr-FR"/>
              </w:rPr>
              <w:t>Indisponible</w:t>
            </w:r>
          </w:p>
        </w:tc>
        <w:tc>
          <w:tcPr>
            <w:tcW w:w="426" w:type="pct"/>
            <w:vMerge w:val="restart"/>
          </w:tcPr>
          <w:p w14:paraId="446CF080" w14:textId="77777777" w:rsidR="0066247F" w:rsidRPr="00EC5256" w:rsidRDefault="0066247F" w:rsidP="0066247F">
            <w:pPr>
              <w:rPr>
                <w:rFonts w:ascii="Arial" w:eastAsia="Times New Roman" w:hAnsi="Arial" w:cs="Arial"/>
                <w:color w:val="000000"/>
                <w:szCs w:val="20"/>
                <w:lang w:val="fr-FR" w:bidi="hi-IN"/>
              </w:rPr>
            </w:pPr>
          </w:p>
        </w:tc>
      </w:tr>
      <w:tr w:rsidR="0066247F" w:rsidRPr="002D084C" w14:paraId="069A896A" w14:textId="77777777" w:rsidTr="00A7767F">
        <w:tblPrEx>
          <w:jc w:val="left"/>
        </w:tblPrEx>
        <w:trPr>
          <w:trHeight w:val="70"/>
        </w:trPr>
        <w:tc>
          <w:tcPr>
            <w:tcW w:w="323" w:type="pct"/>
          </w:tcPr>
          <w:p w14:paraId="6D2F5894" w14:textId="77777777" w:rsidR="0066247F" w:rsidRPr="00EC5256" w:rsidRDefault="0066247F" w:rsidP="0066247F">
            <w:pPr>
              <w:pStyle w:val="ListParagraph1"/>
              <w:spacing w:after="0" w:line="240" w:lineRule="auto"/>
              <w:ind w:left="0"/>
              <w:rPr>
                <w:rFonts w:ascii="Arial" w:hAnsi="Arial" w:cs="Arial"/>
                <w:szCs w:val="20"/>
                <w:lang w:val="fr-FR"/>
              </w:rPr>
            </w:pPr>
          </w:p>
        </w:tc>
        <w:tc>
          <w:tcPr>
            <w:tcW w:w="1535" w:type="pct"/>
            <w:shd w:val="clear" w:color="auto" w:fill="D0CECE" w:themeFill="background2" w:themeFillShade="E6"/>
          </w:tcPr>
          <w:p w14:paraId="4C660EAA" w14:textId="23EA449D" w:rsidR="0066247F" w:rsidRPr="00EC5256" w:rsidRDefault="0066247F" w:rsidP="0066247F">
            <w:pPr>
              <w:tabs>
                <w:tab w:val="left" w:pos="2520"/>
              </w:tabs>
              <w:suppressAutoHyphens/>
              <w:spacing w:line="276" w:lineRule="auto"/>
              <w:rPr>
                <w:rFonts w:ascii="Arial" w:hAnsi="Arial" w:cs="Arial"/>
                <w:b/>
                <w:szCs w:val="20"/>
                <w:lang w:val="fr-FR" w:bidi="hi-IN"/>
              </w:rPr>
            </w:pPr>
            <w:r w:rsidRPr="00EC5256">
              <w:rPr>
                <w:b/>
                <w:lang w:val="fr-FR"/>
              </w:rPr>
              <w:t>Pathologie Clinique</w:t>
            </w:r>
          </w:p>
        </w:tc>
        <w:tc>
          <w:tcPr>
            <w:tcW w:w="1804" w:type="pct"/>
            <w:gridSpan w:val="2"/>
            <w:shd w:val="clear" w:color="auto" w:fill="D0CECE" w:themeFill="background2" w:themeFillShade="E6"/>
          </w:tcPr>
          <w:p w14:paraId="024D74FD" w14:textId="77777777" w:rsidR="0066247F" w:rsidRPr="00EC5256" w:rsidRDefault="0066247F" w:rsidP="0066247F">
            <w:pPr>
              <w:tabs>
                <w:tab w:val="right" w:leader="dot" w:pos="4092"/>
              </w:tabs>
              <w:jc w:val="center"/>
              <w:rPr>
                <w:rFonts w:ascii="Arial" w:hAnsi="Arial" w:cs="Arial"/>
                <w:b/>
                <w:bCs/>
                <w:szCs w:val="20"/>
                <w:lang w:val="fr-FR"/>
              </w:rPr>
            </w:pPr>
          </w:p>
        </w:tc>
        <w:tc>
          <w:tcPr>
            <w:tcW w:w="912" w:type="pct"/>
            <w:shd w:val="clear" w:color="auto" w:fill="D0CECE" w:themeFill="background2" w:themeFillShade="E6"/>
          </w:tcPr>
          <w:p w14:paraId="708DD098" w14:textId="77777777" w:rsidR="0066247F" w:rsidRPr="00EC5256" w:rsidRDefault="0066247F" w:rsidP="0066247F">
            <w:pPr>
              <w:tabs>
                <w:tab w:val="right" w:leader="dot" w:pos="4092"/>
              </w:tabs>
              <w:jc w:val="center"/>
              <w:rPr>
                <w:rFonts w:ascii="Arial" w:hAnsi="Arial" w:cs="Arial"/>
                <w:b/>
                <w:bCs/>
                <w:szCs w:val="20"/>
                <w:lang w:val="fr-FR"/>
              </w:rPr>
            </w:pPr>
          </w:p>
        </w:tc>
        <w:tc>
          <w:tcPr>
            <w:tcW w:w="426" w:type="pct"/>
            <w:vMerge/>
          </w:tcPr>
          <w:p w14:paraId="0B884A64" w14:textId="77777777" w:rsidR="0066247F" w:rsidRPr="00EC5256" w:rsidRDefault="0066247F" w:rsidP="0066247F">
            <w:pPr>
              <w:rPr>
                <w:rFonts w:ascii="Arial" w:eastAsia="Times New Roman" w:hAnsi="Arial" w:cs="Arial"/>
                <w:color w:val="000000"/>
                <w:szCs w:val="20"/>
                <w:lang w:val="fr-FR" w:bidi="hi-IN"/>
              </w:rPr>
            </w:pPr>
          </w:p>
        </w:tc>
      </w:tr>
      <w:tr w:rsidR="0066247F" w:rsidRPr="002D084C" w14:paraId="79A0E443" w14:textId="77777777" w:rsidTr="00A7767F">
        <w:tblPrEx>
          <w:jc w:val="left"/>
        </w:tblPrEx>
        <w:trPr>
          <w:trHeight w:val="20"/>
        </w:trPr>
        <w:tc>
          <w:tcPr>
            <w:tcW w:w="323" w:type="pct"/>
          </w:tcPr>
          <w:p w14:paraId="71966BFD" w14:textId="77777777" w:rsidR="0066247F" w:rsidRPr="00EC5256" w:rsidRDefault="0066247F" w:rsidP="0066247F">
            <w:pPr>
              <w:pStyle w:val="ListParagraph1"/>
              <w:numPr>
                <w:ilvl w:val="0"/>
                <w:numId w:val="8"/>
              </w:numPr>
              <w:spacing w:after="0" w:line="240" w:lineRule="auto"/>
              <w:jc w:val="center"/>
              <w:rPr>
                <w:rFonts w:ascii="Arial" w:hAnsi="Arial" w:cs="Arial"/>
                <w:szCs w:val="20"/>
                <w:lang w:val="fr-FR"/>
              </w:rPr>
            </w:pPr>
          </w:p>
        </w:tc>
        <w:tc>
          <w:tcPr>
            <w:tcW w:w="1535" w:type="pct"/>
          </w:tcPr>
          <w:p w14:paraId="32B9C9DD" w14:textId="0933E0A4"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Hématologie</w:t>
            </w:r>
          </w:p>
        </w:tc>
        <w:tc>
          <w:tcPr>
            <w:tcW w:w="1804" w:type="pct"/>
            <w:gridSpan w:val="2"/>
          </w:tcPr>
          <w:p w14:paraId="1C81EDFE"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3F93E06C" w14:textId="77777777" w:rsidR="0066247F" w:rsidRPr="00EC5256" w:rsidRDefault="0066247F" w:rsidP="0066247F">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27155D16"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5B764C82" w14:textId="77777777" w:rsidTr="00A7767F">
        <w:tblPrEx>
          <w:jc w:val="left"/>
        </w:tblPrEx>
        <w:trPr>
          <w:trHeight w:val="20"/>
        </w:trPr>
        <w:tc>
          <w:tcPr>
            <w:tcW w:w="323" w:type="pct"/>
          </w:tcPr>
          <w:p w14:paraId="2C61E54A" w14:textId="77777777" w:rsidR="0066247F" w:rsidRPr="00EC5256" w:rsidRDefault="0066247F" w:rsidP="0066247F">
            <w:pPr>
              <w:pStyle w:val="ListParagraph1"/>
              <w:numPr>
                <w:ilvl w:val="0"/>
                <w:numId w:val="8"/>
              </w:numPr>
              <w:spacing w:after="0" w:line="240" w:lineRule="auto"/>
              <w:jc w:val="center"/>
              <w:rPr>
                <w:rFonts w:ascii="Arial" w:hAnsi="Arial" w:cs="Arial"/>
                <w:szCs w:val="20"/>
                <w:lang w:val="fr-FR"/>
              </w:rPr>
            </w:pPr>
          </w:p>
        </w:tc>
        <w:tc>
          <w:tcPr>
            <w:tcW w:w="1535" w:type="pct"/>
          </w:tcPr>
          <w:p w14:paraId="42A6009B" w14:textId="23FCCFC1"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Analyse d'urine</w:t>
            </w:r>
          </w:p>
        </w:tc>
        <w:tc>
          <w:tcPr>
            <w:tcW w:w="1804" w:type="pct"/>
            <w:gridSpan w:val="2"/>
          </w:tcPr>
          <w:p w14:paraId="7572010A"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319EC875" w14:textId="77777777" w:rsidR="0066247F" w:rsidRPr="00EC5256" w:rsidRDefault="0066247F" w:rsidP="0066247F">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337CF2AB"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4609C663" w14:textId="77777777" w:rsidTr="00A7767F">
        <w:tblPrEx>
          <w:jc w:val="left"/>
        </w:tblPrEx>
        <w:trPr>
          <w:trHeight w:val="20"/>
        </w:trPr>
        <w:tc>
          <w:tcPr>
            <w:tcW w:w="323" w:type="pct"/>
          </w:tcPr>
          <w:p w14:paraId="6461EE84" w14:textId="77777777" w:rsidR="0066247F" w:rsidRPr="00EC5256" w:rsidRDefault="0066247F" w:rsidP="0066247F">
            <w:pPr>
              <w:pStyle w:val="ListParagraph1"/>
              <w:numPr>
                <w:ilvl w:val="0"/>
                <w:numId w:val="8"/>
              </w:numPr>
              <w:spacing w:after="0" w:line="240" w:lineRule="auto"/>
              <w:jc w:val="center"/>
              <w:rPr>
                <w:rFonts w:ascii="Arial" w:hAnsi="Arial" w:cs="Arial"/>
                <w:szCs w:val="20"/>
                <w:lang w:val="fr-FR"/>
              </w:rPr>
            </w:pPr>
          </w:p>
        </w:tc>
        <w:tc>
          <w:tcPr>
            <w:tcW w:w="1535" w:type="pct"/>
          </w:tcPr>
          <w:p w14:paraId="1C082F3F" w14:textId="0183761F"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Analyse des selles</w:t>
            </w:r>
          </w:p>
        </w:tc>
        <w:tc>
          <w:tcPr>
            <w:tcW w:w="1804" w:type="pct"/>
            <w:gridSpan w:val="2"/>
          </w:tcPr>
          <w:p w14:paraId="01094FF1"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5D4C9209" w14:textId="77777777" w:rsidR="0066247F" w:rsidRPr="00EC5256" w:rsidRDefault="0066247F" w:rsidP="0066247F">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5D8B5A08"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4529C70C" w14:textId="77777777" w:rsidTr="00A7767F">
        <w:tblPrEx>
          <w:jc w:val="left"/>
        </w:tblPrEx>
        <w:trPr>
          <w:trHeight w:val="241"/>
        </w:trPr>
        <w:tc>
          <w:tcPr>
            <w:tcW w:w="323" w:type="pct"/>
          </w:tcPr>
          <w:p w14:paraId="000CA9DF" w14:textId="77777777" w:rsidR="0066247F" w:rsidRPr="00EC5256" w:rsidRDefault="0066247F" w:rsidP="0066247F">
            <w:pPr>
              <w:pStyle w:val="ListParagraph1"/>
              <w:spacing w:after="0" w:line="240" w:lineRule="auto"/>
              <w:ind w:left="0"/>
              <w:rPr>
                <w:rFonts w:ascii="Arial" w:hAnsi="Arial" w:cs="Arial"/>
                <w:szCs w:val="20"/>
                <w:lang w:val="fr-FR"/>
              </w:rPr>
            </w:pPr>
          </w:p>
        </w:tc>
        <w:tc>
          <w:tcPr>
            <w:tcW w:w="1535" w:type="pct"/>
            <w:shd w:val="clear" w:color="auto" w:fill="D0CECE" w:themeFill="background2" w:themeFillShade="E6"/>
          </w:tcPr>
          <w:p w14:paraId="00DD84B1" w14:textId="4C575CC6" w:rsidR="0066247F" w:rsidRPr="00EC5256" w:rsidRDefault="0066247F" w:rsidP="0066247F">
            <w:pPr>
              <w:tabs>
                <w:tab w:val="left" w:pos="2520"/>
              </w:tabs>
              <w:suppressAutoHyphens/>
              <w:spacing w:line="276" w:lineRule="auto"/>
              <w:rPr>
                <w:rFonts w:ascii="Arial" w:hAnsi="Arial" w:cs="Arial"/>
                <w:b/>
                <w:szCs w:val="20"/>
                <w:lang w:val="fr-FR" w:bidi="hi-IN"/>
              </w:rPr>
            </w:pPr>
            <w:r w:rsidRPr="00EC5256">
              <w:rPr>
                <w:b/>
                <w:lang w:val="fr-FR"/>
              </w:rPr>
              <w:t>Biochimie</w:t>
            </w:r>
          </w:p>
        </w:tc>
        <w:tc>
          <w:tcPr>
            <w:tcW w:w="1804" w:type="pct"/>
            <w:gridSpan w:val="2"/>
            <w:shd w:val="clear" w:color="auto" w:fill="D0CECE" w:themeFill="background2" w:themeFillShade="E6"/>
          </w:tcPr>
          <w:p w14:paraId="4D382204" w14:textId="77777777" w:rsidR="0066247F" w:rsidRPr="00EC5256" w:rsidRDefault="0066247F" w:rsidP="0066247F">
            <w:pPr>
              <w:tabs>
                <w:tab w:val="right" w:leader="dot" w:pos="4092"/>
              </w:tabs>
              <w:jc w:val="center"/>
              <w:rPr>
                <w:rFonts w:ascii="Arial" w:hAnsi="Arial" w:cs="Arial"/>
                <w:b/>
                <w:bCs/>
                <w:szCs w:val="20"/>
                <w:lang w:val="fr-FR"/>
              </w:rPr>
            </w:pPr>
          </w:p>
        </w:tc>
        <w:tc>
          <w:tcPr>
            <w:tcW w:w="912" w:type="pct"/>
            <w:shd w:val="clear" w:color="auto" w:fill="D0CECE" w:themeFill="background2" w:themeFillShade="E6"/>
          </w:tcPr>
          <w:p w14:paraId="7D7DBEEC" w14:textId="77777777" w:rsidR="0066247F" w:rsidRPr="00EC5256" w:rsidRDefault="0066247F" w:rsidP="0066247F">
            <w:pPr>
              <w:tabs>
                <w:tab w:val="right" w:leader="dot" w:pos="4092"/>
              </w:tabs>
              <w:jc w:val="center"/>
              <w:rPr>
                <w:rFonts w:ascii="Arial" w:hAnsi="Arial" w:cs="Arial"/>
                <w:b/>
                <w:bCs/>
                <w:szCs w:val="20"/>
                <w:lang w:val="fr-FR"/>
              </w:rPr>
            </w:pPr>
          </w:p>
        </w:tc>
        <w:tc>
          <w:tcPr>
            <w:tcW w:w="426" w:type="pct"/>
            <w:vMerge/>
          </w:tcPr>
          <w:p w14:paraId="5C124D3B"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28081499" w14:textId="77777777" w:rsidTr="00A7767F">
        <w:tblPrEx>
          <w:jc w:val="left"/>
        </w:tblPrEx>
        <w:trPr>
          <w:trHeight w:val="233"/>
        </w:trPr>
        <w:tc>
          <w:tcPr>
            <w:tcW w:w="323" w:type="pct"/>
          </w:tcPr>
          <w:p w14:paraId="6EC5DF70" w14:textId="77777777" w:rsidR="0066247F" w:rsidRPr="00EC5256" w:rsidRDefault="0066247F" w:rsidP="0066247F">
            <w:pPr>
              <w:pStyle w:val="ListParagraph1"/>
              <w:numPr>
                <w:ilvl w:val="0"/>
                <w:numId w:val="8"/>
              </w:numPr>
              <w:spacing w:after="0" w:line="240" w:lineRule="auto"/>
              <w:jc w:val="center"/>
              <w:rPr>
                <w:rFonts w:ascii="Arial" w:hAnsi="Arial" w:cs="Arial"/>
                <w:szCs w:val="20"/>
                <w:lang w:val="fr-FR"/>
              </w:rPr>
            </w:pPr>
          </w:p>
        </w:tc>
        <w:tc>
          <w:tcPr>
            <w:tcW w:w="1535" w:type="pct"/>
          </w:tcPr>
          <w:p w14:paraId="3819C1DA" w14:textId="5AF6AA1F" w:rsidR="0066247F" w:rsidRPr="00EC5256" w:rsidRDefault="0066247F" w:rsidP="0066247F">
            <w:pPr>
              <w:pStyle w:val="ListParagraph1"/>
              <w:spacing w:after="0" w:line="240" w:lineRule="auto"/>
              <w:ind w:left="0"/>
              <w:rPr>
                <w:rFonts w:ascii="Arial" w:hAnsi="Arial" w:cs="Arial"/>
                <w:szCs w:val="20"/>
                <w:cs/>
                <w:lang w:val="fr-FR" w:bidi="hi-IN"/>
              </w:rPr>
            </w:pPr>
            <w:r w:rsidRPr="00EC5256">
              <w:rPr>
                <w:lang w:val="fr-FR"/>
              </w:rPr>
              <w:t>Glycémie</w:t>
            </w:r>
          </w:p>
        </w:tc>
        <w:tc>
          <w:tcPr>
            <w:tcW w:w="1804" w:type="pct"/>
            <w:gridSpan w:val="2"/>
          </w:tcPr>
          <w:p w14:paraId="4F2E8CE7"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47E06969" w14:textId="77777777" w:rsidR="0066247F" w:rsidRPr="00EC5256" w:rsidRDefault="0066247F" w:rsidP="0066247F">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0738C5C7"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061C8D03" w14:textId="77777777" w:rsidTr="00A7767F">
        <w:tblPrEx>
          <w:jc w:val="left"/>
        </w:tblPrEx>
        <w:trPr>
          <w:trHeight w:val="252"/>
        </w:trPr>
        <w:tc>
          <w:tcPr>
            <w:tcW w:w="323" w:type="pct"/>
          </w:tcPr>
          <w:p w14:paraId="590AF8FD" w14:textId="77777777" w:rsidR="0066247F" w:rsidRPr="00EC5256" w:rsidRDefault="0066247F" w:rsidP="0066247F">
            <w:pPr>
              <w:pStyle w:val="ListParagraph1"/>
              <w:numPr>
                <w:ilvl w:val="0"/>
                <w:numId w:val="8"/>
              </w:numPr>
              <w:spacing w:after="0" w:line="240" w:lineRule="auto"/>
              <w:jc w:val="center"/>
              <w:rPr>
                <w:rFonts w:ascii="Arial" w:hAnsi="Arial" w:cs="Arial"/>
                <w:szCs w:val="20"/>
                <w:lang w:val="fr-FR"/>
              </w:rPr>
            </w:pPr>
          </w:p>
        </w:tc>
        <w:tc>
          <w:tcPr>
            <w:tcW w:w="1535" w:type="pct"/>
          </w:tcPr>
          <w:p w14:paraId="14FEDFB9" w14:textId="670E8D22"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Urée sanguine</w:t>
            </w:r>
          </w:p>
        </w:tc>
        <w:tc>
          <w:tcPr>
            <w:tcW w:w="1804" w:type="pct"/>
            <w:gridSpan w:val="2"/>
          </w:tcPr>
          <w:p w14:paraId="10D97F92"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02FFC2D5" w14:textId="77777777" w:rsidR="0066247F" w:rsidRPr="00EC5256" w:rsidRDefault="0066247F" w:rsidP="0066247F">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28E22119"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6D0E1534" w14:textId="77777777" w:rsidTr="00A7767F">
        <w:tblPrEx>
          <w:jc w:val="left"/>
        </w:tblPrEx>
        <w:trPr>
          <w:trHeight w:val="252"/>
        </w:trPr>
        <w:tc>
          <w:tcPr>
            <w:tcW w:w="323" w:type="pct"/>
          </w:tcPr>
          <w:p w14:paraId="14214C24" w14:textId="77777777" w:rsidR="0066247F" w:rsidRPr="00EC5256" w:rsidRDefault="0066247F" w:rsidP="0066247F">
            <w:pPr>
              <w:pStyle w:val="ListParagraph1"/>
              <w:numPr>
                <w:ilvl w:val="0"/>
                <w:numId w:val="8"/>
              </w:numPr>
              <w:spacing w:after="0" w:line="240" w:lineRule="auto"/>
              <w:jc w:val="center"/>
              <w:rPr>
                <w:rFonts w:ascii="Arial" w:hAnsi="Arial" w:cs="Arial"/>
                <w:szCs w:val="20"/>
                <w:lang w:val="fr-FR"/>
              </w:rPr>
            </w:pPr>
          </w:p>
        </w:tc>
        <w:tc>
          <w:tcPr>
            <w:tcW w:w="1535" w:type="pct"/>
          </w:tcPr>
          <w:p w14:paraId="5C72AD5C" w14:textId="59E83AE7" w:rsidR="0066247F" w:rsidRPr="00EC5256" w:rsidRDefault="0066247F" w:rsidP="0066247F">
            <w:pPr>
              <w:pStyle w:val="ListParagraph1"/>
              <w:spacing w:after="0" w:line="240" w:lineRule="auto"/>
              <w:ind w:left="0"/>
              <w:rPr>
                <w:lang w:val="fr-FR"/>
              </w:rPr>
            </w:pPr>
            <w:r>
              <w:rPr>
                <w:lang w:val="fr-FR"/>
              </w:rPr>
              <w:t>Test de grossesse</w:t>
            </w:r>
          </w:p>
        </w:tc>
        <w:tc>
          <w:tcPr>
            <w:tcW w:w="1804" w:type="pct"/>
            <w:gridSpan w:val="2"/>
          </w:tcPr>
          <w:p w14:paraId="367189AD" w14:textId="019CD5E4"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3CBB70DD" w14:textId="78C6381C" w:rsidR="0066247F" w:rsidRPr="00EC5256" w:rsidRDefault="0066247F" w:rsidP="0066247F">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7DE59EE8"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0E065631" w14:textId="77777777" w:rsidTr="00A7767F">
        <w:tblPrEx>
          <w:jc w:val="left"/>
        </w:tblPrEx>
        <w:trPr>
          <w:trHeight w:val="269"/>
        </w:trPr>
        <w:tc>
          <w:tcPr>
            <w:tcW w:w="323" w:type="pct"/>
          </w:tcPr>
          <w:p w14:paraId="105A56CD" w14:textId="77777777" w:rsidR="0066247F" w:rsidRPr="00EC5256" w:rsidRDefault="0066247F" w:rsidP="0066247F">
            <w:pPr>
              <w:pStyle w:val="ListParagraph1"/>
              <w:numPr>
                <w:ilvl w:val="0"/>
                <w:numId w:val="8"/>
              </w:numPr>
              <w:spacing w:after="0" w:line="240" w:lineRule="auto"/>
              <w:jc w:val="center"/>
              <w:rPr>
                <w:rFonts w:ascii="Arial" w:hAnsi="Arial" w:cs="Arial"/>
                <w:szCs w:val="20"/>
                <w:lang w:val="fr-FR"/>
              </w:rPr>
            </w:pPr>
          </w:p>
        </w:tc>
        <w:tc>
          <w:tcPr>
            <w:tcW w:w="1535" w:type="pct"/>
          </w:tcPr>
          <w:p w14:paraId="74C0BE7A" w14:textId="771EBC0E"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Créatinine sanguine</w:t>
            </w:r>
          </w:p>
        </w:tc>
        <w:tc>
          <w:tcPr>
            <w:tcW w:w="1804" w:type="pct"/>
            <w:gridSpan w:val="2"/>
          </w:tcPr>
          <w:p w14:paraId="21583D84"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513CB9B5" w14:textId="77777777" w:rsidR="0066247F" w:rsidRPr="00EC5256" w:rsidRDefault="0066247F" w:rsidP="0066247F">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21AD3CE8"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3337EC31" w14:textId="77777777" w:rsidTr="00A7767F">
        <w:tblPrEx>
          <w:jc w:val="left"/>
        </w:tblPrEx>
        <w:trPr>
          <w:trHeight w:val="171"/>
        </w:trPr>
        <w:tc>
          <w:tcPr>
            <w:tcW w:w="323" w:type="pct"/>
          </w:tcPr>
          <w:p w14:paraId="24255B56" w14:textId="77777777" w:rsidR="0066247F" w:rsidRPr="00EC5256" w:rsidRDefault="0066247F" w:rsidP="0066247F">
            <w:pPr>
              <w:pStyle w:val="ListParagraph1"/>
              <w:spacing w:after="0" w:line="240" w:lineRule="auto"/>
              <w:ind w:left="360"/>
              <w:jc w:val="center"/>
              <w:rPr>
                <w:rFonts w:ascii="Arial" w:hAnsi="Arial" w:cs="Arial"/>
                <w:szCs w:val="20"/>
                <w:lang w:val="fr-FR"/>
              </w:rPr>
            </w:pPr>
          </w:p>
        </w:tc>
        <w:tc>
          <w:tcPr>
            <w:tcW w:w="1535" w:type="pct"/>
            <w:shd w:val="clear" w:color="auto" w:fill="D0CECE" w:themeFill="background2" w:themeFillShade="E6"/>
          </w:tcPr>
          <w:p w14:paraId="482DBB4C" w14:textId="275A6F19" w:rsidR="0066247F" w:rsidRPr="00EC5256" w:rsidRDefault="0066247F" w:rsidP="0066247F">
            <w:pPr>
              <w:tabs>
                <w:tab w:val="left" w:pos="2520"/>
              </w:tabs>
              <w:suppressAutoHyphens/>
              <w:spacing w:line="276" w:lineRule="auto"/>
              <w:rPr>
                <w:rFonts w:ascii="Arial" w:hAnsi="Arial" w:cs="Arial"/>
                <w:b/>
                <w:szCs w:val="20"/>
                <w:lang w:val="fr-FR" w:bidi="hi-IN"/>
              </w:rPr>
            </w:pPr>
            <w:r w:rsidRPr="00EC5256">
              <w:rPr>
                <w:b/>
                <w:lang w:val="fr-FR"/>
              </w:rPr>
              <w:t>Sérologie</w:t>
            </w:r>
          </w:p>
        </w:tc>
        <w:tc>
          <w:tcPr>
            <w:tcW w:w="1804" w:type="pct"/>
            <w:gridSpan w:val="2"/>
            <w:shd w:val="clear" w:color="auto" w:fill="D0CECE" w:themeFill="background2" w:themeFillShade="E6"/>
          </w:tcPr>
          <w:p w14:paraId="1D773046" w14:textId="77777777" w:rsidR="0066247F" w:rsidRPr="00EC5256" w:rsidRDefault="0066247F" w:rsidP="0066247F">
            <w:pPr>
              <w:tabs>
                <w:tab w:val="right" w:leader="dot" w:pos="4092"/>
              </w:tabs>
              <w:jc w:val="center"/>
              <w:rPr>
                <w:rFonts w:ascii="Arial" w:hAnsi="Arial" w:cs="Arial"/>
                <w:b/>
                <w:bCs/>
                <w:szCs w:val="20"/>
                <w:lang w:val="fr-FR"/>
              </w:rPr>
            </w:pPr>
          </w:p>
        </w:tc>
        <w:tc>
          <w:tcPr>
            <w:tcW w:w="912" w:type="pct"/>
            <w:shd w:val="clear" w:color="auto" w:fill="D0CECE" w:themeFill="background2" w:themeFillShade="E6"/>
          </w:tcPr>
          <w:p w14:paraId="0083A2DC" w14:textId="77777777" w:rsidR="0066247F" w:rsidRPr="00EC5256" w:rsidRDefault="0066247F" w:rsidP="0066247F">
            <w:pPr>
              <w:tabs>
                <w:tab w:val="right" w:leader="dot" w:pos="4092"/>
              </w:tabs>
              <w:jc w:val="center"/>
              <w:rPr>
                <w:rFonts w:ascii="Arial" w:hAnsi="Arial" w:cs="Arial"/>
                <w:b/>
                <w:bCs/>
                <w:szCs w:val="20"/>
                <w:lang w:val="fr-FR"/>
              </w:rPr>
            </w:pPr>
          </w:p>
        </w:tc>
        <w:tc>
          <w:tcPr>
            <w:tcW w:w="426" w:type="pct"/>
            <w:vMerge/>
          </w:tcPr>
          <w:p w14:paraId="550B7297"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73FFECC1" w14:textId="77777777" w:rsidTr="00A7767F">
        <w:tblPrEx>
          <w:jc w:val="left"/>
        </w:tblPrEx>
        <w:trPr>
          <w:trHeight w:val="269"/>
        </w:trPr>
        <w:tc>
          <w:tcPr>
            <w:tcW w:w="323" w:type="pct"/>
          </w:tcPr>
          <w:p w14:paraId="28D7C02B" w14:textId="77777777" w:rsidR="0066247F" w:rsidRPr="00EC5256" w:rsidRDefault="0066247F" w:rsidP="0066247F">
            <w:pPr>
              <w:pStyle w:val="ListParagraph1"/>
              <w:numPr>
                <w:ilvl w:val="0"/>
                <w:numId w:val="8"/>
              </w:numPr>
              <w:spacing w:after="0" w:line="240" w:lineRule="auto"/>
              <w:jc w:val="center"/>
              <w:rPr>
                <w:rFonts w:ascii="Arial" w:hAnsi="Arial" w:cs="Arial"/>
                <w:szCs w:val="20"/>
                <w:lang w:val="fr-FR"/>
              </w:rPr>
            </w:pPr>
          </w:p>
        </w:tc>
        <w:tc>
          <w:tcPr>
            <w:tcW w:w="1535" w:type="pct"/>
          </w:tcPr>
          <w:p w14:paraId="77F3FC82" w14:textId="71BAB8B9"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Test W</w:t>
            </w:r>
            <w:r>
              <w:rPr>
                <w:lang w:val="fr-FR"/>
              </w:rPr>
              <w:t>idal</w:t>
            </w:r>
          </w:p>
        </w:tc>
        <w:tc>
          <w:tcPr>
            <w:tcW w:w="1804" w:type="pct"/>
            <w:gridSpan w:val="2"/>
          </w:tcPr>
          <w:p w14:paraId="662B0956"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1C122573" w14:textId="77777777" w:rsidR="0066247F" w:rsidRPr="00EC5256" w:rsidRDefault="0066247F" w:rsidP="0066247F">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7F337441"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45BB967B" w14:textId="77777777" w:rsidTr="00A7767F">
        <w:tblPrEx>
          <w:jc w:val="left"/>
        </w:tblPrEx>
        <w:trPr>
          <w:trHeight w:val="273"/>
        </w:trPr>
        <w:tc>
          <w:tcPr>
            <w:tcW w:w="323" w:type="pct"/>
          </w:tcPr>
          <w:p w14:paraId="3C2A8DCB" w14:textId="77777777" w:rsidR="0066247F" w:rsidRPr="00EC5256" w:rsidRDefault="0066247F" w:rsidP="0066247F">
            <w:pPr>
              <w:pStyle w:val="ListParagraph1"/>
              <w:numPr>
                <w:ilvl w:val="0"/>
                <w:numId w:val="8"/>
              </w:numPr>
              <w:spacing w:after="0" w:line="240" w:lineRule="auto"/>
              <w:jc w:val="center"/>
              <w:rPr>
                <w:rFonts w:ascii="Arial" w:hAnsi="Arial" w:cs="Arial"/>
                <w:szCs w:val="20"/>
                <w:lang w:val="fr-FR"/>
              </w:rPr>
            </w:pPr>
          </w:p>
        </w:tc>
        <w:tc>
          <w:tcPr>
            <w:tcW w:w="1535" w:type="pct"/>
          </w:tcPr>
          <w:p w14:paraId="478E6AF4" w14:textId="0640344E"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Test ELISA pour le VIH</w:t>
            </w:r>
          </w:p>
        </w:tc>
        <w:tc>
          <w:tcPr>
            <w:tcW w:w="1804" w:type="pct"/>
            <w:gridSpan w:val="2"/>
          </w:tcPr>
          <w:p w14:paraId="3DA9F40C"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3C044F4B" w14:textId="77777777" w:rsidR="0066247F" w:rsidRPr="00EC5256" w:rsidRDefault="0066247F" w:rsidP="0066247F">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0C62CF69"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3CC080C0" w14:textId="77777777" w:rsidTr="00A7767F">
        <w:tblPrEx>
          <w:jc w:val="left"/>
        </w:tblPrEx>
        <w:trPr>
          <w:trHeight w:val="263"/>
        </w:trPr>
        <w:tc>
          <w:tcPr>
            <w:tcW w:w="323" w:type="pct"/>
          </w:tcPr>
          <w:p w14:paraId="4888D462" w14:textId="09FC002A" w:rsidR="0066247F" w:rsidRPr="00EC5256" w:rsidRDefault="0066247F" w:rsidP="0066247F">
            <w:pPr>
              <w:pStyle w:val="ListParagraph1"/>
              <w:numPr>
                <w:ilvl w:val="0"/>
                <w:numId w:val="8"/>
              </w:numPr>
              <w:spacing w:after="0" w:line="240" w:lineRule="auto"/>
              <w:rPr>
                <w:rFonts w:ascii="Arial" w:hAnsi="Arial" w:cs="Arial"/>
                <w:szCs w:val="20"/>
                <w:lang w:val="fr-FR"/>
              </w:rPr>
            </w:pPr>
          </w:p>
        </w:tc>
        <w:tc>
          <w:tcPr>
            <w:tcW w:w="1535" w:type="pct"/>
          </w:tcPr>
          <w:p w14:paraId="44489C6D" w14:textId="2E24B59D"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Test VDRL</w:t>
            </w:r>
          </w:p>
        </w:tc>
        <w:tc>
          <w:tcPr>
            <w:tcW w:w="1804" w:type="pct"/>
            <w:gridSpan w:val="2"/>
          </w:tcPr>
          <w:p w14:paraId="30A5DFDC"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6689C1BA" w14:textId="77777777" w:rsidR="0066247F" w:rsidRPr="00EC5256" w:rsidRDefault="0066247F" w:rsidP="0066247F">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4DD9EF5C"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1EDD1A91" w14:textId="77777777" w:rsidTr="00A7767F">
        <w:tblPrEx>
          <w:jc w:val="left"/>
        </w:tblPrEx>
        <w:trPr>
          <w:trHeight w:val="206"/>
        </w:trPr>
        <w:tc>
          <w:tcPr>
            <w:tcW w:w="323" w:type="pct"/>
          </w:tcPr>
          <w:p w14:paraId="401827E8" w14:textId="77777777" w:rsidR="0066247F" w:rsidRPr="00EC5256" w:rsidRDefault="0066247F" w:rsidP="0066247F">
            <w:pPr>
              <w:pStyle w:val="ListParagraph1"/>
              <w:spacing w:after="0" w:line="240" w:lineRule="auto"/>
              <w:ind w:left="360"/>
              <w:jc w:val="center"/>
              <w:rPr>
                <w:rFonts w:ascii="Arial" w:hAnsi="Arial" w:cs="Arial"/>
                <w:szCs w:val="20"/>
                <w:lang w:val="fr-FR"/>
              </w:rPr>
            </w:pPr>
          </w:p>
        </w:tc>
        <w:tc>
          <w:tcPr>
            <w:tcW w:w="1535" w:type="pct"/>
            <w:shd w:val="clear" w:color="auto" w:fill="D0CECE" w:themeFill="background2" w:themeFillShade="E6"/>
          </w:tcPr>
          <w:p w14:paraId="79BFC72B" w14:textId="3A553FDD" w:rsidR="0066247F" w:rsidRPr="00EC5256" w:rsidRDefault="0066247F" w:rsidP="0066247F">
            <w:pPr>
              <w:tabs>
                <w:tab w:val="left" w:pos="2520"/>
              </w:tabs>
              <w:suppressAutoHyphens/>
              <w:spacing w:line="276" w:lineRule="auto"/>
              <w:rPr>
                <w:rFonts w:ascii="Arial" w:hAnsi="Arial" w:cs="Arial"/>
                <w:b/>
                <w:szCs w:val="20"/>
                <w:lang w:val="fr-FR" w:bidi="hi-IN"/>
              </w:rPr>
            </w:pPr>
            <w:r w:rsidRPr="00EC5256">
              <w:rPr>
                <w:b/>
                <w:lang w:val="fr-FR"/>
              </w:rPr>
              <w:t>Investigation</w:t>
            </w:r>
          </w:p>
        </w:tc>
        <w:tc>
          <w:tcPr>
            <w:tcW w:w="1804" w:type="pct"/>
            <w:gridSpan w:val="2"/>
            <w:shd w:val="clear" w:color="auto" w:fill="D0CECE" w:themeFill="background2" w:themeFillShade="E6"/>
          </w:tcPr>
          <w:p w14:paraId="4D48BF4C" w14:textId="77777777" w:rsidR="0066247F" w:rsidRPr="00EC5256" w:rsidRDefault="0066247F" w:rsidP="0066247F">
            <w:pPr>
              <w:tabs>
                <w:tab w:val="right" w:leader="dot" w:pos="4092"/>
              </w:tabs>
              <w:jc w:val="center"/>
              <w:rPr>
                <w:rFonts w:ascii="Arial" w:hAnsi="Arial" w:cs="Arial"/>
                <w:b/>
                <w:bCs/>
                <w:szCs w:val="20"/>
                <w:lang w:val="fr-FR"/>
              </w:rPr>
            </w:pPr>
          </w:p>
        </w:tc>
        <w:tc>
          <w:tcPr>
            <w:tcW w:w="912" w:type="pct"/>
            <w:shd w:val="clear" w:color="auto" w:fill="D0CECE" w:themeFill="background2" w:themeFillShade="E6"/>
          </w:tcPr>
          <w:p w14:paraId="7ADF980E" w14:textId="77777777" w:rsidR="0066247F" w:rsidRPr="00EC5256" w:rsidRDefault="0066247F" w:rsidP="0066247F">
            <w:pPr>
              <w:tabs>
                <w:tab w:val="right" w:leader="dot" w:pos="4092"/>
              </w:tabs>
              <w:jc w:val="center"/>
              <w:rPr>
                <w:rFonts w:ascii="Arial" w:hAnsi="Arial" w:cs="Arial"/>
                <w:b/>
                <w:bCs/>
                <w:szCs w:val="20"/>
                <w:lang w:val="fr-FR"/>
              </w:rPr>
            </w:pPr>
          </w:p>
        </w:tc>
        <w:tc>
          <w:tcPr>
            <w:tcW w:w="426" w:type="pct"/>
            <w:vMerge/>
          </w:tcPr>
          <w:p w14:paraId="6ED93BEE"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1D3C5880" w14:textId="77777777" w:rsidTr="00A7767F">
        <w:tblPrEx>
          <w:jc w:val="left"/>
        </w:tblPrEx>
        <w:trPr>
          <w:trHeight w:val="259"/>
        </w:trPr>
        <w:tc>
          <w:tcPr>
            <w:tcW w:w="323" w:type="pct"/>
          </w:tcPr>
          <w:p w14:paraId="2350DEF4" w14:textId="77777777" w:rsidR="0066247F" w:rsidRPr="00EC5256" w:rsidRDefault="0066247F" w:rsidP="0066247F">
            <w:pPr>
              <w:pStyle w:val="ListParagraph1"/>
              <w:numPr>
                <w:ilvl w:val="0"/>
                <w:numId w:val="8"/>
              </w:numPr>
              <w:spacing w:after="0" w:line="240" w:lineRule="auto"/>
              <w:jc w:val="center"/>
              <w:rPr>
                <w:rFonts w:ascii="Arial" w:hAnsi="Arial" w:cs="Arial"/>
                <w:szCs w:val="20"/>
                <w:lang w:val="fr-FR"/>
              </w:rPr>
            </w:pPr>
          </w:p>
        </w:tc>
        <w:tc>
          <w:tcPr>
            <w:tcW w:w="1535" w:type="pct"/>
          </w:tcPr>
          <w:p w14:paraId="70860BE8" w14:textId="07A7D319"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Radiologie</w:t>
            </w:r>
          </w:p>
        </w:tc>
        <w:tc>
          <w:tcPr>
            <w:tcW w:w="1804" w:type="pct"/>
            <w:gridSpan w:val="2"/>
          </w:tcPr>
          <w:p w14:paraId="6183B83E"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15401132" w14:textId="77777777" w:rsidR="0066247F" w:rsidRPr="00EC5256" w:rsidRDefault="0066247F" w:rsidP="0066247F">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55E06981"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3C6D7EB6" w14:textId="77777777" w:rsidTr="00A7767F">
        <w:tblPrEx>
          <w:jc w:val="left"/>
        </w:tblPrEx>
        <w:trPr>
          <w:trHeight w:val="278"/>
        </w:trPr>
        <w:tc>
          <w:tcPr>
            <w:tcW w:w="323" w:type="pct"/>
          </w:tcPr>
          <w:p w14:paraId="2F1BE9C9" w14:textId="77777777" w:rsidR="0066247F" w:rsidRPr="00EC5256" w:rsidRDefault="0066247F" w:rsidP="0066247F">
            <w:pPr>
              <w:pStyle w:val="ListParagraph1"/>
              <w:numPr>
                <w:ilvl w:val="0"/>
                <w:numId w:val="8"/>
              </w:numPr>
              <w:spacing w:after="0" w:line="240" w:lineRule="auto"/>
              <w:jc w:val="center"/>
              <w:rPr>
                <w:rFonts w:ascii="Arial" w:hAnsi="Arial" w:cs="Arial"/>
                <w:szCs w:val="20"/>
                <w:lang w:val="fr-FR"/>
              </w:rPr>
            </w:pPr>
          </w:p>
        </w:tc>
        <w:tc>
          <w:tcPr>
            <w:tcW w:w="1535" w:type="pct"/>
          </w:tcPr>
          <w:p w14:paraId="5CE4A234" w14:textId="667240B4" w:rsidR="0066247F" w:rsidRPr="00EC5256" w:rsidRDefault="0066247F" w:rsidP="0066247F">
            <w:pPr>
              <w:pStyle w:val="ListParagraph1"/>
              <w:spacing w:after="0" w:line="240" w:lineRule="auto"/>
              <w:ind w:left="0"/>
              <w:rPr>
                <w:rFonts w:ascii="Arial" w:hAnsi="Arial" w:cs="Arial"/>
                <w:szCs w:val="20"/>
                <w:lang w:val="fr-FR"/>
              </w:rPr>
            </w:pPr>
            <w:r>
              <w:rPr>
                <w:lang w:val="fr-FR"/>
              </w:rPr>
              <w:t>Echographie</w:t>
            </w:r>
          </w:p>
        </w:tc>
        <w:tc>
          <w:tcPr>
            <w:tcW w:w="1804" w:type="pct"/>
            <w:gridSpan w:val="2"/>
          </w:tcPr>
          <w:p w14:paraId="4A2F8B18"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1CF7E845" w14:textId="77777777" w:rsidR="0066247F" w:rsidRPr="00EC5256" w:rsidRDefault="0066247F" w:rsidP="0066247F">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6D965CA8"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20E84B56" w14:textId="77777777" w:rsidTr="00A7767F">
        <w:tblPrEx>
          <w:jc w:val="left"/>
        </w:tblPrEx>
        <w:trPr>
          <w:trHeight w:val="125"/>
        </w:trPr>
        <w:tc>
          <w:tcPr>
            <w:tcW w:w="323" w:type="pct"/>
          </w:tcPr>
          <w:p w14:paraId="4FA2D253" w14:textId="77777777" w:rsidR="0066247F" w:rsidRPr="00EC5256" w:rsidRDefault="0066247F" w:rsidP="0066247F">
            <w:pPr>
              <w:pStyle w:val="ListParagraph1"/>
              <w:numPr>
                <w:ilvl w:val="0"/>
                <w:numId w:val="8"/>
              </w:numPr>
              <w:spacing w:after="0" w:line="240" w:lineRule="auto"/>
              <w:jc w:val="center"/>
              <w:rPr>
                <w:rFonts w:ascii="Arial" w:hAnsi="Arial" w:cs="Arial"/>
                <w:szCs w:val="20"/>
                <w:lang w:val="fr-FR"/>
              </w:rPr>
            </w:pPr>
          </w:p>
        </w:tc>
        <w:tc>
          <w:tcPr>
            <w:tcW w:w="1535" w:type="pct"/>
          </w:tcPr>
          <w:p w14:paraId="346B9B8F" w14:textId="48292DC1" w:rsidR="0066247F" w:rsidRPr="00EC5256" w:rsidRDefault="0066247F" w:rsidP="0066247F">
            <w:pPr>
              <w:pStyle w:val="ListParagraph1"/>
              <w:spacing w:after="0" w:line="240" w:lineRule="auto"/>
              <w:ind w:left="0"/>
              <w:rPr>
                <w:rFonts w:ascii="Arial" w:hAnsi="Arial" w:cs="Arial"/>
                <w:szCs w:val="20"/>
                <w:lang w:val="fr-FR"/>
              </w:rPr>
            </w:pPr>
            <w:r>
              <w:rPr>
                <w:lang w:val="fr-FR"/>
              </w:rPr>
              <w:t>Scanner</w:t>
            </w:r>
          </w:p>
        </w:tc>
        <w:tc>
          <w:tcPr>
            <w:tcW w:w="1804" w:type="pct"/>
            <w:gridSpan w:val="2"/>
          </w:tcPr>
          <w:p w14:paraId="1F3B9BE3"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4CD80C43" w14:textId="77777777" w:rsidR="0066247F" w:rsidRPr="00EC5256" w:rsidRDefault="0066247F" w:rsidP="0066247F">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175B340B" w14:textId="77777777" w:rsidR="0066247F" w:rsidRPr="00EC5256" w:rsidRDefault="0066247F" w:rsidP="0066247F">
            <w:pPr>
              <w:pStyle w:val="ListParagraph1"/>
              <w:rPr>
                <w:rFonts w:ascii="Arial" w:eastAsia="Times New Roman" w:hAnsi="Arial" w:cs="Arial"/>
                <w:color w:val="000000"/>
                <w:szCs w:val="20"/>
                <w:lang w:val="fr-FR" w:bidi="hi-IN"/>
              </w:rPr>
            </w:pPr>
          </w:p>
        </w:tc>
      </w:tr>
    </w:tbl>
    <w:p w14:paraId="77CAC8D5" w14:textId="77777777" w:rsidR="006D5C46" w:rsidRPr="00EC5256" w:rsidRDefault="006D5C46">
      <w:pPr>
        <w:rPr>
          <w:rFonts w:ascii="Arial" w:hAnsi="Arial" w:cs="Arial"/>
          <w:lang w:val="fr-FR"/>
        </w:rPr>
        <w:sectPr w:rsidR="006D5C46" w:rsidRPr="00EC5256" w:rsidSect="00204D88">
          <w:footerReference w:type="default" r:id="rId7"/>
          <w:pgSz w:w="11906" w:h="16838"/>
          <w:pgMar w:top="709" w:right="991" w:bottom="1440" w:left="1134" w:header="708" w:footer="708" w:gutter="0"/>
          <w:cols w:space="708"/>
          <w:docGrid w:linePitch="360"/>
        </w:sectPr>
      </w:pPr>
    </w:p>
    <w:p w14:paraId="1EF0E700" w14:textId="35822ECD" w:rsidR="003E7DD3" w:rsidRDefault="006D5C46" w:rsidP="003E7DD3">
      <w:pPr>
        <w:spacing w:line="276" w:lineRule="auto"/>
        <w:jc w:val="center"/>
        <w:rPr>
          <w:rFonts w:ascii="Arial" w:hAnsi="Arial" w:cs="Arial"/>
          <w:b/>
          <w:bCs/>
          <w:sz w:val="24"/>
          <w:szCs w:val="24"/>
          <w:lang w:val="fr-FR"/>
        </w:rPr>
      </w:pPr>
      <w:r w:rsidRPr="00EC5256">
        <w:rPr>
          <w:rFonts w:ascii="Arial" w:hAnsi="Arial" w:cs="Arial"/>
          <w:b/>
          <w:bCs/>
          <w:sz w:val="24"/>
          <w:szCs w:val="24"/>
          <w:lang w:val="fr-FR"/>
        </w:rPr>
        <w:lastRenderedPageBreak/>
        <w:t>SECTION 4</w:t>
      </w:r>
      <w:r w:rsidR="0035001D" w:rsidRPr="00EC5256">
        <w:rPr>
          <w:rFonts w:ascii="Arial" w:hAnsi="Arial" w:cs="Arial"/>
          <w:b/>
          <w:bCs/>
          <w:sz w:val="24"/>
          <w:szCs w:val="24"/>
          <w:lang w:val="fr-FR"/>
        </w:rPr>
        <w:t> : RESSOURCES HUMAINES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Grid>
        <w:gridCol w:w="943"/>
        <w:gridCol w:w="1673"/>
        <w:gridCol w:w="1697"/>
        <w:gridCol w:w="1547"/>
        <w:gridCol w:w="1547"/>
        <w:gridCol w:w="2484"/>
        <w:gridCol w:w="1808"/>
        <w:gridCol w:w="1295"/>
        <w:gridCol w:w="1685"/>
      </w:tblGrid>
      <w:tr w:rsidR="003E7DD3" w:rsidRPr="00734145" w14:paraId="35B742AD" w14:textId="77777777" w:rsidTr="00E13526">
        <w:trPr>
          <w:cantSplit/>
          <w:trHeight w:val="22"/>
          <w:jc w:val="center"/>
        </w:trPr>
        <w:tc>
          <w:tcPr>
            <w:tcW w:w="321" w:type="pct"/>
          </w:tcPr>
          <w:p w14:paraId="074AFAD5" w14:textId="77777777" w:rsidR="003E7DD3" w:rsidRPr="00734145" w:rsidRDefault="003E7DD3" w:rsidP="00E13526">
            <w:pPr>
              <w:widowControl w:val="0"/>
              <w:rPr>
                <w:rFonts w:cstheme="minorHAnsi"/>
                <w:sz w:val="19"/>
                <w:szCs w:val="19"/>
                <w:lang w:val="fr-FR"/>
              </w:rPr>
            </w:pPr>
            <w:r w:rsidRPr="00734145">
              <w:rPr>
                <w:rFonts w:cstheme="minorHAnsi"/>
                <w:b/>
                <w:bCs/>
                <w:sz w:val="19"/>
                <w:szCs w:val="19"/>
                <w:lang w:val="fr-FR"/>
              </w:rPr>
              <w:t>401</w:t>
            </w:r>
            <w:r>
              <w:rPr>
                <w:rFonts w:cstheme="minorHAnsi"/>
                <w:b/>
                <w:bCs/>
                <w:sz w:val="19"/>
                <w:szCs w:val="19"/>
                <w:lang w:val="fr-FR"/>
              </w:rPr>
              <w:t>b</w:t>
            </w:r>
          </w:p>
        </w:tc>
        <w:tc>
          <w:tcPr>
            <w:tcW w:w="4679" w:type="pct"/>
            <w:gridSpan w:val="8"/>
            <w:shd w:val="clear" w:color="auto" w:fill="auto"/>
            <w:tcMar>
              <w:top w:w="72" w:type="dxa"/>
              <w:left w:w="144" w:type="dxa"/>
              <w:bottom w:w="72" w:type="dxa"/>
              <w:right w:w="144" w:type="dxa"/>
            </w:tcMar>
          </w:tcPr>
          <w:p w14:paraId="62857A72" w14:textId="77777777" w:rsidR="003E7DD3" w:rsidRPr="00734145" w:rsidRDefault="003E7DD3" w:rsidP="00E13526">
            <w:pPr>
              <w:widowControl w:val="0"/>
              <w:rPr>
                <w:rFonts w:cstheme="minorHAnsi"/>
                <w:sz w:val="19"/>
                <w:szCs w:val="19"/>
                <w:lang w:val="fr-FR"/>
              </w:rPr>
            </w:pPr>
            <w:r w:rsidRPr="00734145">
              <w:rPr>
                <w:rFonts w:cstheme="minorHAnsi"/>
                <w:b/>
                <w:bCs/>
                <w:sz w:val="19"/>
                <w:szCs w:val="19"/>
                <w:lang w:val="fr-FR"/>
              </w:rPr>
              <w:t>Veuillez fournir des détails sur le personnel sanctionné (autorisé) et disponible (</w:t>
            </w:r>
            <w:r w:rsidRPr="00FB5616">
              <w:rPr>
                <w:rFonts w:cstheme="minorHAnsi"/>
                <w:b/>
                <w:bCs/>
                <w:strike/>
                <w:sz w:val="19"/>
                <w:szCs w:val="19"/>
                <w:lang w:val="fr-FR"/>
              </w:rPr>
              <w:t>Service de gynécologie</w:t>
            </w:r>
            <w:r w:rsidRPr="00734145">
              <w:rPr>
                <w:rFonts w:cstheme="minorHAnsi"/>
                <w:b/>
                <w:bCs/>
                <w:sz w:val="19"/>
                <w:szCs w:val="19"/>
                <w:lang w:val="fr-FR"/>
              </w:rPr>
              <w:t>)</w:t>
            </w:r>
          </w:p>
        </w:tc>
      </w:tr>
      <w:tr w:rsidR="00756141" w:rsidRPr="00D43F9E" w14:paraId="4DAC39A6" w14:textId="77777777" w:rsidTr="00E13526">
        <w:trPr>
          <w:cantSplit/>
          <w:trHeight w:val="1908"/>
          <w:jc w:val="center"/>
        </w:trPr>
        <w:tc>
          <w:tcPr>
            <w:tcW w:w="321" w:type="pct"/>
          </w:tcPr>
          <w:p w14:paraId="5285C9D4" w14:textId="77777777" w:rsidR="003E7DD3" w:rsidRPr="00734145" w:rsidRDefault="003E7DD3" w:rsidP="00E13526">
            <w:pPr>
              <w:widowControl w:val="0"/>
              <w:rPr>
                <w:rFonts w:cstheme="minorHAnsi"/>
                <w:sz w:val="19"/>
                <w:szCs w:val="19"/>
                <w:lang w:val="fr-FR"/>
              </w:rPr>
            </w:pPr>
            <w:r w:rsidRPr="00734145">
              <w:rPr>
                <w:rFonts w:cstheme="minorHAnsi"/>
                <w:sz w:val="19"/>
                <w:szCs w:val="19"/>
                <w:lang w:val="fr-FR"/>
              </w:rPr>
              <w:t>Désignation</w:t>
            </w:r>
          </w:p>
        </w:tc>
        <w:tc>
          <w:tcPr>
            <w:tcW w:w="570" w:type="pct"/>
            <w:shd w:val="clear" w:color="auto" w:fill="auto"/>
            <w:tcMar>
              <w:top w:w="72" w:type="dxa"/>
              <w:left w:w="144" w:type="dxa"/>
              <w:bottom w:w="72" w:type="dxa"/>
              <w:right w:w="144" w:type="dxa"/>
            </w:tcMar>
            <w:hideMark/>
          </w:tcPr>
          <w:p w14:paraId="719CA1D4" w14:textId="77777777" w:rsidR="003E7DD3" w:rsidRPr="00734145" w:rsidRDefault="003E7DD3" w:rsidP="00E13526">
            <w:pPr>
              <w:widowControl w:val="0"/>
              <w:jc w:val="center"/>
              <w:rPr>
                <w:rFonts w:cstheme="minorHAnsi"/>
                <w:b/>
                <w:bCs/>
                <w:sz w:val="19"/>
                <w:szCs w:val="19"/>
                <w:lang w:val="fr-FR"/>
              </w:rPr>
            </w:pPr>
            <w:r w:rsidRPr="00734145">
              <w:rPr>
                <w:rFonts w:cstheme="minorHAnsi"/>
                <w:sz w:val="19"/>
                <w:szCs w:val="19"/>
                <w:lang w:val="fr-FR"/>
              </w:rPr>
              <w:t>Nombre (Personnel)</w:t>
            </w:r>
          </w:p>
        </w:tc>
        <w:tc>
          <w:tcPr>
            <w:tcW w:w="578" w:type="pct"/>
            <w:shd w:val="clear" w:color="auto" w:fill="auto"/>
            <w:tcMar>
              <w:top w:w="72" w:type="dxa"/>
              <w:left w:w="144" w:type="dxa"/>
              <w:bottom w:w="72" w:type="dxa"/>
              <w:right w:w="144" w:type="dxa"/>
            </w:tcMar>
            <w:hideMark/>
          </w:tcPr>
          <w:p w14:paraId="20F93DB9" w14:textId="77777777" w:rsidR="003E7DD3" w:rsidRPr="00734145" w:rsidRDefault="003E7DD3" w:rsidP="00E13526">
            <w:pPr>
              <w:widowControl w:val="0"/>
              <w:jc w:val="center"/>
              <w:rPr>
                <w:rFonts w:cstheme="minorHAnsi"/>
                <w:b/>
                <w:sz w:val="19"/>
                <w:szCs w:val="19"/>
                <w:lang w:val="fr-FR"/>
              </w:rPr>
            </w:pPr>
            <w:r w:rsidRPr="00734145">
              <w:rPr>
                <w:rFonts w:cstheme="minorHAnsi"/>
                <w:sz w:val="19"/>
                <w:szCs w:val="19"/>
                <w:lang w:val="fr-FR"/>
              </w:rPr>
              <w:t>Nombre de poste vacant ?</w:t>
            </w:r>
          </w:p>
          <w:p w14:paraId="14C1B7DA" w14:textId="77777777" w:rsidR="003E7DD3" w:rsidRPr="00734145" w:rsidRDefault="003E7DD3" w:rsidP="00E13526">
            <w:pPr>
              <w:widowControl w:val="0"/>
              <w:rPr>
                <w:rFonts w:cstheme="minorHAnsi"/>
                <w:sz w:val="19"/>
                <w:szCs w:val="19"/>
                <w:lang w:val="fr-FR"/>
              </w:rPr>
            </w:pPr>
            <w:r w:rsidRPr="00734145">
              <w:rPr>
                <w:rFonts w:cstheme="minorHAnsi"/>
                <w:bCs/>
                <w:i/>
                <w:iCs/>
                <w:sz w:val="19"/>
                <w:szCs w:val="19"/>
                <w:lang w:val="fr-FR"/>
              </w:rPr>
              <w:t>[Si supérieur ou égal à 1, passez au point 11]</w:t>
            </w:r>
          </w:p>
        </w:tc>
        <w:tc>
          <w:tcPr>
            <w:tcW w:w="527" w:type="pct"/>
            <w:shd w:val="clear" w:color="auto" w:fill="auto"/>
            <w:tcMar>
              <w:top w:w="72" w:type="dxa"/>
              <w:left w:w="144" w:type="dxa"/>
              <w:bottom w:w="72" w:type="dxa"/>
              <w:right w:w="144" w:type="dxa"/>
            </w:tcMar>
            <w:hideMark/>
          </w:tcPr>
          <w:p w14:paraId="66B6F145" w14:textId="77777777" w:rsidR="003E7DD3" w:rsidRPr="00734145" w:rsidRDefault="003E7DD3" w:rsidP="00E13526">
            <w:pPr>
              <w:widowControl w:val="0"/>
              <w:jc w:val="center"/>
              <w:rPr>
                <w:rFonts w:cstheme="minorHAnsi"/>
                <w:sz w:val="19"/>
                <w:szCs w:val="19"/>
                <w:lang w:val="fr-FR"/>
              </w:rPr>
            </w:pPr>
            <w:r w:rsidRPr="00734145">
              <w:rPr>
                <w:rFonts w:cstheme="minorHAnsi"/>
                <w:sz w:val="19"/>
                <w:szCs w:val="19"/>
                <w:lang w:val="fr-FR"/>
              </w:rPr>
              <w:t>Niveau d'études en majorité</w:t>
            </w:r>
          </w:p>
        </w:tc>
        <w:tc>
          <w:tcPr>
            <w:tcW w:w="527" w:type="pct"/>
            <w:shd w:val="clear" w:color="auto" w:fill="auto"/>
            <w:tcMar>
              <w:top w:w="72" w:type="dxa"/>
              <w:left w:w="144" w:type="dxa"/>
              <w:bottom w:w="72" w:type="dxa"/>
              <w:right w:w="144" w:type="dxa"/>
            </w:tcMar>
          </w:tcPr>
          <w:p w14:paraId="1352E46C" w14:textId="77777777" w:rsidR="003E7DD3" w:rsidRPr="00734145" w:rsidRDefault="003E7DD3" w:rsidP="00E13526">
            <w:pPr>
              <w:widowControl w:val="0"/>
              <w:jc w:val="center"/>
              <w:rPr>
                <w:rFonts w:cstheme="minorHAnsi"/>
                <w:sz w:val="19"/>
                <w:szCs w:val="19"/>
                <w:lang w:val="fr-FR"/>
              </w:rPr>
            </w:pPr>
            <w:r w:rsidRPr="00734145">
              <w:rPr>
                <w:rFonts w:cstheme="minorHAnsi"/>
                <w:sz w:val="19"/>
                <w:szCs w:val="19"/>
                <w:lang w:val="fr-FR"/>
              </w:rPr>
              <w:t>Formations complémentaires reçues sur la SMNI (en majorité)</w:t>
            </w:r>
          </w:p>
          <w:p w14:paraId="6E11BC7A" w14:textId="77777777" w:rsidR="003E7DD3" w:rsidRPr="00734145" w:rsidRDefault="003E7DD3" w:rsidP="00E13526">
            <w:pPr>
              <w:widowControl w:val="0"/>
              <w:jc w:val="center"/>
              <w:rPr>
                <w:rFonts w:cstheme="minorHAnsi"/>
                <w:b/>
                <w:bCs/>
                <w:sz w:val="19"/>
                <w:szCs w:val="19"/>
                <w:lang w:val="fr-FR"/>
              </w:rPr>
            </w:pPr>
          </w:p>
        </w:tc>
        <w:tc>
          <w:tcPr>
            <w:tcW w:w="846" w:type="pct"/>
            <w:shd w:val="clear" w:color="auto" w:fill="auto"/>
            <w:tcMar>
              <w:top w:w="72" w:type="dxa"/>
              <w:left w:w="144" w:type="dxa"/>
              <w:bottom w:w="72" w:type="dxa"/>
              <w:right w:w="144" w:type="dxa"/>
            </w:tcMar>
          </w:tcPr>
          <w:p w14:paraId="39788BD5" w14:textId="77777777" w:rsidR="003E7DD3" w:rsidRPr="00734145" w:rsidRDefault="003E7DD3" w:rsidP="00E13526">
            <w:pPr>
              <w:widowControl w:val="0"/>
              <w:jc w:val="center"/>
              <w:rPr>
                <w:rFonts w:cstheme="minorHAnsi"/>
                <w:sz w:val="19"/>
                <w:szCs w:val="19"/>
                <w:lang w:val="fr-FR"/>
              </w:rPr>
            </w:pPr>
            <w:r w:rsidRPr="00734145">
              <w:rPr>
                <w:rFonts w:cstheme="minorHAnsi"/>
                <w:sz w:val="19"/>
                <w:szCs w:val="19"/>
                <w:lang w:val="fr-FR"/>
              </w:rPr>
              <w:t xml:space="preserve">Nombre de personnes fournissant actuellement des services SMNI ? </w:t>
            </w:r>
          </w:p>
          <w:p w14:paraId="6099396D" w14:textId="77777777" w:rsidR="003E7DD3" w:rsidRPr="00734145" w:rsidRDefault="003E7DD3" w:rsidP="00E13526">
            <w:pPr>
              <w:widowControl w:val="0"/>
              <w:jc w:val="center"/>
              <w:rPr>
                <w:rFonts w:cstheme="minorHAnsi"/>
                <w:b/>
                <w:bCs/>
                <w:sz w:val="19"/>
                <w:szCs w:val="19"/>
                <w:lang w:val="fr-FR"/>
              </w:rPr>
            </w:pPr>
            <w:r w:rsidRPr="00734145">
              <w:rPr>
                <w:rFonts w:cstheme="minorHAnsi"/>
                <w:bCs/>
                <w:i/>
                <w:iCs/>
                <w:sz w:val="19"/>
                <w:szCs w:val="19"/>
                <w:lang w:val="fr-FR"/>
              </w:rPr>
              <w:t>[Si=0, passez au niveau suivant]</w:t>
            </w:r>
          </w:p>
        </w:tc>
        <w:tc>
          <w:tcPr>
            <w:tcW w:w="616" w:type="pct"/>
          </w:tcPr>
          <w:p w14:paraId="713CFCA3" w14:textId="77777777" w:rsidR="003E7DD3" w:rsidRPr="00734145" w:rsidRDefault="003E7DD3" w:rsidP="00E13526">
            <w:pPr>
              <w:widowControl w:val="0"/>
              <w:jc w:val="center"/>
              <w:rPr>
                <w:rFonts w:cstheme="minorHAnsi"/>
                <w:sz w:val="19"/>
                <w:szCs w:val="19"/>
                <w:lang w:val="fr-FR"/>
              </w:rPr>
            </w:pPr>
            <w:r w:rsidRPr="00734145">
              <w:rPr>
                <w:rFonts w:cstheme="minorHAnsi"/>
                <w:sz w:val="19"/>
                <w:szCs w:val="19"/>
                <w:lang w:val="fr-FR"/>
              </w:rPr>
              <w:t>Quels sont les services de SMNI qu'ils/elles fournissent ?</w:t>
            </w:r>
          </w:p>
          <w:p w14:paraId="4BB4E496" w14:textId="77777777" w:rsidR="003E7DD3" w:rsidRPr="00734145" w:rsidRDefault="003E7DD3" w:rsidP="00E13526">
            <w:pPr>
              <w:widowControl w:val="0"/>
              <w:jc w:val="center"/>
              <w:rPr>
                <w:rFonts w:cstheme="minorHAnsi"/>
                <w:sz w:val="19"/>
                <w:szCs w:val="19"/>
                <w:lang w:val="fr-FR"/>
              </w:rPr>
            </w:pPr>
          </w:p>
          <w:p w14:paraId="75B23391" w14:textId="77777777" w:rsidR="003E7DD3" w:rsidRPr="00734145" w:rsidRDefault="003E7DD3" w:rsidP="00E13526">
            <w:pPr>
              <w:widowControl w:val="0"/>
              <w:jc w:val="center"/>
              <w:rPr>
                <w:rFonts w:cstheme="minorHAnsi"/>
                <w:sz w:val="19"/>
                <w:szCs w:val="19"/>
                <w:lang w:val="fr-FR"/>
              </w:rPr>
            </w:pPr>
            <w:r w:rsidRPr="00734145">
              <w:rPr>
                <w:rFonts w:cstheme="minorHAnsi"/>
                <w:sz w:val="19"/>
                <w:szCs w:val="19"/>
                <w:lang w:val="fr-FR"/>
              </w:rPr>
              <w:t>PLUSIEURS RÉPONSES</w:t>
            </w:r>
          </w:p>
          <w:p w14:paraId="50714327" w14:textId="77777777" w:rsidR="003E7DD3" w:rsidRPr="00734145" w:rsidRDefault="003E7DD3" w:rsidP="00E13526">
            <w:pPr>
              <w:widowControl w:val="0"/>
              <w:jc w:val="center"/>
              <w:rPr>
                <w:rFonts w:cstheme="minorHAnsi"/>
                <w:b/>
                <w:bCs/>
                <w:sz w:val="19"/>
                <w:szCs w:val="19"/>
                <w:lang w:val="fr-FR"/>
              </w:rPr>
            </w:pPr>
            <w:r w:rsidRPr="00734145">
              <w:rPr>
                <w:rFonts w:cstheme="minorHAnsi"/>
                <w:b/>
                <w:bCs/>
                <w:sz w:val="19"/>
                <w:szCs w:val="19"/>
                <w:lang w:val="fr-FR"/>
              </w:rPr>
              <w:t>[UTILISER LES CODES]</w:t>
            </w:r>
          </w:p>
        </w:tc>
        <w:tc>
          <w:tcPr>
            <w:tcW w:w="441" w:type="pct"/>
          </w:tcPr>
          <w:p w14:paraId="242A0437" w14:textId="77777777" w:rsidR="003E7DD3" w:rsidRPr="00734145" w:rsidRDefault="003E7DD3" w:rsidP="00E13526">
            <w:pPr>
              <w:widowControl w:val="0"/>
              <w:jc w:val="center"/>
              <w:rPr>
                <w:rFonts w:cstheme="minorHAnsi"/>
                <w:sz w:val="19"/>
                <w:szCs w:val="19"/>
                <w:vertAlign w:val="superscript"/>
                <w:lang w:val="fr-FR"/>
              </w:rPr>
            </w:pPr>
            <w:r w:rsidRPr="00734145">
              <w:rPr>
                <w:rFonts w:cstheme="minorHAnsi"/>
                <w:sz w:val="19"/>
                <w:szCs w:val="19"/>
                <w:lang w:val="fr-FR"/>
              </w:rPr>
              <w:t>Pourquoi le(s) poste(s) est (sont)-il(s) actuellement vacant(s) ?</w:t>
            </w:r>
          </w:p>
          <w:p w14:paraId="7AF06BAC" w14:textId="77777777" w:rsidR="003E7DD3" w:rsidRPr="00734145" w:rsidRDefault="003E7DD3" w:rsidP="00E13526">
            <w:pPr>
              <w:widowControl w:val="0"/>
              <w:jc w:val="center"/>
              <w:rPr>
                <w:rFonts w:cstheme="minorHAnsi"/>
                <w:sz w:val="19"/>
                <w:szCs w:val="19"/>
                <w:vertAlign w:val="superscript"/>
                <w:lang w:val="fr-FR"/>
              </w:rPr>
            </w:pPr>
          </w:p>
          <w:p w14:paraId="745FA070" w14:textId="77777777" w:rsidR="003E7DD3" w:rsidRPr="00734145" w:rsidRDefault="003E7DD3" w:rsidP="00E13526">
            <w:pPr>
              <w:widowControl w:val="0"/>
              <w:jc w:val="center"/>
              <w:rPr>
                <w:rFonts w:cstheme="minorHAnsi"/>
                <w:b/>
                <w:bCs/>
                <w:sz w:val="19"/>
                <w:szCs w:val="19"/>
                <w:lang w:val="fr-FR"/>
              </w:rPr>
            </w:pPr>
            <w:r w:rsidRPr="00734145">
              <w:rPr>
                <w:rFonts w:cstheme="minorHAnsi"/>
                <w:b/>
                <w:bCs/>
                <w:sz w:val="19"/>
                <w:szCs w:val="19"/>
                <w:lang w:val="fr-FR"/>
              </w:rPr>
              <w:t>[UTILISER LES CODES]</w:t>
            </w:r>
          </w:p>
        </w:tc>
        <w:tc>
          <w:tcPr>
            <w:tcW w:w="574" w:type="pct"/>
          </w:tcPr>
          <w:p w14:paraId="139AEBBD" w14:textId="77777777" w:rsidR="003E7DD3" w:rsidRPr="00734145" w:rsidRDefault="003E7DD3" w:rsidP="00E13526">
            <w:pPr>
              <w:widowControl w:val="0"/>
              <w:jc w:val="center"/>
              <w:rPr>
                <w:rFonts w:cstheme="minorHAnsi"/>
                <w:sz w:val="19"/>
                <w:szCs w:val="19"/>
                <w:lang w:val="fr-FR"/>
              </w:rPr>
            </w:pPr>
            <w:r w:rsidRPr="00734145">
              <w:rPr>
                <w:rFonts w:cstheme="minorHAnsi"/>
                <w:sz w:val="19"/>
                <w:szCs w:val="19"/>
                <w:lang w:val="fr-FR"/>
              </w:rPr>
              <w:t>Depuis combien de temps (en moyenne) ce(s) poste(s) est(sont)-il(s) vacant(s)</w:t>
            </w:r>
          </w:p>
          <w:p w14:paraId="39527FA9" w14:textId="77777777" w:rsidR="003E7DD3" w:rsidRPr="00734145" w:rsidRDefault="003E7DD3" w:rsidP="00E13526">
            <w:pPr>
              <w:widowControl w:val="0"/>
              <w:jc w:val="center"/>
              <w:rPr>
                <w:rFonts w:cstheme="minorHAnsi"/>
                <w:sz w:val="19"/>
                <w:szCs w:val="19"/>
                <w:lang w:val="fr-FR"/>
              </w:rPr>
            </w:pPr>
          </w:p>
          <w:p w14:paraId="2CF8539B" w14:textId="77777777" w:rsidR="003E7DD3" w:rsidRPr="00734145" w:rsidRDefault="003E7DD3" w:rsidP="00E13526">
            <w:pPr>
              <w:widowControl w:val="0"/>
              <w:jc w:val="center"/>
              <w:rPr>
                <w:rFonts w:cstheme="minorHAnsi"/>
                <w:sz w:val="19"/>
                <w:szCs w:val="19"/>
                <w:lang w:val="fr-FR"/>
              </w:rPr>
            </w:pPr>
            <w:r w:rsidRPr="00734145">
              <w:rPr>
                <w:rFonts w:cstheme="minorHAnsi"/>
                <w:sz w:val="19"/>
                <w:szCs w:val="19"/>
                <w:lang w:val="fr-FR"/>
              </w:rPr>
              <w:t>(en mois, 0 si moins d'un mois)</w:t>
            </w:r>
          </w:p>
        </w:tc>
      </w:tr>
      <w:tr w:rsidR="00756141" w:rsidRPr="00734145" w14:paraId="7045FB80" w14:textId="77777777" w:rsidTr="00E13526">
        <w:trPr>
          <w:cantSplit/>
          <w:trHeight w:val="10"/>
          <w:jc w:val="center"/>
        </w:trPr>
        <w:tc>
          <w:tcPr>
            <w:tcW w:w="321" w:type="pct"/>
          </w:tcPr>
          <w:p w14:paraId="632C7510" w14:textId="77777777" w:rsidR="003E7DD3" w:rsidRPr="00734145" w:rsidRDefault="003E7DD3" w:rsidP="00E13526">
            <w:pPr>
              <w:widowControl w:val="0"/>
              <w:jc w:val="center"/>
              <w:rPr>
                <w:rFonts w:cstheme="minorHAnsi"/>
                <w:sz w:val="19"/>
                <w:szCs w:val="19"/>
                <w:lang w:val="fr-FR"/>
              </w:rPr>
            </w:pPr>
            <w:r w:rsidRPr="00734145">
              <w:rPr>
                <w:rFonts w:cstheme="minorHAnsi"/>
                <w:sz w:val="19"/>
                <w:szCs w:val="19"/>
                <w:lang w:val="fr-FR"/>
              </w:rPr>
              <w:t>(1)</w:t>
            </w:r>
          </w:p>
        </w:tc>
        <w:tc>
          <w:tcPr>
            <w:tcW w:w="570" w:type="pct"/>
            <w:shd w:val="clear" w:color="auto" w:fill="auto"/>
            <w:tcMar>
              <w:top w:w="72" w:type="dxa"/>
              <w:left w:w="144" w:type="dxa"/>
              <w:bottom w:w="72" w:type="dxa"/>
              <w:right w:w="144" w:type="dxa"/>
            </w:tcMar>
          </w:tcPr>
          <w:p w14:paraId="3B93C5E6" w14:textId="77777777" w:rsidR="003E7DD3" w:rsidRPr="00734145" w:rsidRDefault="003E7DD3" w:rsidP="00E13526">
            <w:pPr>
              <w:widowControl w:val="0"/>
              <w:jc w:val="center"/>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2300288" behindDoc="0" locked="0" layoutInCell="1" allowOverlap="1" wp14:anchorId="4E9B3D42" wp14:editId="3489DA01">
                      <wp:simplePos x="0" y="0"/>
                      <wp:positionH relativeFrom="column">
                        <wp:posOffset>179070</wp:posOffset>
                      </wp:positionH>
                      <wp:positionV relativeFrom="paragraph">
                        <wp:posOffset>194945</wp:posOffset>
                      </wp:positionV>
                      <wp:extent cx="293370" cy="184404"/>
                      <wp:effectExtent l="0" t="0" r="11430" b="25400"/>
                      <wp:wrapNone/>
                      <wp:docPr id="1695434007" name="Group 20"/>
                      <wp:cNvGraphicFramePr/>
                      <a:graphic xmlns:a="http://schemas.openxmlformats.org/drawingml/2006/main">
                        <a:graphicData uri="http://schemas.microsoft.com/office/word/2010/wordprocessingGroup">
                          <wpg:wgp>
                            <wpg:cNvGrpSpPr/>
                            <wpg:grpSpPr>
                              <a:xfrm>
                                <a:off x="0" y="0"/>
                                <a:ext cx="293370" cy="184404"/>
                                <a:chOff x="8711" y="2856"/>
                                <a:chExt cx="1080" cy="360"/>
                              </a:xfrm>
                            </wpg:grpSpPr>
                            <wps:wsp>
                              <wps:cNvPr id="183358217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0360769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C5F0EA2" id="Group 20" o:spid="_x0000_s1026" style="position:absolute;margin-left:14.1pt;margin-top:15.35pt;width:23.1pt;height:14.5pt;z-index:25230028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"/>
                    </v:group>
                  </w:pict>
                </mc:Fallback>
              </mc:AlternateContent>
            </w:r>
            <w:r w:rsidRPr="00734145">
              <w:rPr>
                <w:rFonts w:cstheme="minorHAnsi"/>
                <w:sz w:val="19"/>
                <w:szCs w:val="19"/>
                <w:lang w:val="fr-FR"/>
              </w:rPr>
              <w:t>(2)</w:t>
            </w:r>
          </w:p>
        </w:tc>
        <w:tc>
          <w:tcPr>
            <w:tcW w:w="578" w:type="pct"/>
            <w:shd w:val="clear" w:color="auto" w:fill="auto"/>
            <w:tcMar>
              <w:top w:w="72" w:type="dxa"/>
              <w:left w:w="144" w:type="dxa"/>
              <w:bottom w:w="72" w:type="dxa"/>
              <w:right w:w="144" w:type="dxa"/>
            </w:tcMar>
          </w:tcPr>
          <w:p w14:paraId="2F1BCF4A" w14:textId="77777777" w:rsidR="003E7DD3" w:rsidRPr="00734145" w:rsidRDefault="003E7DD3" w:rsidP="00E13526">
            <w:pPr>
              <w:widowControl w:val="0"/>
              <w:jc w:val="center"/>
              <w:rPr>
                <w:rFonts w:cstheme="minorHAnsi"/>
                <w:sz w:val="19"/>
                <w:szCs w:val="19"/>
                <w:lang w:val="fr-FR"/>
              </w:rPr>
            </w:pPr>
            <w:r w:rsidRPr="00734145">
              <w:rPr>
                <w:rFonts w:cstheme="minorHAnsi"/>
                <w:sz w:val="19"/>
                <w:szCs w:val="19"/>
                <w:lang w:val="fr-FR"/>
              </w:rPr>
              <w:t>(3)</w:t>
            </w:r>
          </w:p>
        </w:tc>
        <w:tc>
          <w:tcPr>
            <w:tcW w:w="527" w:type="pct"/>
            <w:shd w:val="clear" w:color="auto" w:fill="auto"/>
            <w:tcMar>
              <w:top w:w="72" w:type="dxa"/>
              <w:left w:w="144" w:type="dxa"/>
              <w:bottom w:w="72" w:type="dxa"/>
              <w:right w:w="144" w:type="dxa"/>
            </w:tcMar>
          </w:tcPr>
          <w:p w14:paraId="58EC0F57" w14:textId="77777777" w:rsidR="003E7DD3" w:rsidRPr="00734145" w:rsidRDefault="003E7DD3" w:rsidP="00E13526">
            <w:pPr>
              <w:widowControl w:val="0"/>
              <w:jc w:val="center"/>
              <w:rPr>
                <w:rFonts w:cstheme="minorHAnsi"/>
                <w:sz w:val="19"/>
                <w:szCs w:val="19"/>
                <w:lang w:val="fr-FR"/>
              </w:rPr>
            </w:pPr>
            <w:r w:rsidRPr="00734145">
              <w:rPr>
                <w:rFonts w:cstheme="minorHAnsi"/>
                <w:sz w:val="19"/>
                <w:szCs w:val="19"/>
                <w:lang w:val="fr-FR"/>
              </w:rPr>
              <w:t>(4)</w:t>
            </w:r>
          </w:p>
        </w:tc>
        <w:tc>
          <w:tcPr>
            <w:tcW w:w="527" w:type="pct"/>
            <w:shd w:val="clear" w:color="auto" w:fill="auto"/>
            <w:tcMar>
              <w:top w:w="72" w:type="dxa"/>
              <w:left w:w="144" w:type="dxa"/>
              <w:bottom w:w="72" w:type="dxa"/>
              <w:right w:w="144" w:type="dxa"/>
            </w:tcMar>
          </w:tcPr>
          <w:p w14:paraId="7315650D" w14:textId="77777777" w:rsidR="003E7DD3" w:rsidRPr="00734145" w:rsidRDefault="003E7DD3" w:rsidP="00E13526">
            <w:pPr>
              <w:widowControl w:val="0"/>
              <w:jc w:val="center"/>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2342272" behindDoc="0" locked="0" layoutInCell="1" allowOverlap="1" wp14:anchorId="277D27B7" wp14:editId="076958AC">
                      <wp:simplePos x="0" y="0"/>
                      <wp:positionH relativeFrom="column">
                        <wp:posOffset>153035</wp:posOffset>
                      </wp:positionH>
                      <wp:positionV relativeFrom="paragraph">
                        <wp:posOffset>229870</wp:posOffset>
                      </wp:positionV>
                      <wp:extent cx="293370" cy="152400"/>
                      <wp:effectExtent l="0" t="0" r="11430" b="19050"/>
                      <wp:wrapNone/>
                      <wp:docPr id="1643204555"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76328549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474822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B23F825" id="Group 41" o:spid="_x0000_s1026" style="position:absolute;margin-left:12.05pt;margin-top:18.1pt;width:23.1pt;height:12pt;z-index:25234227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"/>
                    </v:group>
                  </w:pict>
                </mc:Fallback>
              </mc:AlternateContent>
            </w:r>
            <w:r w:rsidRPr="00734145">
              <w:rPr>
                <w:rFonts w:cstheme="minorHAnsi"/>
                <w:sz w:val="19"/>
                <w:szCs w:val="19"/>
                <w:lang w:val="fr-FR"/>
              </w:rPr>
              <w:t>(8)</w:t>
            </w:r>
          </w:p>
        </w:tc>
        <w:tc>
          <w:tcPr>
            <w:tcW w:w="846" w:type="pct"/>
            <w:shd w:val="clear" w:color="auto" w:fill="auto"/>
            <w:tcMar>
              <w:top w:w="72" w:type="dxa"/>
              <w:left w:w="144" w:type="dxa"/>
              <w:bottom w:w="72" w:type="dxa"/>
              <w:right w:w="144" w:type="dxa"/>
            </w:tcMar>
          </w:tcPr>
          <w:p w14:paraId="16D2ABDF" w14:textId="77777777" w:rsidR="003E7DD3" w:rsidRPr="00734145" w:rsidRDefault="003E7DD3" w:rsidP="00E13526">
            <w:pPr>
              <w:widowControl w:val="0"/>
              <w:jc w:val="center"/>
              <w:rPr>
                <w:rFonts w:cstheme="minorHAnsi"/>
                <w:sz w:val="19"/>
                <w:szCs w:val="19"/>
                <w:lang w:val="fr-FR"/>
              </w:rPr>
            </w:pPr>
            <w:r w:rsidRPr="00734145">
              <w:rPr>
                <w:rFonts w:cstheme="minorHAnsi"/>
                <w:sz w:val="19"/>
                <w:szCs w:val="19"/>
                <w:lang w:val="fr-FR"/>
              </w:rPr>
              <w:t>(9)</w:t>
            </w:r>
          </w:p>
        </w:tc>
        <w:tc>
          <w:tcPr>
            <w:tcW w:w="616" w:type="pct"/>
          </w:tcPr>
          <w:p w14:paraId="2B183F23" w14:textId="77777777" w:rsidR="003E7DD3" w:rsidRPr="00734145" w:rsidRDefault="003E7DD3" w:rsidP="00E13526">
            <w:pPr>
              <w:widowControl w:val="0"/>
              <w:jc w:val="center"/>
              <w:rPr>
                <w:rFonts w:cstheme="minorHAnsi"/>
                <w:sz w:val="19"/>
                <w:szCs w:val="19"/>
                <w:lang w:val="fr-FR"/>
              </w:rPr>
            </w:pPr>
            <w:r w:rsidRPr="00734145">
              <w:rPr>
                <w:rFonts w:cstheme="minorHAnsi"/>
                <w:sz w:val="19"/>
                <w:szCs w:val="19"/>
                <w:lang w:val="fr-FR"/>
              </w:rPr>
              <w:t>(10)</w:t>
            </w:r>
          </w:p>
        </w:tc>
        <w:tc>
          <w:tcPr>
            <w:tcW w:w="441" w:type="pct"/>
          </w:tcPr>
          <w:p w14:paraId="5C3AF33C" w14:textId="77777777" w:rsidR="003E7DD3" w:rsidRPr="00734145" w:rsidRDefault="003E7DD3" w:rsidP="00E13526">
            <w:pPr>
              <w:widowControl w:val="0"/>
              <w:jc w:val="center"/>
              <w:rPr>
                <w:rFonts w:cstheme="minorHAnsi"/>
                <w:sz w:val="19"/>
                <w:szCs w:val="19"/>
                <w:lang w:val="fr-FR"/>
              </w:rPr>
            </w:pPr>
            <w:r w:rsidRPr="00734145">
              <w:rPr>
                <w:rFonts w:cstheme="minorHAnsi"/>
                <w:sz w:val="19"/>
                <w:szCs w:val="19"/>
                <w:lang w:val="fr-FR"/>
              </w:rPr>
              <w:t>(11)</w:t>
            </w:r>
          </w:p>
        </w:tc>
        <w:tc>
          <w:tcPr>
            <w:tcW w:w="574" w:type="pct"/>
          </w:tcPr>
          <w:p w14:paraId="5C92369D" w14:textId="77777777" w:rsidR="003E7DD3" w:rsidRPr="00734145" w:rsidRDefault="003E7DD3" w:rsidP="00E13526">
            <w:pPr>
              <w:widowControl w:val="0"/>
              <w:jc w:val="center"/>
              <w:rPr>
                <w:rFonts w:cstheme="minorHAnsi"/>
                <w:sz w:val="19"/>
                <w:szCs w:val="19"/>
                <w:lang w:val="fr-FR"/>
              </w:rPr>
            </w:pPr>
            <w:r w:rsidRPr="00734145">
              <w:rPr>
                <w:rFonts w:cstheme="minorHAnsi"/>
                <w:sz w:val="19"/>
                <w:szCs w:val="19"/>
                <w:lang w:val="fr-FR"/>
              </w:rPr>
              <w:t>(12)</w:t>
            </w:r>
          </w:p>
        </w:tc>
      </w:tr>
      <w:tr w:rsidR="00756141" w:rsidRPr="00734145" w14:paraId="7821E37B" w14:textId="77777777" w:rsidTr="00E13526">
        <w:trPr>
          <w:trHeight w:val="168"/>
          <w:jc w:val="center"/>
        </w:trPr>
        <w:tc>
          <w:tcPr>
            <w:tcW w:w="321" w:type="pct"/>
          </w:tcPr>
          <w:p w14:paraId="47CE4EDE" w14:textId="77777777" w:rsidR="003E7DD3" w:rsidRPr="00734145" w:rsidRDefault="003E7DD3" w:rsidP="00E13526">
            <w:pPr>
              <w:widowControl w:val="0"/>
              <w:spacing w:line="180" w:lineRule="exact"/>
              <w:jc w:val="center"/>
              <w:rPr>
                <w:rFonts w:cstheme="minorHAnsi"/>
                <w:sz w:val="19"/>
                <w:szCs w:val="19"/>
                <w:lang w:val="fr-FR"/>
              </w:rPr>
            </w:pPr>
            <w:r w:rsidRPr="00734145">
              <w:rPr>
                <w:rFonts w:cstheme="minorHAnsi"/>
                <w:sz w:val="19"/>
                <w:szCs w:val="19"/>
                <w:lang w:val="fr-FR"/>
              </w:rPr>
              <w:t>1 (H)</w:t>
            </w:r>
          </w:p>
        </w:tc>
        <w:tc>
          <w:tcPr>
            <w:tcW w:w="570" w:type="pct"/>
            <w:shd w:val="clear" w:color="auto" w:fill="auto"/>
            <w:tcMar>
              <w:top w:w="72" w:type="dxa"/>
              <w:left w:w="144" w:type="dxa"/>
              <w:bottom w:w="72" w:type="dxa"/>
              <w:right w:w="144" w:type="dxa"/>
            </w:tcMar>
            <w:hideMark/>
          </w:tcPr>
          <w:p w14:paraId="50B46DBE" w14:textId="77777777" w:rsidR="003E7DD3" w:rsidRPr="00734145" w:rsidRDefault="003E7DD3" w:rsidP="00E13526">
            <w:pPr>
              <w:widowControl w:val="0"/>
              <w:spacing w:line="180" w:lineRule="exact"/>
              <w:rPr>
                <w:rFonts w:cstheme="minorHAnsi"/>
                <w:sz w:val="19"/>
                <w:szCs w:val="19"/>
                <w:lang w:val="fr-FR"/>
              </w:rPr>
            </w:pPr>
          </w:p>
        </w:tc>
        <w:tc>
          <w:tcPr>
            <w:tcW w:w="578" w:type="pct"/>
            <w:shd w:val="clear" w:color="auto" w:fill="auto"/>
            <w:tcMar>
              <w:top w:w="72" w:type="dxa"/>
              <w:left w:w="144" w:type="dxa"/>
              <w:bottom w:w="72" w:type="dxa"/>
              <w:right w:w="144" w:type="dxa"/>
            </w:tcMar>
            <w:hideMark/>
          </w:tcPr>
          <w:p w14:paraId="34E2FCB9" w14:textId="77777777" w:rsidR="003E7DD3" w:rsidRPr="00734145" w:rsidRDefault="003E7DD3" w:rsidP="00E13526">
            <w:pPr>
              <w:widowControl w:val="0"/>
              <w:spacing w:line="180" w:lineRule="exact"/>
              <w:jc w:val="center"/>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2334080" behindDoc="0" locked="0" layoutInCell="1" allowOverlap="1" wp14:anchorId="6F7B7302" wp14:editId="6DF7FA3A">
                      <wp:simplePos x="0" y="0"/>
                      <wp:positionH relativeFrom="column">
                        <wp:posOffset>171450</wp:posOffset>
                      </wp:positionH>
                      <wp:positionV relativeFrom="paragraph">
                        <wp:posOffset>-18415</wp:posOffset>
                      </wp:positionV>
                      <wp:extent cx="146685" cy="152400"/>
                      <wp:effectExtent l="0" t="0" r="24765" b="19050"/>
                      <wp:wrapNone/>
                      <wp:docPr id="96558394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9857CA6" id="Rectangle 221" o:spid="_x0000_s1026" style="position:absolute;margin-left:13.5pt;margin-top:-1.45pt;width:11.55pt;height:12pt;z-index:25233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"/>
                  </w:pict>
                </mc:Fallback>
              </mc:AlternateContent>
            </w:r>
          </w:p>
        </w:tc>
        <w:tc>
          <w:tcPr>
            <w:tcW w:w="527" w:type="pct"/>
            <w:shd w:val="clear" w:color="auto" w:fill="auto"/>
            <w:tcMar>
              <w:top w:w="72" w:type="dxa"/>
              <w:left w:w="144" w:type="dxa"/>
              <w:bottom w:w="72" w:type="dxa"/>
              <w:right w:w="144" w:type="dxa"/>
            </w:tcMar>
            <w:hideMark/>
          </w:tcPr>
          <w:p w14:paraId="030611DD" w14:textId="77777777" w:rsidR="003E7DD3" w:rsidRPr="00734145" w:rsidRDefault="003E7DD3" w:rsidP="00E13526">
            <w:pPr>
              <w:widowControl w:val="0"/>
              <w:spacing w:line="180" w:lineRule="exact"/>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2302336" behindDoc="0" locked="0" layoutInCell="1" allowOverlap="1" wp14:anchorId="5D476F7D" wp14:editId="188D0852">
                      <wp:simplePos x="0" y="0"/>
                      <wp:positionH relativeFrom="column">
                        <wp:posOffset>200017</wp:posOffset>
                      </wp:positionH>
                      <wp:positionV relativeFrom="paragraph">
                        <wp:posOffset>1905</wp:posOffset>
                      </wp:positionV>
                      <wp:extent cx="293370" cy="152400"/>
                      <wp:effectExtent l="0" t="0" r="11430" b="19050"/>
                      <wp:wrapNone/>
                      <wp:docPr id="1757343782" name="Group 1920869360"/>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62834499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0131321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5123FDA" id="Group 1920869360" o:spid="_x0000_s1026" style="position:absolute;margin-left:15.75pt;margin-top:.15pt;width:23.1pt;height:12pt;z-index:25230233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"/>
                    </v:group>
                  </w:pict>
                </mc:Fallback>
              </mc:AlternateContent>
            </w:r>
          </w:p>
        </w:tc>
        <w:tc>
          <w:tcPr>
            <w:tcW w:w="527" w:type="pct"/>
            <w:shd w:val="clear" w:color="auto" w:fill="auto"/>
            <w:tcMar>
              <w:top w:w="72" w:type="dxa"/>
              <w:left w:w="144" w:type="dxa"/>
              <w:bottom w:w="72" w:type="dxa"/>
              <w:right w:w="144" w:type="dxa"/>
            </w:tcMar>
            <w:hideMark/>
          </w:tcPr>
          <w:p w14:paraId="1AE7F7CC" w14:textId="77777777" w:rsidR="003E7DD3" w:rsidRPr="00734145" w:rsidRDefault="003E7DD3" w:rsidP="00E13526">
            <w:pPr>
              <w:widowControl w:val="0"/>
              <w:spacing w:line="180" w:lineRule="exact"/>
              <w:rPr>
                <w:rFonts w:cstheme="minorHAnsi"/>
                <w:sz w:val="19"/>
                <w:szCs w:val="19"/>
                <w:lang w:val="fr-FR"/>
              </w:rPr>
            </w:pPr>
          </w:p>
        </w:tc>
        <w:tc>
          <w:tcPr>
            <w:tcW w:w="846" w:type="pct"/>
            <w:shd w:val="clear" w:color="auto" w:fill="auto"/>
            <w:tcMar>
              <w:top w:w="72" w:type="dxa"/>
              <w:left w:w="144" w:type="dxa"/>
              <w:bottom w:w="72" w:type="dxa"/>
              <w:right w:w="144" w:type="dxa"/>
            </w:tcMar>
            <w:hideMark/>
          </w:tcPr>
          <w:p w14:paraId="5019FC8A" w14:textId="77777777" w:rsidR="003E7DD3" w:rsidRPr="00734145" w:rsidRDefault="003E7DD3" w:rsidP="00E13526">
            <w:pPr>
              <w:widowControl w:val="0"/>
              <w:spacing w:line="180" w:lineRule="exact"/>
              <w:jc w:val="center"/>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2321792" behindDoc="0" locked="0" layoutInCell="1" allowOverlap="1" wp14:anchorId="7584F991" wp14:editId="09673055">
                      <wp:simplePos x="0" y="0"/>
                      <wp:positionH relativeFrom="column">
                        <wp:posOffset>171450</wp:posOffset>
                      </wp:positionH>
                      <wp:positionV relativeFrom="paragraph">
                        <wp:posOffset>-18415</wp:posOffset>
                      </wp:positionV>
                      <wp:extent cx="146685" cy="152400"/>
                      <wp:effectExtent l="0" t="0" r="24765" b="19050"/>
                      <wp:wrapNone/>
                      <wp:docPr id="139190003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C8DB8BF" id="Rectangle 221" o:spid="_x0000_s1026" style="position:absolute;margin-left:13.5pt;margin-top:-1.45pt;width:11.55pt;height:12pt;z-index:25232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"/>
                  </w:pict>
                </mc:Fallback>
              </mc:AlternateContent>
            </w:r>
          </w:p>
        </w:tc>
        <w:tc>
          <w:tcPr>
            <w:tcW w:w="616" w:type="pct"/>
          </w:tcPr>
          <w:p w14:paraId="0FFA2A27" w14:textId="77777777" w:rsidR="003E7DD3" w:rsidRPr="00734145" w:rsidRDefault="003E7DD3" w:rsidP="00E13526">
            <w:pPr>
              <w:widowControl w:val="0"/>
              <w:spacing w:line="180" w:lineRule="exact"/>
              <w:rPr>
                <w:rFonts w:cstheme="minorHAnsi"/>
                <w:sz w:val="19"/>
                <w:szCs w:val="19"/>
                <w:lang w:val="fr-FR"/>
              </w:rPr>
            </w:pPr>
          </w:p>
        </w:tc>
        <w:tc>
          <w:tcPr>
            <w:tcW w:w="441" w:type="pct"/>
          </w:tcPr>
          <w:p w14:paraId="0B2FE2DA" w14:textId="77777777" w:rsidR="003E7DD3" w:rsidRPr="00734145" w:rsidRDefault="003E7DD3" w:rsidP="00E13526">
            <w:pPr>
              <w:widowControl w:val="0"/>
              <w:spacing w:line="180" w:lineRule="exact"/>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2327936" behindDoc="0" locked="0" layoutInCell="1" allowOverlap="1" wp14:anchorId="56B5DBB5" wp14:editId="19BA9CC0">
                      <wp:simplePos x="0" y="0"/>
                      <wp:positionH relativeFrom="column">
                        <wp:posOffset>171450</wp:posOffset>
                      </wp:positionH>
                      <wp:positionV relativeFrom="paragraph">
                        <wp:posOffset>-18415</wp:posOffset>
                      </wp:positionV>
                      <wp:extent cx="146685" cy="152400"/>
                      <wp:effectExtent l="0" t="0" r="24765" b="19050"/>
                      <wp:wrapNone/>
                      <wp:docPr id="141231070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2419379" id="Rectangle 221" o:spid="_x0000_s1026" style="position:absolute;margin-left:13.5pt;margin-top:-1.45pt;width:11.55pt;height:12pt;z-index:25232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"/>
                  </w:pict>
                </mc:Fallback>
              </mc:AlternateContent>
            </w:r>
          </w:p>
        </w:tc>
        <w:tc>
          <w:tcPr>
            <w:tcW w:w="574" w:type="pct"/>
          </w:tcPr>
          <w:p w14:paraId="471E8004" w14:textId="77777777" w:rsidR="003E7DD3" w:rsidRPr="00734145" w:rsidRDefault="003E7DD3" w:rsidP="00E13526">
            <w:pPr>
              <w:widowControl w:val="0"/>
              <w:spacing w:line="180" w:lineRule="exact"/>
              <w:rPr>
                <w:rFonts w:cstheme="minorHAnsi"/>
                <w:sz w:val="19"/>
                <w:szCs w:val="19"/>
                <w:lang w:val="fr-FR"/>
              </w:rPr>
            </w:pPr>
            <w:r w:rsidRPr="00734145">
              <w:rPr>
                <w:rFonts w:cstheme="minorHAnsi"/>
                <w:noProof/>
                <w:sz w:val="19"/>
                <w:szCs w:val="19"/>
                <w:lang w:val="fr-FR" w:eastAsia="en-IN" w:bidi="hi-IN"/>
              </w:rPr>
              <mc:AlternateContent>
                <mc:Choice Requires="wpg">
                  <w:drawing>
                    <wp:anchor distT="0" distB="0" distL="114300" distR="114300" simplePos="0" relativeHeight="252301312" behindDoc="0" locked="0" layoutInCell="1" allowOverlap="1" wp14:anchorId="271C3E1B" wp14:editId="018748CF">
                      <wp:simplePos x="0" y="0"/>
                      <wp:positionH relativeFrom="column">
                        <wp:posOffset>159385</wp:posOffset>
                      </wp:positionH>
                      <wp:positionV relativeFrom="paragraph">
                        <wp:posOffset>1270</wp:posOffset>
                      </wp:positionV>
                      <wp:extent cx="302943" cy="152400"/>
                      <wp:effectExtent l="0" t="0" r="20955" b="19050"/>
                      <wp:wrapNone/>
                      <wp:docPr id="1944698843" name="Group 87"/>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326031650"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7643519"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4B44025" id="Group 87" o:spid="_x0000_s1026" style="position:absolute;margin-left:12.55pt;margin-top:.1pt;width:23.85pt;height:12pt;z-index:252301312"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"/>
                    </v:group>
                  </w:pict>
                </mc:Fallback>
              </mc:AlternateContent>
            </w:r>
          </w:p>
        </w:tc>
      </w:tr>
      <w:tr w:rsidR="00756141" w:rsidRPr="00734145" w14:paraId="3712CF1A" w14:textId="77777777" w:rsidTr="00E13526">
        <w:trPr>
          <w:trHeight w:val="168"/>
          <w:jc w:val="center"/>
        </w:trPr>
        <w:tc>
          <w:tcPr>
            <w:tcW w:w="321" w:type="pct"/>
          </w:tcPr>
          <w:p w14:paraId="4720D135" w14:textId="77777777" w:rsidR="003E7DD3" w:rsidRPr="00734145" w:rsidRDefault="003E7DD3" w:rsidP="00E13526">
            <w:pPr>
              <w:widowControl w:val="0"/>
              <w:spacing w:line="180" w:lineRule="exact"/>
              <w:jc w:val="center"/>
              <w:rPr>
                <w:rFonts w:cstheme="minorHAnsi"/>
                <w:sz w:val="19"/>
                <w:szCs w:val="19"/>
                <w:lang w:val="fr-FR"/>
              </w:rPr>
            </w:pPr>
            <w:r w:rsidRPr="00734145">
              <w:rPr>
                <w:rFonts w:cstheme="minorHAnsi"/>
                <w:sz w:val="19"/>
                <w:szCs w:val="19"/>
                <w:lang w:val="fr-FR"/>
              </w:rPr>
              <w:t>1 (F)</w:t>
            </w:r>
          </w:p>
        </w:tc>
        <w:tc>
          <w:tcPr>
            <w:tcW w:w="570" w:type="pct"/>
            <w:shd w:val="clear" w:color="auto" w:fill="auto"/>
            <w:tcMar>
              <w:top w:w="72" w:type="dxa"/>
              <w:left w:w="144" w:type="dxa"/>
              <w:bottom w:w="72" w:type="dxa"/>
              <w:right w:w="144" w:type="dxa"/>
            </w:tcMar>
          </w:tcPr>
          <w:p w14:paraId="5106AAE8" w14:textId="77777777" w:rsidR="003E7DD3" w:rsidRPr="00734145" w:rsidRDefault="003E7DD3" w:rsidP="00E13526">
            <w:pPr>
              <w:widowControl w:val="0"/>
              <w:spacing w:line="180" w:lineRule="exact"/>
              <w:rPr>
                <w:rFonts w:eastAsia="Arial Narrow" w:cstheme="minorHAnsi"/>
                <w:noProof/>
                <w:sz w:val="19"/>
                <w:szCs w:val="19"/>
                <w:lang w:val="fr-FR" w:eastAsia="en-IN" w:bidi="hi-IN"/>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2319744" behindDoc="0" locked="0" layoutInCell="1" allowOverlap="1" wp14:anchorId="3E00ED1D" wp14:editId="4495490D">
                      <wp:simplePos x="0" y="0"/>
                      <wp:positionH relativeFrom="column">
                        <wp:posOffset>166370</wp:posOffset>
                      </wp:positionH>
                      <wp:positionV relativeFrom="paragraph">
                        <wp:posOffset>-18415</wp:posOffset>
                      </wp:positionV>
                      <wp:extent cx="293370" cy="152400"/>
                      <wp:effectExtent l="0" t="0" r="11430" b="19050"/>
                      <wp:wrapNone/>
                      <wp:docPr id="436991366" name="Group 2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79746331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986961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9059376" id="Group 23" o:spid="_x0000_s1026" style="position:absolute;margin-left:13.1pt;margin-top:-1.45pt;width:23.1pt;height:12pt;z-index:25231974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"/>
                    </v:group>
                  </w:pict>
                </mc:Fallback>
              </mc:AlternateContent>
            </w:r>
          </w:p>
        </w:tc>
        <w:tc>
          <w:tcPr>
            <w:tcW w:w="578" w:type="pct"/>
            <w:shd w:val="clear" w:color="auto" w:fill="auto"/>
            <w:tcMar>
              <w:top w:w="72" w:type="dxa"/>
              <w:left w:w="144" w:type="dxa"/>
              <w:bottom w:w="72" w:type="dxa"/>
              <w:right w:w="144" w:type="dxa"/>
            </w:tcMar>
          </w:tcPr>
          <w:p w14:paraId="07D75928" w14:textId="77777777" w:rsidR="003E7DD3" w:rsidRPr="00734145" w:rsidRDefault="003E7DD3" w:rsidP="00E13526">
            <w:pPr>
              <w:widowControl w:val="0"/>
              <w:spacing w:line="180" w:lineRule="exact"/>
              <w:jc w:val="center"/>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2335104" behindDoc="0" locked="0" layoutInCell="1" allowOverlap="1" wp14:anchorId="2E206305" wp14:editId="2B8394DA">
                      <wp:simplePos x="0" y="0"/>
                      <wp:positionH relativeFrom="column">
                        <wp:posOffset>171450</wp:posOffset>
                      </wp:positionH>
                      <wp:positionV relativeFrom="paragraph">
                        <wp:posOffset>-15875</wp:posOffset>
                      </wp:positionV>
                      <wp:extent cx="146685" cy="152400"/>
                      <wp:effectExtent l="0" t="0" r="24765" b="19050"/>
                      <wp:wrapNone/>
                      <wp:docPr id="71821698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7F41E551" id="Rectangle 221" o:spid="_x0000_s1026" style="position:absolute;margin-left:13.5pt;margin-top:-1.25pt;width:11.55pt;height:12pt;z-index:25233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"/>
                  </w:pict>
                </mc:Fallback>
              </mc:AlternateContent>
            </w:r>
          </w:p>
        </w:tc>
        <w:tc>
          <w:tcPr>
            <w:tcW w:w="527" w:type="pct"/>
            <w:shd w:val="clear" w:color="auto" w:fill="auto"/>
            <w:tcMar>
              <w:top w:w="72" w:type="dxa"/>
              <w:left w:w="144" w:type="dxa"/>
              <w:bottom w:w="72" w:type="dxa"/>
              <w:right w:w="144" w:type="dxa"/>
            </w:tcMar>
          </w:tcPr>
          <w:p w14:paraId="6B8402F5" w14:textId="77777777" w:rsidR="003E7DD3" w:rsidRPr="00734145" w:rsidRDefault="003E7DD3" w:rsidP="00E13526">
            <w:pPr>
              <w:widowControl w:val="0"/>
              <w:spacing w:line="180" w:lineRule="exact"/>
              <w:rPr>
                <w:rFonts w:eastAsia="Arial Narrow" w:cstheme="minorHAnsi"/>
                <w:noProof/>
                <w:sz w:val="19"/>
                <w:szCs w:val="19"/>
                <w:lang w:val="fr-FR" w:eastAsia="en-IN" w:bidi="hi-IN"/>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2320768" behindDoc="0" locked="0" layoutInCell="1" allowOverlap="1" wp14:anchorId="71F24775" wp14:editId="76AC52A7">
                      <wp:simplePos x="0" y="0"/>
                      <wp:positionH relativeFrom="column">
                        <wp:posOffset>199390</wp:posOffset>
                      </wp:positionH>
                      <wp:positionV relativeFrom="paragraph">
                        <wp:posOffset>-12644</wp:posOffset>
                      </wp:positionV>
                      <wp:extent cx="293370" cy="152400"/>
                      <wp:effectExtent l="0" t="0" r="11430" b="19050"/>
                      <wp:wrapNone/>
                      <wp:docPr id="1057443894" name="Group 192086936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606820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77720245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16C11D4" id="Group 1920869363" o:spid="_x0000_s1026" style="position:absolute;margin-left:15.7pt;margin-top:-1pt;width:23.1pt;height:12pt;z-index:25232076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"/>
                    </v:group>
                  </w:pict>
                </mc:Fallback>
              </mc:AlternateContent>
            </w:r>
          </w:p>
        </w:tc>
        <w:tc>
          <w:tcPr>
            <w:tcW w:w="527" w:type="pct"/>
            <w:shd w:val="clear" w:color="auto" w:fill="auto"/>
            <w:tcMar>
              <w:top w:w="72" w:type="dxa"/>
              <w:left w:w="144" w:type="dxa"/>
              <w:bottom w:w="72" w:type="dxa"/>
              <w:right w:w="144" w:type="dxa"/>
            </w:tcMar>
          </w:tcPr>
          <w:p w14:paraId="42727062" w14:textId="77777777" w:rsidR="003E7DD3" w:rsidRPr="00734145" w:rsidRDefault="003E7DD3" w:rsidP="00E13526">
            <w:pPr>
              <w:widowControl w:val="0"/>
              <w:spacing w:line="180" w:lineRule="exact"/>
              <w:rPr>
                <w:rFonts w:eastAsia="Arial Narrow" w:cstheme="minorHAnsi"/>
                <w:noProof/>
                <w:sz w:val="19"/>
                <w:szCs w:val="19"/>
                <w:lang w:val="fr-FR" w:eastAsia="en-IN" w:bidi="hi-IN"/>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2340224" behindDoc="0" locked="0" layoutInCell="1" allowOverlap="1" wp14:anchorId="4BEBDA50" wp14:editId="3222FC77">
                      <wp:simplePos x="0" y="0"/>
                      <wp:positionH relativeFrom="column">
                        <wp:posOffset>153035</wp:posOffset>
                      </wp:positionH>
                      <wp:positionV relativeFrom="paragraph">
                        <wp:posOffset>-43815</wp:posOffset>
                      </wp:positionV>
                      <wp:extent cx="293370" cy="152400"/>
                      <wp:effectExtent l="0" t="0" r="11430" b="19050"/>
                      <wp:wrapNone/>
                      <wp:docPr id="1570350180"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37682866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89394881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56F83BC" id="Group 41" o:spid="_x0000_s1026" style="position:absolute;margin-left:12.05pt;margin-top:-3.45pt;width:23.1pt;height:12pt;z-index:25234022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"/>
                    </v:group>
                  </w:pict>
                </mc:Fallback>
              </mc:AlternateContent>
            </w:r>
          </w:p>
        </w:tc>
        <w:tc>
          <w:tcPr>
            <w:tcW w:w="846" w:type="pct"/>
            <w:shd w:val="clear" w:color="auto" w:fill="auto"/>
            <w:tcMar>
              <w:top w:w="72" w:type="dxa"/>
              <w:left w:w="144" w:type="dxa"/>
              <w:bottom w:w="72" w:type="dxa"/>
              <w:right w:w="144" w:type="dxa"/>
            </w:tcMar>
          </w:tcPr>
          <w:p w14:paraId="3B4E3159" w14:textId="77777777" w:rsidR="003E7DD3" w:rsidRPr="00734145" w:rsidRDefault="003E7DD3" w:rsidP="00E13526">
            <w:pPr>
              <w:widowControl w:val="0"/>
              <w:spacing w:line="180" w:lineRule="exact"/>
              <w:jc w:val="center"/>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2322816" behindDoc="0" locked="0" layoutInCell="1" allowOverlap="1" wp14:anchorId="033C2D10" wp14:editId="36996B65">
                      <wp:simplePos x="0" y="0"/>
                      <wp:positionH relativeFrom="column">
                        <wp:posOffset>171450</wp:posOffset>
                      </wp:positionH>
                      <wp:positionV relativeFrom="paragraph">
                        <wp:posOffset>-15875</wp:posOffset>
                      </wp:positionV>
                      <wp:extent cx="146685" cy="152400"/>
                      <wp:effectExtent l="0" t="0" r="24765" b="19050"/>
                      <wp:wrapNone/>
                      <wp:docPr id="74893479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3039D686" id="Rectangle 221" o:spid="_x0000_s1026" style="position:absolute;margin-left:13.5pt;margin-top:-1.25pt;width:11.55pt;height:12pt;z-index:25232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"/>
                  </w:pict>
                </mc:Fallback>
              </mc:AlternateContent>
            </w:r>
          </w:p>
        </w:tc>
        <w:tc>
          <w:tcPr>
            <w:tcW w:w="616" w:type="pct"/>
          </w:tcPr>
          <w:p w14:paraId="41C803B1" w14:textId="77777777" w:rsidR="003E7DD3" w:rsidRPr="00734145" w:rsidRDefault="003E7DD3" w:rsidP="00E13526">
            <w:pPr>
              <w:widowControl w:val="0"/>
              <w:spacing w:line="180" w:lineRule="exact"/>
              <w:rPr>
                <w:rFonts w:cstheme="minorHAnsi"/>
                <w:sz w:val="19"/>
                <w:szCs w:val="19"/>
                <w:lang w:val="fr-FR"/>
              </w:rPr>
            </w:pPr>
          </w:p>
        </w:tc>
        <w:tc>
          <w:tcPr>
            <w:tcW w:w="441" w:type="pct"/>
          </w:tcPr>
          <w:p w14:paraId="31426768" w14:textId="77777777" w:rsidR="003E7DD3" w:rsidRPr="00734145" w:rsidRDefault="003E7DD3" w:rsidP="00E13526">
            <w:pPr>
              <w:widowControl w:val="0"/>
              <w:spacing w:line="180" w:lineRule="exact"/>
              <w:rPr>
                <w:rFonts w:cstheme="minorHAnsi"/>
                <w:noProof/>
                <w:sz w:val="19"/>
                <w:szCs w:val="19"/>
                <w:lang w:val="fr-FR" w:eastAsia="en-IN" w:bidi="hi-IN"/>
              </w:rPr>
            </w:pPr>
            <w:r w:rsidRPr="00734145">
              <w:rPr>
                <w:rFonts w:cstheme="minorHAnsi"/>
                <w:noProof/>
                <w:sz w:val="19"/>
                <w:szCs w:val="19"/>
                <w:lang w:val="fr-FR" w:eastAsia="en-IN" w:bidi="hi-IN"/>
              </w:rPr>
              <mc:AlternateContent>
                <mc:Choice Requires="wps">
                  <w:drawing>
                    <wp:anchor distT="0" distB="0" distL="114300" distR="114300" simplePos="0" relativeHeight="252328960" behindDoc="0" locked="0" layoutInCell="1" allowOverlap="1" wp14:anchorId="36B9DE75" wp14:editId="1397F40A">
                      <wp:simplePos x="0" y="0"/>
                      <wp:positionH relativeFrom="column">
                        <wp:posOffset>171450</wp:posOffset>
                      </wp:positionH>
                      <wp:positionV relativeFrom="paragraph">
                        <wp:posOffset>-15875</wp:posOffset>
                      </wp:positionV>
                      <wp:extent cx="146685" cy="152400"/>
                      <wp:effectExtent l="0" t="0" r="24765" b="19050"/>
                      <wp:wrapNone/>
                      <wp:docPr id="82131363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0AB6BCAA" id="Rectangle 221" o:spid="_x0000_s1026" style="position:absolute;margin-left:13.5pt;margin-top:-1.25pt;width:11.55pt;height:12pt;z-index:25232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"/>
                  </w:pict>
                </mc:Fallback>
              </mc:AlternateContent>
            </w:r>
          </w:p>
        </w:tc>
        <w:tc>
          <w:tcPr>
            <w:tcW w:w="574" w:type="pct"/>
          </w:tcPr>
          <w:p w14:paraId="5B85CCE8" w14:textId="77777777" w:rsidR="003E7DD3" w:rsidRPr="00734145" w:rsidRDefault="003E7DD3" w:rsidP="00E13526">
            <w:pPr>
              <w:widowControl w:val="0"/>
              <w:spacing w:line="180" w:lineRule="exact"/>
              <w:rPr>
                <w:rFonts w:cstheme="minorHAnsi"/>
                <w:noProof/>
                <w:sz w:val="19"/>
                <w:szCs w:val="19"/>
                <w:lang w:val="fr-FR" w:eastAsia="en-IN" w:bidi="hi-IN"/>
              </w:rPr>
            </w:pPr>
          </w:p>
        </w:tc>
      </w:tr>
      <w:tr w:rsidR="00756141" w:rsidRPr="00734145" w14:paraId="3870AE8E" w14:textId="77777777" w:rsidTr="00E13526">
        <w:trPr>
          <w:trHeight w:val="64"/>
          <w:jc w:val="center"/>
        </w:trPr>
        <w:tc>
          <w:tcPr>
            <w:tcW w:w="321" w:type="pct"/>
          </w:tcPr>
          <w:p w14:paraId="679FE4B8" w14:textId="77777777" w:rsidR="003E7DD3" w:rsidRPr="00734145" w:rsidRDefault="003E7DD3" w:rsidP="00E13526">
            <w:pPr>
              <w:widowControl w:val="0"/>
              <w:spacing w:line="180" w:lineRule="exact"/>
              <w:jc w:val="center"/>
              <w:rPr>
                <w:rFonts w:cstheme="minorHAnsi"/>
                <w:sz w:val="19"/>
                <w:szCs w:val="19"/>
                <w:lang w:val="fr-FR"/>
              </w:rPr>
            </w:pPr>
            <w:r w:rsidRPr="00734145">
              <w:rPr>
                <w:rFonts w:cstheme="minorHAnsi"/>
                <w:sz w:val="19"/>
                <w:szCs w:val="19"/>
                <w:lang w:val="fr-FR"/>
              </w:rPr>
              <w:t>2 (H)</w:t>
            </w:r>
          </w:p>
        </w:tc>
        <w:tc>
          <w:tcPr>
            <w:tcW w:w="570" w:type="pct"/>
            <w:shd w:val="clear" w:color="auto" w:fill="auto"/>
            <w:tcMar>
              <w:top w:w="72" w:type="dxa"/>
              <w:left w:w="144" w:type="dxa"/>
              <w:bottom w:w="72" w:type="dxa"/>
              <w:right w:w="144" w:type="dxa"/>
            </w:tcMar>
            <w:hideMark/>
          </w:tcPr>
          <w:p w14:paraId="7C166399" w14:textId="77777777" w:rsidR="003E7DD3" w:rsidRPr="00734145" w:rsidRDefault="003E7DD3" w:rsidP="00E13526">
            <w:pPr>
              <w:widowControl w:val="0"/>
              <w:spacing w:line="180" w:lineRule="exact"/>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2304384" behindDoc="0" locked="0" layoutInCell="1" allowOverlap="1" wp14:anchorId="4779ECB0" wp14:editId="2B79F999">
                      <wp:simplePos x="0" y="0"/>
                      <wp:positionH relativeFrom="column">
                        <wp:posOffset>166370</wp:posOffset>
                      </wp:positionH>
                      <wp:positionV relativeFrom="paragraph">
                        <wp:posOffset>-18415</wp:posOffset>
                      </wp:positionV>
                      <wp:extent cx="293370" cy="152400"/>
                      <wp:effectExtent l="0" t="0" r="11430" b="19050"/>
                      <wp:wrapNone/>
                      <wp:docPr id="89339520" name="Group 2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03856952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88527958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F929D1C" id="Group 23" o:spid="_x0000_s1026" style="position:absolute;margin-left:13.1pt;margin-top:-1.45pt;width:23.1pt;height:12pt;z-index:25230438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"/>
                    </v:group>
                  </w:pict>
                </mc:Fallback>
              </mc:AlternateContent>
            </w:r>
          </w:p>
        </w:tc>
        <w:tc>
          <w:tcPr>
            <w:tcW w:w="578" w:type="pct"/>
            <w:shd w:val="clear" w:color="auto" w:fill="auto"/>
            <w:tcMar>
              <w:top w:w="72" w:type="dxa"/>
              <w:left w:w="144" w:type="dxa"/>
              <w:bottom w:w="72" w:type="dxa"/>
              <w:right w:w="144" w:type="dxa"/>
            </w:tcMar>
            <w:hideMark/>
          </w:tcPr>
          <w:p w14:paraId="01F7CEFC" w14:textId="77777777" w:rsidR="003E7DD3" w:rsidRPr="00734145" w:rsidRDefault="003E7DD3" w:rsidP="00E13526">
            <w:pPr>
              <w:widowControl w:val="0"/>
              <w:spacing w:line="180" w:lineRule="exact"/>
              <w:jc w:val="center"/>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2336128" behindDoc="0" locked="0" layoutInCell="1" allowOverlap="1" wp14:anchorId="01693E60" wp14:editId="3D8A898B">
                      <wp:simplePos x="0" y="0"/>
                      <wp:positionH relativeFrom="column">
                        <wp:posOffset>171450</wp:posOffset>
                      </wp:positionH>
                      <wp:positionV relativeFrom="paragraph">
                        <wp:posOffset>-31115</wp:posOffset>
                      </wp:positionV>
                      <wp:extent cx="146685" cy="152400"/>
                      <wp:effectExtent l="0" t="0" r="24765" b="19050"/>
                      <wp:wrapNone/>
                      <wp:docPr id="1037433614"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166E0E6C" id="Rectangle 221" o:spid="_x0000_s1026" style="position:absolute;margin-left:13.5pt;margin-top:-2.45pt;width:11.55pt;height:12pt;z-index:25233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"/>
                  </w:pict>
                </mc:Fallback>
              </mc:AlternateContent>
            </w:r>
          </w:p>
        </w:tc>
        <w:tc>
          <w:tcPr>
            <w:tcW w:w="527" w:type="pct"/>
            <w:shd w:val="clear" w:color="auto" w:fill="auto"/>
            <w:tcMar>
              <w:top w:w="72" w:type="dxa"/>
              <w:left w:w="144" w:type="dxa"/>
              <w:bottom w:w="72" w:type="dxa"/>
              <w:right w:w="144" w:type="dxa"/>
            </w:tcMar>
            <w:hideMark/>
          </w:tcPr>
          <w:p w14:paraId="1ACC4A54" w14:textId="77777777" w:rsidR="003E7DD3" w:rsidRPr="00734145" w:rsidRDefault="003E7DD3" w:rsidP="00E13526">
            <w:pPr>
              <w:widowControl w:val="0"/>
              <w:spacing w:line="180" w:lineRule="exact"/>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2315648" behindDoc="0" locked="0" layoutInCell="1" allowOverlap="1" wp14:anchorId="06CB7AD5" wp14:editId="4733FA72">
                      <wp:simplePos x="0" y="0"/>
                      <wp:positionH relativeFrom="column">
                        <wp:posOffset>199390</wp:posOffset>
                      </wp:positionH>
                      <wp:positionV relativeFrom="paragraph">
                        <wp:posOffset>-12644</wp:posOffset>
                      </wp:positionV>
                      <wp:extent cx="293370" cy="152400"/>
                      <wp:effectExtent l="0" t="0" r="11430" b="19050"/>
                      <wp:wrapNone/>
                      <wp:docPr id="1149171272" name="Group 192086936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17961731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1337538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4E5976D" id="Group 1920869363" o:spid="_x0000_s1026" style="position:absolute;margin-left:15.7pt;margin-top:-1pt;width:23.1pt;height:12pt;z-index:25231564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"/>
                    </v:group>
                  </w:pict>
                </mc:Fallback>
              </mc:AlternateContent>
            </w:r>
          </w:p>
        </w:tc>
        <w:tc>
          <w:tcPr>
            <w:tcW w:w="527" w:type="pct"/>
            <w:shd w:val="clear" w:color="auto" w:fill="auto"/>
            <w:tcMar>
              <w:top w:w="72" w:type="dxa"/>
              <w:left w:w="144" w:type="dxa"/>
              <w:bottom w:w="72" w:type="dxa"/>
              <w:right w:w="144" w:type="dxa"/>
            </w:tcMar>
            <w:hideMark/>
          </w:tcPr>
          <w:p w14:paraId="2A4C3583" w14:textId="77777777" w:rsidR="003E7DD3" w:rsidRPr="00734145" w:rsidRDefault="003E7DD3" w:rsidP="00E13526">
            <w:pPr>
              <w:widowControl w:val="0"/>
              <w:spacing w:line="180" w:lineRule="exact"/>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2308480" behindDoc="0" locked="0" layoutInCell="1" allowOverlap="1" wp14:anchorId="301BC2AE" wp14:editId="340849D4">
                      <wp:simplePos x="0" y="0"/>
                      <wp:positionH relativeFrom="column">
                        <wp:posOffset>152400</wp:posOffset>
                      </wp:positionH>
                      <wp:positionV relativeFrom="paragraph">
                        <wp:posOffset>189230</wp:posOffset>
                      </wp:positionV>
                      <wp:extent cx="293370" cy="152400"/>
                      <wp:effectExtent l="0" t="0" r="11430" b="19050"/>
                      <wp:wrapNone/>
                      <wp:docPr id="849912442" name="Group 5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5117636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10426076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4BD96A2" id="Group 52" o:spid="_x0000_s1026" style="position:absolute;margin-left:12pt;margin-top:14.9pt;width:23.1pt;height:12pt;z-index:25230848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"/>
                    </v:group>
                  </w:pict>
                </mc:Fallback>
              </mc:AlternateContent>
            </w:r>
          </w:p>
        </w:tc>
        <w:tc>
          <w:tcPr>
            <w:tcW w:w="846" w:type="pct"/>
            <w:shd w:val="clear" w:color="auto" w:fill="auto"/>
            <w:tcMar>
              <w:top w:w="72" w:type="dxa"/>
              <w:left w:w="144" w:type="dxa"/>
              <w:bottom w:w="72" w:type="dxa"/>
              <w:right w:w="144" w:type="dxa"/>
            </w:tcMar>
            <w:hideMark/>
          </w:tcPr>
          <w:p w14:paraId="48ADA786" w14:textId="77777777" w:rsidR="003E7DD3" w:rsidRPr="00734145" w:rsidRDefault="003E7DD3" w:rsidP="00E13526">
            <w:pPr>
              <w:widowControl w:val="0"/>
              <w:spacing w:line="180" w:lineRule="exact"/>
              <w:jc w:val="center"/>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2323840" behindDoc="0" locked="0" layoutInCell="1" allowOverlap="1" wp14:anchorId="3D0521D5" wp14:editId="08EFBDBA">
                      <wp:simplePos x="0" y="0"/>
                      <wp:positionH relativeFrom="column">
                        <wp:posOffset>171450</wp:posOffset>
                      </wp:positionH>
                      <wp:positionV relativeFrom="paragraph">
                        <wp:posOffset>-31115</wp:posOffset>
                      </wp:positionV>
                      <wp:extent cx="146685" cy="152400"/>
                      <wp:effectExtent l="0" t="0" r="24765" b="19050"/>
                      <wp:wrapNone/>
                      <wp:docPr id="196989715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755C3CD0" id="Rectangle 221" o:spid="_x0000_s1026" style="position:absolute;margin-left:13.5pt;margin-top:-2.45pt;width:11.55pt;height:12pt;z-index:25232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"/>
                  </w:pict>
                </mc:Fallback>
              </mc:AlternateContent>
            </w:r>
          </w:p>
        </w:tc>
        <w:tc>
          <w:tcPr>
            <w:tcW w:w="616" w:type="pct"/>
          </w:tcPr>
          <w:p w14:paraId="49009DB7" w14:textId="77777777" w:rsidR="003E7DD3" w:rsidRPr="00734145" w:rsidRDefault="003E7DD3" w:rsidP="00E13526">
            <w:pPr>
              <w:widowControl w:val="0"/>
              <w:spacing w:line="180" w:lineRule="exact"/>
              <w:rPr>
                <w:rFonts w:cstheme="minorHAnsi"/>
                <w:sz w:val="19"/>
                <w:szCs w:val="19"/>
                <w:lang w:val="fr-FR"/>
              </w:rPr>
            </w:pPr>
          </w:p>
        </w:tc>
        <w:tc>
          <w:tcPr>
            <w:tcW w:w="441" w:type="pct"/>
          </w:tcPr>
          <w:p w14:paraId="37AF4DBF" w14:textId="77777777" w:rsidR="003E7DD3" w:rsidRPr="00734145" w:rsidRDefault="003E7DD3" w:rsidP="00E13526">
            <w:pPr>
              <w:widowControl w:val="0"/>
              <w:spacing w:line="180" w:lineRule="exact"/>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2329984" behindDoc="0" locked="0" layoutInCell="1" allowOverlap="1" wp14:anchorId="704E37C6" wp14:editId="03BE9168">
                      <wp:simplePos x="0" y="0"/>
                      <wp:positionH relativeFrom="column">
                        <wp:posOffset>171450</wp:posOffset>
                      </wp:positionH>
                      <wp:positionV relativeFrom="paragraph">
                        <wp:posOffset>-31115</wp:posOffset>
                      </wp:positionV>
                      <wp:extent cx="146685" cy="152400"/>
                      <wp:effectExtent l="0" t="0" r="24765" b="19050"/>
                      <wp:wrapNone/>
                      <wp:docPr id="195194304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19C6B320" id="Rectangle 221" o:spid="_x0000_s1026" style="position:absolute;margin-left:13.5pt;margin-top:-2.45pt;width:11.55pt;height:12pt;z-index:25232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"/>
                  </w:pict>
                </mc:Fallback>
              </mc:AlternateContent>
            </w:r>
          </w:p>
        </w:tc>
        <w:tc>
          <w:tcPr>
            <w:tcW w:w="574" w:type="pct"/>
          </w:tcPr>
          <w:p w14:paraId="5B46712D" w14:textId="77777777" w:rsidR="003E7DD3" w:rsidRPr="00734145" w:rsidRDefault="003E7DD3" w:rsidP="00E13526">
            <w:pPr>
              <w:widowControl w:val="0"/>
              <w:spacing w:line="180" w:lineRule="exact"/>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2341248" behindDoc="0" locked="0" layoutInCell="1" allowOverlap="1" wp14:anchorId="40DCFA9A" wp14:editId="7886CC25">
                      <wp:simplePos x="0" y="0"/>
                      <wp:positionH relativeFrom="column">
                        <wp:posOffset>161290</wp:posOffset>
                      </wp:positionH>
                      <wp:positionV relativeFrom="paragraph">
                        <wp:posOffset>-224155</wp:posOffset>
                      </wp:positionV>
                      <wp:extent cx="293370" cy="152400"/>
                      <wp:effectExtent l="0" t="0" r="11430" b="19050"/>
                      <wp:wrapNone/>
                      <wp:docPr id="1653193400"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69938289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3143687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DECB927" id="Group 41" o:spid="_x0000_s1026" style="position:absolute;margin-left:12.7pt;margin-top:-17.65pt;width:23.1pt;height:12pt;z-index:25234124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"/>
                    </v:group>
                  </w:pict>
                </mc:Fallback>
              </mc:AlternateContent>
            </w:r>
            <w:r w:rsidRPr="00734145">
              <w:rPr>
                <w:rFonts w:cstheme="minorHAnsi"/>
                <w:noProof/>
                <w:sz w:val="19"/>
                <w:szCs w:val="19"/>
                <w:lang w:val="fr-FR" w:eastAsia="en-IN" w:bidi="hi-IN"/>
              </w:rPr>
              <mc:AlternateContent>
                <mc:Choice Requires="wpg">
                  <w:drawing>
                    <wp:anchor distT="0" distB="0" distL="114300" distR="114300" simplePos="0" relativeHeight="252311552" behindDoc="0" locked="0" layoutInCell="1" allowOverlap="1" wp14:anchorId="66529E5A" wp14:editId="0A91C6BA">
                      <wp:simplePos x="0" y="0"/>
                      <wp:positionH relativeFrom="column">
                        <wp:posOffset>159385</wp:posOffset>
                      </wp:positionH>
                      <wp:positionV relativeFrom="paragraph">
                        <wp:posOffset>31750</wp:posOffset>
                      </wp:positionV>
                      <wp:extent cx="302943" cy="152400"/>
                      <wp:effectExtent l="0" t="0" r="20955" b="19050"/>
                      <wp:wrapNone/>
                      <wp:docPr id="1082657768" name="Group 8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874238443"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1284646"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4994A507" id="Group 88" o:spid="_x0000_s1026" style="position:absolute;margin-left:12.55pt;margin-top:2.5pt;width:23.85pt;height:12pt;z-index:252311552"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"/>
                    </v:group>
                  </w:pict>
                </mc:Fallback>
              </mc:AlternateContent>
            </w:r>
          </w:p>
        </w:tc>
      </w:tr>
      <w:tr w:rsidR="00756141" w:rsidRPr="00734145" w14:paraId="699B5D5C" w14:textId="77777777" w:rsidTr="00E13526">
        <w:trPr>
          <w:trHeight w:val="150"/>
          <w:jc w:val="center"/>
        </w:trPr>
        <w:tc>
          <w:tcPr>
            <w:tcW w:w="321" w:type="pct"/>
          </w:tcPr>
          <w:p w14:paraId="55E543F1" w14:textId="77777777" w:rsidR="003E7DD3" w:rsidRPr="00734145" w:rsidRDefault="003E7DD3" w:rsidP="00E13526">
            <w:pPr>
              <w:widowControl w:val="0"/>
              <w:spacing w:line="180" w:lineRule="exact"/>
              <w:jc w:val="center"/>
              <w:rPr>
                <w:rFonts w:cstheme="minorHAnsi"/>
                <w:sz w:val="19"/>
                <w:szCs w:val="19"/>
                <w:lang w:val="fr-FR"/>
              </w:rPr>
            </w:pPr>
            <w:r w:rsidRPr="00734145">
              <w:rPr>
                <w:rFonts w:cstheme="minorHAnsi"/>
                <w:sz w:val="19"/>
                <w:szCs w:val="19"/>
                <w:lang w:val="fr-FR"/>
              </w:rPr>
              <w:t>2 (F)</w:t>
            </w:r>
          </w:p>
        </w:tc>
        <w:tc>
          <w:tcPr>
            <w:tcW w:w="570" w:type="pct"/>
            <w:shd w:val="clear" w:color="auto" w:fill="auto"/>
            <w:tcMar>
              <w:top w:w="72" w:type="dxa"/>
              <w:left w:w="144" w:type="dxa"/>
              <w:bottom w:w="72" w:type="dxa"/>
              <w:right w:w="144" w:type="dxa"/>
            </w:tcMar>
            <w:hideMark/>
          </w:tcPr>
          <w:p w14:paraId="576C63E5" w14:textId="77777777" w:rsidR="003E7DD3" w:rsidRPr="00734145" w:rsidRDefault="003E7DD3" w:rsidP="00E13526">
            <w:pPr>
              <w:widowControl w:val="0"/>
              <w:spacing w:line="180" w:lineRule="exact"/>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2305408" behindDoc="0" locked="0" layoutInCell="1" allowOverlap="1" wp14:anchorId="158193DB" wp14:editId="2711FA93">
                      <wp:simplePos x="0" y="0"/>
                      <wp:positionH relativeFrom="column">
                        <wp:posOffset>160020</wp:posOffset>
                      </wp:positionH>
                      <wp:positionV relativeFrom="paragraph">
                        <wp:posOffset>-8255</wp:posOffset>
                      </wp:positionV>
                      <wp:extent cx="293370" cy="152400"/>
                      <wp:effectExtent l="0" t="0" r="11430" b="19050"/>
                      <wp:wrapNone/>
                      <wp:docPr id="1135549576" name="Group 2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5875036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4483901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5EE437E" id="Group 26" o:spid="_x0000_s1026" style="position:absolute;margin-left:12.6pt;margin-top:-.65pt;width:23.1pt;height:12pt;z-index:25230540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"/>
                    </v:group>
                  </w:pict>
                </mc:Fallback>
              </mc:AlternateContent>
            </w:r>
          </w:p>
        </w:tc>
        <w:tc>
          <w:tcPr>
            <w:tcW w:w="578" w:type="pct"/>
            <w:shd w:val="clear" w:color="auto" w:fill="auto"/>
            <w:tcMar>
              <w:top w:w="72" w:type="dxa"/>
              <w:left w:w="144" w:type="dxa"/>
              <w:bottom w:w="72" w:type="dxa"/>
              <w:right w:w="144" w:type="dxa"/>
            </w:tcMar>
            <w:hideMark/>
          </w:tcPr>
          <w:p w14:paraId="74411EE1" w14:textId="77777777" w:rsidR="003E7DD3" w:rsidRPr="00734145" w:rsidRDefault="003E7DD3" w:rsidP="00E13526">
            <w:pPr>
              <w:widowControl w:val="0"/>
              <w:spacing w:line="180" w:lineRule="exact"/>
              <w:jc w:val="center"/>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2337152" behindDoc="0" locked="0" layoutInCell="1" allowOverlap="1" wp14:anchorId="77C68DD9" wp14:editId="173CC3BB">
                      <wp:simplePos x="0" y="0"/>
                      <wp:positionH relativeFrom="column">
                        <wp:posOffset>171450</wp:posOffset>
                      </wp:positionH>
                      <wp:positionV relativeFrom="paragraph">
                        <wp:posOffset>-14605</wp:posOffset>
                      </wp:positionV>
                      <wp:extent cx="146685" cy="152400"/>
                      <wp:effectExtent l="0" t="0" r="24765" b="19050"/>
                      <wp:wrapNone/>
                      <wp:docPr id="166923096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506AFAB0" id="Rectangle 221" o:spid="_x0000_s1026" style="position:absolute;margin-left:13.5pt;margin-top:-1.15pt;width:11.55pt;height:12pt;z-index:25233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"/>
                  </w:pict>
                </mc:Fallback>
              </mc:AlternateContent>
            </w:r>
          </w:p>
        </w:tc>
        <w:tc>
          <w:tcPr>
            <w:tcW w:w="527" w:type="pct"/>
            <w:shd w:val="clear" w:color="auto" w:fill="auto"/>
            <w:tcMar>
              <w:top w:w="72" w:type="dxa"/>
              <w:left w:w="144" w:type="dxa"/>
              <w:bottom w:w="72" w:type="dxa"/>
              <w:right w:w="144" w:type="dxa"/>
            </w:tcMar>
            <w:hideMark/>
          </w:tcPr>
          <w:p w14:paraId="014AA404" w14:textId="77777777" w:rsidR="003E7DD3" w:rsidRPr="00734145" w:rsidRDefault="003E7DD3" w:rsidP="00E13526">
            <w:pPr>
              <w:widowControl w:val="0"/>
              <w:spacing w:line="180" w:lineRule="exact"/>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2316672" behindDoc="0" locked="0" layoutInCell="1" allowOverlap="1" wp14:anchorId="112DA731" wp14:editId="1F73B681">
                      <wp:simplePos x="0" y="0"/>
                      <wp:positionH relativeFrom="column">
                        <wp:posOffset>200017</wp:posOffset>
                      </wp:positionH>
                      <wp:positionV relativeFrom="paragraph">
                        <wp:posOffset>-16092</wp:posOffset>
                      </wp:positionV>
                      <wp:extent cx="293370" cy="152400"/>
                      <wp:effectExtent l="0" t="0" r="11430" b="19050"/>
                      <wp:wrapNone/>
                      <wp:docPr id="28566423" name="Group 192086936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65475629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6219232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E1A6FE0" id="Group 1920869366" o:spid="_x0000_s1026" style="position:absolute;margin-left:15.75pt;margin-top:-1.25pt;width:23.1pt;height:12pt;z-index:25231667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"/>
                    </v:group>
                  </w:pict>
                </mc:Fallback>
              </mc:AlternateContent>
            </w:r>
          </w:p>
        </w:tc>
        <w:tc>
          <w:tcPr>
            <w:tcW w:w="527" w:type="pct"/>
            <w:shd w:val="clear" w:color="auto" w:fill="auto"/>
            <w:tcMar>
              <w:top w:w="72" w:type="dxa"/>
              <w:left w:w="144" w:type="dxa"/>
              <w:bottom w:w="72" w:type="dxa"/>
              <w:right w:w="144" w:type="dxa"/>
            </w:tcMar>
            <w:hideMark/>
          </w:tcPr>
          <w:p w14:paraId="2782CDC0" w14:textId="77777777" w:rsidR="003E7DD3" w:rsidRPr="00734145" w:rsidRDefault="003E7DD3" w:rsidP="00E13526">
            <w:pPr>
              <w:widowControl w:val="0"/>
              <w:spacing w:line="180" w:lineRule="exact"/>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2303360" behindDoc="0" locked="0" layoutInCell="1" allowOverlap="1" wp14:anchorId="352D3314" wp14:editId="220D534B">
                      <wp:simplePos x="0" y="0"/>
                      <wp:positionH relativeFrom="column">
                        <wp:posOffset>153670</wp:posOffset>
                      </wp:positionH>
                      <wp:positionV relativeFrom="paragraph">
                        <wp:posOffset>-238760</wp:posOffset>
                      </wp:positionV>
                      <wp:extent cx="293370" cy="152400"/>
                      <wp:effectExtent l="0" t="0" r="11430" b="19050"/>
                      <wp:wrapNone/>
                      <wp:docPr id="1158611774" name="Group 44"/>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5169254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8468584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1C71C28" id="Group 44" o:spid="_x0000_s1026" style="position:absolute;margin-left:12.1pt;margin-top:-18.8pt;width:23.1pt;height:12pt;z-index:25230336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"/>
                    </v:group>
                  </w:pict>
                </mc:Fallback>
              </mc:AlternateContent>
            </w:r>
          </w:p>
        </w:tc>
        <w:tc>
          <w:tcPr>
            <w:tcW w:w="846" w:type="pct"/>
            <w:shd w:val="clear" w:color="auto" w:fill="auto"/>
            <w:tcMar>
              <w:top w:w="72" w:type="dxa"/>
              <w:left w:w="144" w:type="dxa"/>
              <w:bottom w:w="72" w:type="dxa"/>
              <w:right w:w="144" w:type="dxa"/>
            </w:tcMar>
            <w:hideMark/>
          </w:tcPr>
          <w:p w14:paraId="601BFD3D" w14:textId="77777777" w:rsidR="003E7DD3" w:rsidRPr="00734145" w:rsidRDefault="003E7DD3" w:rsidP="00E13526">
            <w:pPr>
              <w:widowControl w:val="0"/>
              <w:spacing w:line="180" w:lineRule="exact"/>
              <w:jc w:val="center"/>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2324864" behindDoc="0" locked="0" layoutInCell="1" allowOverlap="1" wp14:anchorId="74413398" wp14:editId="046535C6">
                      <wp:simplePos x="0" y="0"/>
                      <wp:positionH relativeFrom="column">
                        <wp:posOffset>171450</wp:posOffset>
                      </wp:positionH>
                      <wp:positionV relativeFrom="paragraph">
                        <wp:posOffset>-14605</wp:posOffset>
                      </wp:positionV>
                      <wp:extent cx="146685" cy="152400"/>
                      <wp:effectExtent l="0" t="0" r="24765" b="19050"/>
                      <wp:wrapNone/>
                      <wp:docPr id="112511646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364A0A0D" id="Rectangle 221" o:spid="_x0000_s1026" style="position:absolute;margin-left:13.5pt;margin-top:-1.15pt;width:11.55pt;height:12pt;z-index:25232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"/>
                  </w:pict>
                </mc:Fallback>
              </mc:AlternateContent>
            </w:r>
          </w:p>
        </w:tc>
        <w:tc>
          <w:tcPr>
            <w:tcW w:w="616" w:type="pct"/>
          </w:tcPr>
          <w:p w14:paraId="2CCF053C" w14:textId="77777777" w:rsidR="003E7DD3" w:rsidRPr="00734145" w:rsidRDefault="003E7DD3" w:rsidP="00E13526">
            <w:pPr>
              <w:widowControl w:val="0"/>
              <w:spacing w:line="180" w:lineRule="exact"/>
              <w:rPr>
                <w:rFonts w:cstheme="minorHAnsi"/>
                <w:sz w:val="19"/>
                <w:szCs w:val="19"/>
                <w:lang w:val="fr-FR"/>
              </w:rPr>
            </w:pPr>
          </w:p>
        </w:tc>
        <w:tc>
          <w:tcPr>
            <w:tcW w:w="441" w:type="pct"/>
          </w:tcPr>
          <w:p w14:paraId="1D089887" w14:textId="77777777" w:rsidR="003E7DD3" w:rsidRPr="00734145" w:rsidRDefault="003E7DD3" w:rsidP="00E13526">
            <w:pPr>
              <w:widowControl w:val="0"/>
              <w:spacing w:line="180" w:lineRule="exact"/>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2331008" behindDoc="0" locked="0" layoutInCell="1" allowOverlap="1" wp14:anchorId="39CCA175" wp14:editId="7A5AC5A4">
                      <wp:simplePos x="0" y="0"/>
                      <wp:positionH relativeFrom="column">
                        <wp:posOffset>171450</wp:posOffset>
                      </wp:positionH>
                      <wp:positionV relativeFrom="paragraph">
                        <wp:posOffset>-14605</wp:posOffset>
                      </wp:positionV>
                      <wp:extent cx="146685" cy="152400"/>
                      <wp:effectExtent l="0" t="0" r="24765" b="19050"/>
                      <wp:wrapNone/>
                      <wp:docPr id="5246049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5D16946C" id="Rectangle 221" o:spid="_x0000_s1026" style="position:absolute;margin-left:13.5pt;margin-top:-1.15pt;width:11.55pt;height:12pt;z-index:25233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"/>
                  </w:pict>
                </mc:Fallback>
              </mc:AlternateContent>
            </w:r>
          </w:p>
        </w:tc>
        <w:tc>
          <w:tcPr>
            <w:tcW w:w="574" w:type="pct"/>
          </w:tcPr>
          <w:p w14:paraId="6DD042B0" w14:textId="77777777" w:rsidR="003E7DD3" w:rsidRPr="00734145" w:rsidRDefault="003E7DD3" w:rsidP="00E13526">
            <w:pPr>
              <w:widowControl w:val="0"/>
              <w:spacing w:line="180" w:lineRule="exact"/>
              <w:rPr>
                <w:rFonts w:cstheme="minorHAnsi"/>
                <w:sz w:val="19"/>
                <w:szCs w:val="19"/>
                <w:lang w:val="fr-FR"/>
              </w:rPr>
            </w:pPr>
            <w:r w:rsidRPr="00734145">
              <w:rPr>
                <w:rFonts w:cstheme="minorHAnsi"/>
                <w:noProof/>
                <w:sz w:val="19"/>
                <w:szCs w:val="19"/>
                <w:lang w:val="fr-FR" w:eastAsia="en-IN" w:bidi="hi-IN"/>
              </w:rPr>
              <mc:AlternateContent>
                <mc:Choice Requires="wpg">
                  <w:drawing>
                    <wp:anchor distT="0" distB="0" distL="114300" distR="114300" simplePos="0" relativeHeight="252312576" behindDoc="0" locked="0" layoutInCell="1" allowOverlap="1" wp14:anchorId="075D1101" wp14:editId="1862008C">
                      <wp:simplePos x="0" y="0"/>
                      <wp:positionH relativeFrom="column">
                        <wp:posOffset>159385</wp:posOffset>
                      </wp:positionH>
                      <wp:positionV relativeFrom="paragraph">
                        <wp:posOffset>31750</wp:posOffset>
                      </wp:positionV>
                      <wp:extent cx="302943" cy="152400"/>
                      <wp:effectExtent l="0" t="0" r="20955" b="19050"/>
                      <wp:wrapNone/>
                      <wp:docPr id="1691910832" name="Group 91"/>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1624202659"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19176990"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1DD09F01" id="Group 91" o:spid="_x0000_s1026" style="position:absolute;margin-left:12.55pt;margin-top:2.5pt;width:23.85pt;height:12pt;z-index:252312576"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"/>
                    </v:group>
                  </w:pict>
                </mc:Fallback>
              </mc:AlternateContent>
            </w:r>
          </w:p>
        </w:tc>
      </w:tr>
      <w:tr w:rsidR="00756141" w:rsidRPr="00734145" w14:paraId="76002305" w14:textId="77777777" w:rsidTr="00E13526">
        <w:trPr>
          <w:trHeight w:val="150"/>
          <w:jc w:val="center"/>
        </w:trPr>
        <w:tc>
          <w:tcPr>
            <w:tcW w:w="321" w:type="pct"/>
          </w:tcPr>
          <w:p w14:paraId="08598331" w14:textId="77777777" w:rsidR="003E7DD3" w:rsidRPr="00734145" w:rsidRDefault="003E7DD3" w:rsidP="00E13526">
            <w:pPr>
              <w:widowControl w:val="0"/>
              <w:spacing w:line="180" w:lineRule="exact"/>
              <w:jc w:val="center"/>
              <w:rPr>
                <w:rFonts w:cstheme="minorHAnsi"/>
                <w:sz w:val="19"/>
                <w:szCs w:val="19"/>
                <w:lang w:val="fr-FR"/>
              </w:rPr>
            </w:pPr>
            <w:r w:rsidRPr="00734145">
              <w:rPr>
                <w:rFonts w:cstheme="minorHAnsi"/>
                <w:sz w:val="19"/>
                <w:szCs w:val="19"/>
                <w:lang w:val="fr-FR"/>
              </w:rPr>
              <w:t>3 (H)</w:t>
            </w:r>
          </w:p>
        </w:tc>
        <w:tc>
          <w:tcPr>
            <w:tcW w:w="570" w:type="pct"/>
            <w:shd w:val="clear" w:color="auto" w:fill="auto"/>
            <w:tcMar>
              <w:top w:w="72" w:type="dxa"/>
              <w:left w:w="144" w:type="dxa"/>
              <w:bottom w:w="72" w:type="dxa"/>
              <w:right w:w="144" w:type="dxa"/>
            </w:tcMar>
            <w:hideMark/>
          </w:tcPr>
          <w:p w14:paraId="6D0AB06F" w14:textId="77777777" w:rsidR="003E7DD3" w:rsidRPr="00734145" w:rsidRDefault="003E7DD3" w:rsidP="00E13526">
            <w:pPr>
              <w:widowControl w:val="0"/>
              <w:spacing w:line="180" w:lineRule="exact"/>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2306432" behindDoc="0" locked="0" layoutInCell="1" allowOverlap="1" wp14:anchorId="02BBC2A5" wp14:editId="7826E7DD">
                      <wp:simplePos x="0" y="0"/>
                      <wp:positionH relativeFrom="column">
                        <wp:posOffset>153670</wp:posOffset>
                      </wp:positionH>
                      <wp:positionV relativeFrom="paragraph">
                        <wp:posOffset>-23495</wp:posOffset>
                      </wp:positionV>
                      <wp:extent cx="293370" cy="152400"/>
                      <wp:effectExtent l="0" t="0" r="11430" b="19050"/>
                      <wp:wrapNone/>
                      <wp:docPr id="1599856739" name="Group 2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96796517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9710485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4DF7457" id="Group 29" o:spid="_x0000_s1026" style="position:absolute;margin-left:12.1pt;margin-top:-1.85pt;width:23.1pt;height:12pt;z-index:25230643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"/>
                    </v:group>
                  </w:pict>
                </mc:Fallback>
              </mc:AlternateContent>
            </w:r>
          </w:p>
        </w:tc>
        <w:tc>
          <w:tcPr>
            <w:tcW w:w="578" w:type="pct"/>
            <w:shd w:val="clear" w:color="auto" w:fill="auto"/>
            <w:tcMar>
              <w:top w:w="72" w:type="dxa"/>
              <w:left w:w="144" w:type="dxa"/>
              <w:bottom w:w="72" w:type="dxa"/>
              <w:right w:w="144" w:type="dxa"/>
            </w:tcMar>
            <w:hideMark/>
          </w:tcPr>
          <w:p w14:paraId="4E1F9706" w14:textId="77777777" w:rsidR="003E7DD3" w:rsidRPr="00734145" w:rsidRDefault="003E7DD3" w:rsidP="00E13526">
            <w:pPr>
              <w:widowControl w:val="0"/>
              <w:spacing w:line="180" w:lineRule="exact"/>
              <w:jc w:val="center"/>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2338176" behindDoc="0" locked="0" layoutInCell="1" allowOverlap="1" wp14:anchorId="079A04C6" wp14:editId="3AB5D129">
                      <wp:simplePos x="0" y="0"/>
                      <wp:positionH relativeFrom="column">
                        <wp:posOffset>177800</wp:posOffset>
                      </wp:positionH>
                      <wp:positionV relativeFrom="paragraph">
                        <wp:posOffset>-17145</wp:posOffset>
                      </wp:positionV>
                      <wp:extent cx="146685" cy="152400"/>
                      <wp:effectExtent l="0" t="0" r="24765" b="19050"/>
                      <wp:wrapNone/>
                      <wp:docPr id="200583812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76BA24BB" id="Rectangle 221" o:spid="_x0000_s1026" style="position:absolute;margin-left:14pt;margin-top:-1.35pt;width:11.55pt;height:12pt;z-index:25233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"/>
                  </w:pict>
                </mc:Fallback>
              </mc:AlternateContent>
            </w:r>
          </w:p>
        </w:tc>
        <w:tc>
          <w:tcPr>
            <w:tcW w:w="527" w:type="pct"/>
            <w:shd w:val="clear" w:color="auto" w:fill="auto"/>
            <w:tcMar>
              <w:top w:w="72" w:type="dxa"/>
              <w:left w:w="144" w:type="dxa"/>
              <w:bottom w:w="72" w:type="dxa"/>
              <w:right w:w="144" w:type="dxa"/>
            </w:tcMar>
            <w:hideMark/>
          </w:tcPr>
          <w:p w14:paraId="2CF18F08" w14:textId="77777777" w:rsidR="003E7DD3" w:rsidRPr="00734145" w:rsidRDefault="003E7DD3" w:rsidP="00E13526">
            <w:pPr>
              <w:widowControl w:val="0"/>
              <w:spacing w:line="180" w:lineRule="exact"/>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2317696" behindDoc="0" locked="0" layoutInCell="1" allowOverlap="1" wp14:anchorId="6C25D255" wp14:editId="0202E8D0">
                      <wp:simplePos x="0" y="0"/>
                      <wp:positionH relativeFrom="column">
                        <wp:posOffset>195724</wp:posOffset>
                      </wp:positionH>
                      <wp:positionV relativeFrom="paragraph">
                        <wp:posOffset>-13552</wp:posOffset>
                      </wp:positionV>
                      <wp:extent cx="293370" cy="152400"/>
                      <wp:effectExtent l="0" t="0" r="11430" b="19050"/>
                      <wp:wrapNone/>
                      <wp:docPr id="1622724057" name="Group 192086936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6073449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00528982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7AE8F00" id="Group 1920869369" o:spid="_x0000_s1026" style="position:absolute;margin-left:15.4pt;margin-top:-1.05pt;width:23.1pt;height:12pt;z-index:25231769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"/>
                    </v:group>
                  </w:pict>
                </mc:Fallback>
              </mc:AlternateContent>
            </w:r>
          </w:p>
        </w:tc>
        <w:tc>
          <w:tcPr>
            <w:tcW w:w="527" w:type="pct"/>
            <w:shd w:val="clear" w:color="auto" w:fill="auto"/>
            <w:tcMar>
              <w:top w:w="72" w:type="dxa"/>
              <w:left w:w="144" w:type="dxa"/>
              <w:bottom w:w="72" w:type="dxa"/>
              <w:right w:w="144" w:type="dxa"/>
            </w:tcMar>
            <w:hideMark/>
          </w:tcPr>
          <w:p w14:paraId="4A08F52E" w14:textId="77777777" w:rsidR="003E7DD3" w:rsidRPr="00734145" w:rsidRDefault="003E7DD3" w:rsidP="00E13526">
            <w:pPr>
              <w:widowControl w:val="0"/>
              <w:spacing w:line="180" w:lineRule="exact"/>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2309504" behindDoc="0" locked="0" layoutInCell="1" allowOverlap="1" wp14:anchorId="44AA36A0" wp14:editId="50FE6168">
                      <wp:simplePos x="0" y="0"/>
                      <wp:positionH relativeFrom="column">
                        <wp:posOffset>146050</wp:posOffset>
                      </wp:positionH>
                      <wp:positionV relativeFrom="paragraph">
                        <wp:posOffset>-12700</wp:posOffset>
                      </wp:positionV>
                      <wp:extent cx="293370" cy="152400"/>
                      <wp:effectExtent l="0" t="0" r="11430" b="19050"/>
                      <wp:wrapNone/>
                      <wp:docPr id="1770177068" name="Group 55"/>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51168709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5647345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8AD60B8" id="Group 55" o:spid="_x0000_s1026" style="position:absolute;margin-left:11.5pt;margin-top:-1pt;width:23.1pt;height:12pt;z-index:25230950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"/>
                    </v:group>
                  </w:pict>
                </mc:Fallback>
              </mc:AlternateContent>
            </w:r>
          </w:p>
        </w:tc>
        <w:tc>
          <w:tcPr>
            <w:tcW w:w="846" w:type="pct"/>
            <w:shd w:val="clear" w:color="auto" w:fill="auto"/>
            <w:tcMar>
              <w:top w:w="72" w:type="dxa"/>
              <w:left w:w="144" w:type="dxa"/>
              <w:bottom w:w="72" w:type="dxa"/>
              <w:right w:w="144" w:type="dxa"/>
            </w:tcMar>
            <w:hideMark/>
          </w:tcPr>
          <w:p w14:paraId="54B2C64B" w14:textId="77777777" w:rsidR="003E7DD3" w:rsidRPr="00734145" w:rsidRDefault="003E7DD3" w:rsidP="00E13526">
            <w:pPr>
              <w:widowControl w:val="0"/>
              <w:spacing w:line="180" w:lineRule="exact"/>
              <w:jc w:val="center"/>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2325888" behindDoc="0" locked="0" layoutInCell="1" allowOverlap="1" wp14:anchorId="49EBB5FC" wp14:editId="72B17144">
                      <wp:simplePos x="0" y="0"/>
                      <wp:positionH relativeFrom="column">
                        <wp:posOffset>177800</wp:posOffset>
                      </wp:positionH>
                      <wp:positionV relativeFrom="paragraph">
                        <wp:posOffset>-17145</wp:posOffset>
                      </wp:positionV>
                      <wp:extent cx="146685" cy="152400"/>
                      <wp:effectExtent l="0" t="0" r="24765" b="19050"/>
                      <wp:wrapNone/>
                      <wp:docPr id="14689475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52D8CF20" id="Rectangle 221" o:spid="_x0000_s1026" style="position:absolute;margin-left:14pt;margin-top:-1.35pt;width:11.55pt;height:12pt;z-index:25232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"/>
                  </w:pict>
                </mc:Fallback>
              </mc:AlternateContent>
            </w:r>
          </w:p>
        </w:tc>
        <w:tc>
          <w:tcPr>
            <w:tcW w:w="616" w:type="pct"/>
          </w:tcPr>
          <w:p w14:paraId="696E0A41" w14:textId="77777777" w:rsidR="003E7DD3" w:rsidRPr="00734145" w:rsidRDefault="003E7DD3" w:rsidP="00E13526">
            <w:pPr>
              <w:widowControl w:val="0"/>
              <w:spacing w:line="180" w:lineRule="exact"/>
              <w:rPr>
                <w:rFonts w:cstheme="minorHAnsi"/>
                <w:sz w:val="19"/>
                <w:szCs w:val="19"/>
                <w:lang w:val="fr-FR"/>
              </w:rPr>
            </w:pPr>
          </w:p>
        </w:tc>
        <w:tc>
          <w:tcPr>
            <w:tcW w:w="441" w:type="pct"/>
          </w:tcPr>
          <w:p w14:paraId="3D8C45BE" w14:textId="77777777" w:rsidR="003E7DD3" w:rsidRPr="00734145" w:rsidRDefault="003E7DD3" w:rsidP="00E13526">
            <w:pPr>
              <w:widowControl w:val="0"/>
              <w:spacing w:line="180" w:lineRule="exact"/>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2332032" behindDoc="0" locked="0" layoutInCell="1" allowOverlap="1" wp14:anchorId="1C532D0D" wp14:editId="3DF3FC0D">
                      <wp:simplePos x="0" y="0"/>
                      <wp:positionH relativeFrom="column">
                        <wp:posOffset>177800</wp:posOffset>
                      </wp:positionH>
                      <wp:positionV relativeFrom="paragraph">
                        <wp:posOffset>-17145</wp:posOffset>
                      </wp:positionV>
                      <wp:extent cx="146685" cy="152400"/>
                      <wp:effectExtent l="0" t="0" r="24765" b="19050"/>
                      <wp:wrapNone/>
                      <wp:docPr id="45287487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361C79B9" id="Rectangle 221" o:spid="_x0000_s1026" style="position:absolute;margin-left:14pt;margin-top:-1.35pt;width:11.55pt;height:12pt;z-index:25233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"/>
                  </w:pict>
                </mc:Fallback>
              </mc:AlternateContent>
            </w:r>
          </w:p>
        </w:tc>
        <w:tc>
          <w:tcPr>
            <w:tcW w:w="574" w:type="pct"/>
          </w:tcPr>
          <w:p w14:paraId="495C539A" w14:textId="77777777" w:rsidR="003E7DD3" w:rsidRPr="00734145" w:rsidRDefault="003E7DD3" w:rsidP="00E13526">
            <w:pPr>
              <w:widowControl w:val="0"/>
              <w:spacing w:line="180" w:lineRule="exact"/>
              <w:rPr>
                <w:rFonts w:cstheme="minorHAnsi"/>
                <w:sz w:val="19"/>
                <w:szCs w:val="19"/>
                <w:lang w:val="fr-FR"/>
              </w:rPr>
            </w:pPr>
            <w:r w:rsidRPr="00734145">
              <w:rPr>
                <w:rFonts w:cstheme="minorHAnsi"/>
                <w:noProof/>
                <w:sz w:val="19"/>
                <w:szCs w:val="19"/>
                <w:lang w:val="fr-FR" w:eastAsia="en-IN" w:bidi="hi-IN"/>
              </w:rPr>
              <mc:AlternateContent>
                <mc:Choice Requires="wpg">
                  <w:drawing>
                    <wp:anchor distT="0" distB="0" distL="114300" distR="114300" simplePos="0" relativeHeight="252313600" behindDoc="0" locked="0" layoutInCell="1" allowOverlap="1" wp14:anchorId="54195EA1" wp14:editId="6C503382">
                      <wp:simplePos x="0" y="0"/>
                      <wp:positionH relativeFrom="column">
                        <wp:posOffset>159385</wp:posOffset>
                      </wp:positionH>
                      <wp:positionV relativeFrom="paragraph">
                        <wp:posOffset>31750</wp:posOffset>
                      </wp:positionV>
                      <wp:extent cx="302943" cy="152400"/>
                      <wp:effectExtent l="0" t="0" r="20955" b="19050"/>
                      <wp:wrapNone/>
                      <wp:docPr id="1035960437" name="Group 9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2143459065"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07870756"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7B55C260" id="Group 98" o:spid="_x0000_s1026" style="position:absolute;margin-left:12.55pt;margin-top:2.5pt;width:23.85pt;height:12pt;z-index:252313600"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"/>
                    </v:group>
                  </w:pict>
                </mc:Fallback>
              </mc:AlternateContent>
            </w:r>
          </w:p>
        </w:tc>
      </w:tr>
      <w:tr w:rsidR="00756141" w:rsidRPr="00734145" w14:paraId="3FEA585E" w14:textId="77777777" w:rsidTr="00E13526">
        <w:trPr>
          <w:trHeight w:val="150"/>
          <w:jc w:val="center"/>
        </w:trPr>
        <w:tc>
          <w:tcPr>
            <w:tcW w:w="321" w:type="pct"/>
          </w:tcPr>
          <w:p w14:paraId="7E4C5C1E" w14:textId="77777777" w:rsidR="003E7DD3" w:rsidRPr="00734145" w:rsidRDefault="003E7DD3" w:rsidP="00E13526">
            <w:pPr>
              <w:widowControl w:val="0"/>
              <w:spacing w:line="180" w:lineRule="exact"/>
              <w:jc w:val="center"/>
              <w:rPr>
                <w:rFonts w:cstheme="minorHAnsi"/>
                <w:sz w:val="19"/>
                <w:szCs w:val="19"/>
                <w:lang w:val="fr-FR"/>
              </w:rPr>
            </w:pPr>
            <w:r w:rsidRPr="00734145">
              <w:rPr>
                <w:rFonts w:cstheme="minorHAnsi"/>
                <w:sz w:val="19"/>
                <w:szCs w:val="19"/>
                <w:lang w:val="fr-FR"/>
              </w:rPr>
              <w:t>3 (F)</w:t>
            </w:r>
          </w:p>
        </w:tc>
        <w:tc>
          <w:tcPr>
            <w:tcW w:w="570" w:type="pct"/>
            <w:shd w:val="clear" w:color="auto" w:fill="auto"/>
            <w:tcMar>
              <w:top w:w="72" w:type="dxa"/>
              <w:left w:w="144" w:type="dxa"/>
              <w:bottom w:w="72" w:type="dxa"/>
              <w:right w:w="144" w:type="dxa"/>
            </w:tcMar>
            <w:hideMark/>
          </w:tcPr>
          <w:p w14:paraId="5276DAEA" w14:textId="77777777" w:rsidR="003E7DD3" w:rsidRPr="00734145" w:rsidRDefault="003E7DD3" w:rsidP="00E13526">
            <w:pPr>
              <w:widowControl w:val="0"/>
              <w:spacing w:line="180" w:lineRule="exact"/>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2307456" behindDoc="0" locked="0" layoutInCell="1" allowOverlap="1" wp14:anchorId="5BD4E714" wp14:editId="11B1D6D7">
                      <wp:simplePos x="0" y="0"/>
                      <wp:positionH relativeFrom="column">
                        <wp:posOffset>147955</wp:posOffset>
                      </wp:positionH>
                      <wp:positionV relativeFrom="paragraph">
                        <wp:posOffset>-13335</wp:posOffset>
                      </wp:positionV>
                      <wp:extent cx="293370" cy="152400"/>
                      <wp:effectExtent l="0" t="0" r="11430" b="19050"/>
                      <wp:wrapNone/>
                      <wp:docPr id="1070235458" name="Group 3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03377258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3250381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89909EB" id="Group 32" o:spid="_x0000_s1026" style="position:absolute;margin-left:11.65pt;margin-top:-1.05pt;width:23.1pt;height:12pt;z-index:25230745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"/>
                    </v:group>
                  </w:pict>
                </mc:Fallback>
              </mc:AlternateContent>
            </w:r>
          </w:p>
        </w:tc>
        <w:tc>
          <w:tcPr>
            <w:tcW w:w="578" w:type="pct"/>
            <w:shd w:val="clear" w:color="auto" w:fill="auto"/>
            <w:tcMar>
              <w:top w:w="72" w:type="dxa"/>
              <w:left w:w="144" w:type="dxa"/>
              <w:bottom w:w="72" w:type="dxa"/>
              <w:right w:w="144" w:type="dxa"/>
            </w:tcMar>
            <w:hideMark/>
          </w:tcPr>
          <w:p w14:paraId="34B93221" w14:textId="77777777" w:rsidR="003E7DD3" w:rsidRPr="00734145" w:rsidRDefault="003E7DD3" w:rsidP="00E13526">
            <w:pPr>
              <w:widowControl w:val="0"/>
              <w:spacing w:line="180" w:lineRule="exact"/>
              <w:jc w:val="center"/>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2339200" behindDoc="0" locked="0" layoutInCell="1" allowOverlap="1" wp14:anchorId="6E8BB125" wp14:editId="0017DDBE">
                      <wp:simplePos x="0" y="0"/>
                      <wp:positionH relativeFrom="column">
                        <wp:posOffset>177800</wp:posOffset>
                      </wp:positionH>
                      <wp:positionV relativeFrom="paragraph">
                        <wp:posOffset>-19685</wp:posOffset>
                      </wp:positionV>
                      <wp:extent cx="146685" cy="152400"/>
                      <wp:effectExtent l="0" t="0" r="24765" b="19050"/>
                      <wp:wrapNone/>
                      <wp:docPr id="668865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3DF34AF3" id="Rectangle 221" o:spid="_x0000_s1026" style="position:absolute;margin-left:14pt;margin-top:-1.55pt;width:11.55pt;height:12pt;z-index:25233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"/>
                  </w:pict>
                </mc:Fallback>
              </mc:AlternateContent>
            </w:r>
          </w:p>
        </w:tc>
        <w:tc>
          <w:tcPr>
            <w:tcW w:w="527" w:type="pct"/>
            <w:shd w:val="clear" w:color="auto" w:fill="auto"/>
            <w:tcMar>
              <w:top w:w="72" w:type="dxa"/>
              <w:left w:w="144" w:type="dxa"/>
              <w:bottom w:w="72" w:type="dxa"/>
              <w:right w:w="144" w:type="dxa"/>
            </w:tcMar>
            <w:hideMark/>
          </w:tcPr>
          <w:p w14:paraId="3FC4DDC7" w14:textId="77777777" w:rsidR="003E7DD3" w:rsidRPr="00734145" w:rsidRDefault="003E7DD3" w:rsidP="00E13526">
            <w:pPr>
              <w:widowControl w:val="0"/>
              <w:spacing w:line="180" w:lineRule="exact"/>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2318720" behindDoc="0" locked="0" layoutInCell="1" allowOverlap="1" wp14:anchorId="2EA27AE5" wp14:editId="2A5177DD">
                      <wp:simplePos x="0" y="0"/>
                      <wp:positionH relativeFrom="column">
                        <wp:posOffset>196014</wp:posOffset>
                      </wp:positionH>
                      <wp:positionV relativeFrom="paragraph">
                        <wp:posOffset>0</wp:posOffset>
                      </wp:positionV>
                      <wp:extent cx="293370" cy="152400"/>
                      <wp:effectExtent l="0" t="0" r="11430" b="19050"/>
                      <wp:wrapNone/>
                      <wp:docPr id="2047315668" name="Group 192086937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8447753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01187276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A364FD0" id="Group 1920869372" o:spid="_x0000_s1026" style="position:absolute;margin-left:15.45pt;margin-top:0;width:23.1pt;height:12pt;z-index:25231872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"/>
                    </v:group>
                  </w:pict>
                </mc:Fallback>
              </mc:AlternateContent>
            </w:r>
          </w:p>
        </w:tc>
        <w:tc>
          <w:tcPr>
            <w:tcW w:w="527" w:type="pct"/>
            <w:shd w:val="clear" w:color="auto" w:fill="auto"/>
            <w:tcMar>
              <w:top w:w="72" w:type="dxa"/>
              <w:left w:w="144" w:type="dxa"/>
              <w:bottom w:w="72" w:type="dxa"/>
              <w:right w:w="144" w:type="dxa"/>
            </w:tcMar>
            <w:hideMark/>
          </w:tcPr>
          <w:p w14:paraId="7E7CE133" w14:textId="77777777" w:rsidR="003E7DD3" w:rsidRPr="00734145" w:rsidRDefault="003E7DD3" w:rsidP="00E13526">
            <w:pPr>
              <w:widowControl w:val="0"/>
              <w:spacing w:line="180" w:lineRule="exact"/>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2310528" behindDoc="0" locked="0" layoutInCell="1" allowOverlap="1" wp14:anchorId="12702424" wp14:editId="73273E29">
                      <wp:simplePos x="0" y="0"/>
                      <wp:positionH relativeFrom="column">
                        <wp:posOffset>146050</wp:posOffset>
                      </wp:positionH>
                      <wp:positionV relativeFrom="paragraph">
                        <wp:posOffset>-8890</wp:posOffset>
                      </wp:positionV>
                      <wp:extent cx="293370" cy="152400"/>
                      <wp:effectExtent l="0" t="0" r="11430" b="19050"/>
                      <wp:wrapNone/>
                      <wp:docPr id="1020639974" name="Group 58"/>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7845715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4285593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1736A25" id="Group 58" o:spid="_x0000_s1026" style="position:absolute;margin-left:11.5pt;margin-top:-.7pt;width:23.1pt;height:12pt;z-index:25231052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"/>
                    </v:group>
                  </w:pict>
                </mc:Fallback>
              </mc:AlternateContent>
            </w:r>
          </w:p>
        </w:tc>
        <w:tc>
          <w:tcPr>
            <w:tcW w:w="846" w:type="pct"/>
            <w:shd w:val="clear" w:color="auto" w:fill="auto"/>
            <w:tcMar>
              <w:top w:w="72" w:type="dxa"/>
              <w:left w:w="144" w:type="dxa"/>
              <w:bottom w:w="72" w:type="dxa"/>
              <w:right w:w="144" w:type="dxa"/>
            </w:tcMar>
            <w:hideMark/>
          </w:tcPr>
          <w:p w14:paraId="17D84D6D" w14:textId="77777777" w:rsidR="003E7DD3" w:rsidRPr="00734145" w:rsidRDefault="003E7DD3" w:rsidP="00E13526">
            <w:pPr>
              <w:widowControl w:val="0"/>
              <w:spacing w:line="180" w:lineRule="exact"/>
              <w:jc w:val="center"/>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2326912" behindDoc="0" locked="0" layoutInCell="1" allowOverlap="1" wp14:anchorId="438896DE" wp14:editId="6A1092BF">
                      <wp:simplePos x="0" y="0"/>
                      <wp:positionH relativeFrom="column">
                        <wp:posOffset>177800</wp:posOffset>
                      </wp:positionH>
                      <wp:positionV relativeFrom="paragraph">
                        <wp:posOffset>-19685</wp:posOffset>
                      </wp:positionV>
                      <wp:extent cx="146685" cy="152400"/>
                      <wp:effectExtent l="0" t="0" r="24765" b="19050"/>
                      <wp:wrapNone/>
                      <wp:docPr id="66599119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61947028" id="Rectangle 221" o:spid="_x0000_s1026" style="position:absolute;margin-left:14pt;margin-top:-1.55pt;width:11.55pt;height:12pt;z-index:25232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"/>
                  </w:pict>
                </mc:Fallback>
              </mc:AlternateContent>
            </w:r>
          </w:p>
        </w:tc>
        <w:tc>
          <w:tcPr>
            <w:tcW w:w="616" w:type="pct"/>
          </w:tcPr>
          <w:p w14:paraId="601F17A7" w14:textId="77777777" w:rsidR="003E7DD3" w:rsidRPr="00734145" w:rsidRDefault="003E7DD3" w:rsidP="00E13526">
            <w:pPr>
              <w:widowControl w:val="0"/>
              <w:spacing w:line="180" w:lineRule="exact"/>
              <w:rPr>
                <w:rFonts w:cstheme="minorHAnsi"/>
                <w:sz w:val="19"/>
                <w:szCs w:val="19"/>
                <w:lang w:val="fr-FR"/>
              </w:rPr>
            </w:pPr>
          </w:p>
        </w:tc>
        <w:tc>
          <w:tcPr>
            <w:tcW w:w="441" w:type="pct"/>
          </w:tcPr>
          <w:p w14:paraId="23DB3F55" w14:textId="77777777" w:rsidR="003E7DD3" w:rsidRPr="00734145" w:rsidRDefault="003E7DD3" w:rsidP="00E13526">
            <w:pPr>
              <w:widowControl w:val="0"/>
              <w:spacing w:line="180" w:lineRule="exact"/>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2333056" behindDoc="0" locked="0" layoutInCell="1" allowOverlap="1" wp14:anchorId="18DA89E6" wp14:editId="12E8EE3C">
                      <wp:simplePos x="0" y="0"/>
                      <wp:positionH relativeFrom="column">
                        <wp:posOffset>177800</wp:posOffset>
                      </wp:positionH>
                      <wp:positionV relativeFrom="paragraph">
                        <wp:posOffset>-19685</wp:posOffset>
                      </wp:positionV>
                      <wp:extent cx="146685" cy="152400"/>
                      <wp:effectExtent l="0" t="0" r="24765" b="19050"/>
                      <wp:wrapNone/>
                      <wp:docPr id="204308630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52B3B3B1" id="Rectangle 221" o:spid="_x0000_s1026" style="position:absolute;margin-left:14pt;margin-top:-1.55pt;width:11.55pt;height:12pt;z-index:25233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"/>
                  </w:pict>
                </mc:Fallback>
              </mc:AlternateContent>
            </w:r>
          </w:p>
        </w:tc>
        <w:tc>
          <w:tcPr>
            <w:tcW w:w="574" w:type="pct"/>
          </w:tcPr>
          <w:p w14:paraId="2D19554E" w14:textId="77777777" w:rsidR="003E7DD3" w:rsidRPr="00734145" w:rsidRDefault="003E7DD3" w:rsidP="00E13526">
            <w:pPr>
              <w:widowControl w:val="0"/>
              <w:spacing w:line="180" w:lineRule="exact"/>
              <w:rPr>
                <w:rFonts w:cstheme="minorHAnsi"/>
                <w:sz w:val="19"/>
                <w:szCs w:val="19"/>
                <w:lang w:val="fr-FR"/>
              </w:rPr>
            </w:pPr>
            <w:r w:rsidRPr="00734145">
              <w:rPr>
                <w:rFonts w:cstheme="minorHAnsi"/>
                <w:noProof/>
                <w:sz w:val="19"/>
                <w:szCs w:val="19"/>
                <w:lang w:val="fr-FR" w:eastAsia="en-IN" w:bidi="hi-IN"/>
              </w:rPr>
              <mc:AlternateContent>
                <mc:Choice Requires="wpg">
                  <w:drawing>
                    <wp:anchor distT="0" distB="0" distL="114300" distR="114300" simplePos="0" relativeHeight="252314624" behindDoc="0" locked="0" layoutInCell="1" allowOverlap="1" wp14:anchorId="0D0837AF" wp14:editId="0F4CFDC8">
                      <wp:simplePos x="0" y="0"/>
                      <wp:positionH relativeFrom="column">
                        <wp:posOffset>159385</wp:posOffset>
                      </wp:positionH>
                      <wp:positionV relativeFrom="paragraph">
                        <wp:posOffset>31750</wp:posOffset>
                      </wp:positionV>
                      <wp:extent cx="302943" cy="152400"/>
                      <wp:effectExtent l="0" t="0" r="20955" b="19050"/>
                      <wp:wrapNone/>
                      <wp:docPr id="1711398268" name="Group 103"/>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1265584166"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98770258"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ED69EB8" id="Group 103" o:spid="_x0000_s1026" style="position:absolute;margin-left:12.55pt;margin-top:2.5pt;width:23.85pt;height:12pt;z-index:252314624"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"/>
                    </v:group>
                  </w:pict>
                </mc:Fallback>
              </mc:AlternateContent>
            </w:r>
          </w:p>
        </w:tc>
      </w:tr>
      <w:tr w:rsidR="00756141" w:rsidRPr="00734145" w14:paraId="75E4B2C0" w14:textId="77777777" w:rsidTr="00E13526">
        <w:trPr>
          <w:trHeight w:val="150"/>
          <w:jc w:val="center"/>
        </w:trPr>
        <w:tc>
          <w:tcPr>
            <w:tcW w:w="321" w:type="pct"/>
          </w:tcPr>
          <w:p w14:paraId="1C4CEF7C" w14:textId="77777777" w:rsidR="003E7DD3" w:rsidRPr="00734145" w:rsidRDefault="003E7DD3" w:rsidP="00E13526">
            <w:pPr>
              <w:widowControl w:val="0"/>
              <w:spacing w:line="180" w:lineRule="exact"/>
              <w:jc w:val="center"/>
              <w:rPr>
                <w:rFonts w:cstheme="minorHAnsi"/>
                <w:sz w:val="19"/>
                <w:szCs w:val="19"/>
                <w:lang w:val="fr-FR"/>
              </w:rPr>
            </w:pPr>
            <w:r w:rsidRPr="00734145">
              <w:rPr>
                <w:rFonts w:cstheme="minorHAnsi"/>
                <w:sz w:val="19"/>
                <w:szCs w:val="19"/>
                <w:lang w:val="fr-FR"/>
              </w:rPr>
              <w:t>….</w:t>
            </w:r>
          </w:p>
        </w:tc>
        <w:tc>
          <w:tcPr>
            <w:tcW w:w="570" w:type="pct"/>
            <w:shd w:val="clear" w:color="auto" w:fill="auto"/>
            <w:tcMar>
              <w:top w:w="72" w:type="dxa"/>
              <w:left w:w="144" w:type="dxa"/>
              <w:bottom w:w="72" w:type="dxa"/>
              <w:right w:w="144" w:type="dxa"/>
            </w:tcMar>
          </w:tcPr>
          <w:p w14:paraId="4E8C19A6" w14:textId="77777777" w:rsidR="003E7DD3" w:rsidRPr="00734145" w:rsidRDefault="003E7DD3" w:rsidP="00E13526">
            <w:pPr>
              <w:widowControl w:val="0"/>
              <w:spacing w:line="180" w:lineRule="exact"/>
              <w:jc w:val="center"/>
              <w:rPr>
                <w:rFonts w:eastAsia="Arial Narrow" w:cstheme="minorHAnsi"/>
                <w:noProof/>
                <w:sz w:val="19"/>
                <w:szCs w:val="19"/>
                <w:lang w:val="fr-FR" w:eastAsia="en-IN" w:bidi="hi-IN"/>
              </w:rPr>
            </w:pPr>
            <w:r w:rsidRPr="00734145">
              <w:rPr>
                <w:rFonts w:eastAsia="Arial Narrow" w:cstheme="minorHAnsi"/>
                <w:noProof/>
                <w:sz w:val="19"/>
                <w:szCs w:val="19"/>
                <w:lang w:val="fr-FR" w:eastAsia="en-IN" w:bidi="hi-IN"/>
              </w:rPr>
              <w:t>……</w:t>
            </w:r>
          </w:p>
        </w:tc>
        <w:tc>
          <w:tcPr>
            <w:tcW w:w="578" w:type="pct"/>
            <w:shd w:val="clear" w:color="auto" w:fill="auto"/>
            <w:tcMar>
              <w:top w:w="72" w:type="dxa"/>
              <w:left w:w="144" w:type="dxa"/>
              <w:bottom w:w="72" w:type="dxa"/>
              <w:right w:w="144" w:type="dxa"/>
            </w:tcMar>
          </w:tcPr>
          <w:p w14:paraId="6FC0D895" w14:textId="77777777" w:rsidR="003E7DD3" w:rsidRPr="00734145" w:rsidRDefault="003E7DD3" w:rsidP="00E13526">
            <w:pPr>
              <w:widowControl w:val="0"/>
              <w:spacing w:line="180" w:lineRule="exact"/>
              <w:jc w:val="center"/>
              <w:rPr>
                <w:rFonts w:cstheme="minorHAnsi"/>
                <w:sz w:val="19"/>
                <w:szCs w:val="19"/>
                <w:lang w:val="fr-FR"/>
              </w:rPr>
            </w:pPr>
            <w:r w:rsidRPr="00734145">
              <w:rPr>
                <w:rFonts w:cstheme="minorHAnsi"/>
                <w:sz w:val="19"/>
                <w:szCs w:val="19"/>
                <w:lang w:val="fr-FR"/>
              </w:rPr>
              <w:t>……</w:t>
            </w:r>
          </w:p>
        </w:tc>
        <w:tc>
          <w:tcPr>
            <w:tcW w:w="527" w:type="pct"/>
            <w:shd w:val="clear" w:color="auto" w:fill="auto"/>
            <w:tcMar>
              <w:top w:w="72" w:type="dxa"/>
              <w:left w:w="144" w:type="dxa"/>
              <w:bottom w:w="72" w:type="dxa"/>
              <w:right w:w="144" w:type="dxa"/>
            </w:tcMar>
          </w:tcPr>
          <w:p w14:paraId="5441BFD1" w14:textId="77777777" w:rsidR="003E7DD3" w:rsidRPr="00734145" w:rsidRDefault="003E7DD3" w:rsidP="00E13526">
            <w:pPr>
              <w:widowControl w:val="0"/>
              <w:spacing w:line="180" w:lineRule="exact"/>
              <w:jc w:val="center"/>
              <w:rPr>
                <w:rFonts w:eastAsia="Arial Narrow" w:cstheme="minorHAnsi"/>
                <w:noProof/>
                <w:sz w:val="19"/>
                <w:szCs w:val="19"/>
                <w:lang w:val="fr-FR" w:eastAsia="en-IN" w:bidi="hi-IN"/>
              </w:rPr>
            </w:pPr>
            <w:r w:rsidRPr="00734145">
              <w:rPr>
                <w:rFonts w:cstheme="minorHAnsi"/>
                <w:sz w:val="19"/>
                <w:szCs w:val="19"/>
                <w:lang w:val="fr-FR"/>
              </w:rPr>
              <w:t>……</w:t>
            </w:r>
          </w:p>
        </w:tc>
        <w:tc>
          <w:tcPr>
            <w:tcW w:w="527" w:type="pct"/>
            <w:shd w:val="clear" w:color="auto" w:fill="auto"/>
            <w:tcMar>
              <w:top w:w="72" w:type="dxa"/>
              <w:left w:w="144" w:type="dxa"/>
              <w:bottom w:w="72" w:type="dxa"/>
              <w:right w:w="144" w:type="dxa"/>
            </w:tcMar>
          </w:tcPr>
          <w:p w14:paraId="7968A025" w14:textId="77777777" w:rsidR="003E7DD3" w:rsidRPr="00734145" w:rsidRDefault="003E7DD3" w:rsidP="00E13526">
            <w:pPr>
              <w:widowControl w:val="0"/>
              <w:spacing w:line="180" w:lineRule="exact"/>
              <w:jc w:val="center"/>
              <w:rPr>
                <w:rFonts w:eastAsia="Arial Narrow" w:cstheme="minorHAnsi"/>
                <w:noProof/>
                <w:sz w:val="19"/>
                <w:szCs w:val="19"/>
                <w:lang w:val="fr-FR" w:eastAsia="en-IN" w:bidi="hi-IN"/>
              </w:rPr>
            </w:pPr>
            <w:r w:rsidRPr="00734145">
              <w:rPr>
                <w:rFonts w:cstheme="minorHAnsi"/>
                <w:sz w:val="19"/>
                <w:szCs w:val="19"/>
                <w:lang w:val="fr-FR"/>
              </w:rPr>
              <w:t>……</w:t>
            </w:r>
          </w:p>
        </w:tc>
        <w:tc>
          <w:tcPr>
            <w:tcW w:w="846" w:type="pct"/>
            <w:shd w:val="clear" w:color="auto" w:fill="auto"/>
            <w:tcMar>
              <w:top w:w="72" w:type="dxa"/>
              <w:left w:w="144" w:type="dxa"/>
              <w:bottom w:w="72" w:type="dxa"/>
              <w:right w:w="144" w:type="dxa"/>
            </w:tcMar>
          </w:tcPr>
          <w:p w14:paraId="3DD4A8DF" w14:textId="77777777" w:rsidR="003E7DD3" w:rsidRPr="00734145" w:rsidRDefault="003E7DD3" w:rsidP="00E13526">
            <w:pPr>
              <w:widowControl w:val="0"/>
              <w:spacing w:line="180" w:lineRule="exact"/>
              <w:jc w:val="center"/>
              <w:rPr>
                <w:rFonts w:cstheme="minorHAnsi"/>
                <w:sz w:val="19"/>
                <w:szCs w:val="19"/>
                <w:lang w:val="fr-FR"/>
              </w:rPr>
            </w:pPr>
            <w:r w:rsidRPr="00734145">
              <w:rPr>
                <w:rFonts w:cstheme="minorHAnsi"/>
                <w:sz w:val="19"/>
                <w:szCs w:val="19"/>
                <w:lang w:val="fr-FR"/>
              </w:rPr>
              <w:t>……</w:t>
            </w:r>
          </w:p>
        </w:tc>
        <w:tc>
          <w:tcPr>
            <w:tcW w:w="616" w:type="pct"/>
          </w:tcPr>
          <w:p w14:paraId="225F4F67" w14:textId="77777777" w:rsidR="003E7DD3" w:rsidRPr="00734145" w:rsidRDefault="003E7DD3" w:rsidP="00E13526">
            <w:pPr>
              <w:widowControl w:val="0"/>
              <w:spacing w:line="180" w:lineRule="exact"/>
              <w:jc w:val="center"/>
              <w:rPr>
                <w:rFonts w:cstheme="minorHAnsi"/>
                <w:sz w:val="19"/>
                <w:szCs w:val="19"/>
                <w:lang w:val="fr-FR"/>
              </w:rPr>
            </w:pPr>
            <w:r w:rsidRPr="00734145">
              <w:rPr>
                <w:rFonts w:cstheme="minorHAnsi"/>
                <w:sz w:val="19"/>
                <w:szCs w:val="19"/>
                <w:lang w:val="fr-FR"/>
              </w:rPr>
              <w:t>……</w:t>
            </w:r>
          </w:p>
        </w:tc>
        <w:tc>
          <w:tcPr>
            <w:tcW w:w="441" w:type="pct"/>
          </w:tcPr>
          <w:p w14:paraId="3D75D478" w14:textId="77777777" w:rsidR="003E7DD3" w:rsidRPr="00734145" w:rsidRDefault="003E7DD3" w:rsidP="00E13526">
            <w:pPr>
              <w:widowControl w:val="0"/>
              <w:spacing w:line="180" w:lineRule="exact"/>
              <w:jc w:val="center"/>
              <w:rPr>
                <w:rFonts w:cstheme="minorHAnsi"/>
                <w:sz w:val="19"/>
                <w:szCs w:val="19"/>
                <w:lang w:val="fr-FR"/>
              </w:rPr>
            </w:pPr>
            <w:r w:rsidRPr="00734145">
              <w:rPr>
                <w:rFonts w:cstheme="minorHAnsi"/>
                <w:sz w:val="19"/>
                <w:szCs w:val="19"/>
                <w:lang w:val="fr-FR"/>
              </w:rPr>
              <w:t>……</w:t>
            </w:r>
          </w:p>
        </w:tc>
        <w:tc>
          <w:tcPr>
            <w:tcW w:w="574" w:type="pct"/>
          </w:tcPr>
          <w:p w14:paraId="6C64E651" w14:textId="77777777" w:rsidR="003E7DD3" w:rsidRPr="00734145" w:rsidRDefault="003E7DD3" w:rsidP="00E13526">
            <w:pPr>
              <w:widowControl w:val="0"/>
              <w:spacing w:line="180" w:lineRule="exact"/>
              <w:jc w:val="center"/>
              <w:rPr>
                <w:rFonts w:cstheme="minorHAnsi"/>
                <w:noProof/>
                <w:sz w:val="19"/>
                <w:szCs w:val="19"/>
                <w:lang w:val="fr-FR" w:eastAsia="en-IN" w:bidi="hi-IN"/>
              </w:rPr>
            </w:pPr>
            <w:r w:rsidRPr="00734145">
              <w:rPr>
                <w:rFonts w:cstheme="minorHAnsi"/>
                <w:sz w:val="19"/>
                <w:szCs w:val="19"/>
                <w:lang w:val="fr-FR"/>
              </w:rPr>
              <w:t>……</w:t>
            </w:r>
          </w:p>
        </w:tc>
      </w:tr>
      <w:tr w:rsidR="003E7DD3" w:rsidRPr="00F83934" w14:paraId="50FB2A86" w14:textId="77777777" w:rsidTr="00E13526">
        <w:trPr>
          <w:trHeight w:val="150"/>
          <w:jc w:val="center"/>
        </w:trPr>
        <w:tc>
          <w:tcPr>
            <w:tcW w:w="5000" w:type="pct"/>
            <w:gridSpan w:val="9"/>
          </w:tcPr>
          <w:p w14:paraId="61AA5D38" w14:textId="77777777" w:rsidR="003E7DD3" w:rsidRPr="00734145" w:rsidRDefault="003E7DD3" w:rsidP="00E13526">
            <w:pPr>
              <w:widowControl w:val="0"/>
              <w:ind w:left="2268" w:right="79" w:hanging="2126"/>
              <w:rPr>
                <w:rFonts w:cstheme="minorHAnsi"/>
                <w:bCs/>
                <w:sz w:val="19"/>
                <w:szCs w:val="19"/>
                <w:lang w:val="fr-FR"/>
              </w:rPr>
            </w:pPr>
            <w:r w:rsidRPr="00734145">
              <w:rPr>
                <w:rFonts w:cstheme="minorHAnsi"/>
                <w:b/>
                <w:bCs/>
                <w:sz w:val="19"/>
                <w:szCs w:val="19"/>
                <w:lang w:val="fr-FR"/>
              </w:rPr>
              <w:t xml:space="preserve">Codes pour la colonne (1) : </w:t>
            </w:r>
            <w:r w:rsidRPr="00734145">
              <w:rPr>
                <w:rFonts w:cstheme="minorHAnsi"/>
                <w:bCs/>
                <w:sz w:val="19"/>
                <w:szCs w:val="19"/>
                <w:lang w:val="fr-FR"/>
              </w:rPr>
              <w:t>Chirurgien (chirurgien général) =1, gynécologue =2, anesthésiste =3, médecin généraliste =4 ,  DES =5, pédiatre =6, pharmacien=7, infirmier/infirmière=8, Sage-femmes=9, ASC=10, autres=96</w:t>
            </w:r>
          </w:p>
          <w:p w14:paraId="5FC715B8" w14:textId="77777777" w:rsidR="003E7DD3" w:rsidRPr="00734145" w:rsidRDefault="003E7DD3" w:rsidP="00E13526">
            <w:pPr>
              <w:widowControl w:val="0"/>
              <w:ind w:left="2268" w:right="79" w:hanging="2126"/>
              <w:rPr>
                <w:rFonts w:cstheme="minorHAnsi"/>
                <w:bCs/>
                <w:sz w:val="19"/>
                <w:szCs w:val="19"/>
                <w:lang w:val="fr-FR"/>
              </w:rPr>
            </w:pPr>
            <w:r w:rsidRPr="00734145">
              <w:rPr>
                <w:rFonts w:cstheme="minorHAnsi"/>
                <w:b/>
                <w:bCs/>
                <w:sz w:val="19"/>
                <w:szCs w:val="19"/>
                <w:lang w:val="fr-FR"/>
              </w:rPr>
              <w:t xml:space="preserve">Codes pour la colonne (4) : </w:t>
            </w:r>
            <w:r w:rsidRPr="00734145">
              <w:rPr>
                <w:rFonts w:cstheme="minorHAnsi"/>
                <w:bCs/>
                <w:sz w:val="19"/>
                <w:szCs w:val="19"/>
                <w:lang w:val="fr-FR"/>
              </w:rPr>
              <w:t xml:space="preserve">(Aucun niveau=0, primaire=1, secondaire=2, </w:t>
            </w:r>
            <w:proofErr w:type="spellStart"/>
            <w:r w:rsidRPr="00734145">
              <w:rPr>
                <w:rFonts w:cstheme="minorHAnsi"/>
                <w:bCs/>
                <w:sz w:val="19"/>
                <w:szCs w:val="19"/>
                <w:lang w:val="fr-FR"/>
              </w:rPr>
              <w:t>baccaulauréat</w:t>
            </w:r>
            <w:proofErr w:type="spellEnd"/>
            <w:r w:rsidRPr="00734145">
              <w:rPr>
                <w:rFonts w:cstheme="minorHAnsi"/>
                <w:bCs/>
                <w:sz w:val="19"/>
                <w:szCs w:val="19"/>
                <w:lang w:val="fr-FR"/>
              </w:rPr>
              <w:t>=3, licence=4, maîtrise=5, master=6, doctorat=7, doctorat avec spécialisation (DES)=8, autres=96)</w:t>
            </w:r>
          </w:p>
          <w:p w14:paraId="73990EA7" w14:textId="77777777" w:rsidR="003E7DD3" w:rsidRPr="00734145" w:rsidRDefault="003E7DD3" w:rsidP="00E13526">
            <w:pPr>
              <w:ind w:left="2268" w:right="79" w:hanging="2126"/>
              <w:rPr>
                <w:rFonts w:cstheme="minorHAnsi"/>
                <w:bCs/>
                <w:sz w:val="19"/>
                <w:szCs w:val="19"/>
                <w:lang w:val="fr-FR"/>
              </w:rPr>
            </w:pPr>
            <w:r w:rsidRPr="00734145">
              <w:rPr>
                <w:rFonts w:cstheme="minorHAnsi"/>
                <w:b/>
                <w:bCs/>
                <w:sz w:val="19"/>
                <w:szCs w:val="19"/>
                <w:lang w:val="fr-FR"/>
              </w:rPr>
              <w:t xml:space="preserve">Codes pour la colonne (8) </w:t>
            </w:r>
            <w:r w:rsidRPr="00734145">
              <w:rPr>
                <w:rFonts w:cstheme="minorHAnsi"/>
                <w:bCs/>
                <w:sz w:val="19"/>
                <w:szCs w:val="19"/>
                <w:lang w:val="fr-FR"/>
              </w:rPr>
              <w:t>: Aucun=0, Soins obstétricaux d'urgence complets (SONUC))=1, Soins obstétricaux d'urgence de base (SONUB)=2, Accoucheur qualifié=3, Prévention des infections et gestion des déchets=4, Diagnostic et traitement des IST et du VIH/SIDA=5, Prévention de la transmission du VIH/SIDA de la mère à l'enfant (PTME)=6, Pratique de l'alimentation maternelle et infantile et soins aux nouveau-nés=7, Soins complets en cas d'avortement =8, Prise en charge intégrée des maladies de l'enfance (PCIME)=9, Questions relatives à la santé des adolescents=10, Services de vaccination=11, Services de transfusion sanguine=12, ECG=13, Échographie=14</w:t>
            </w:r>
          </w:p>
          <w:p w14:paraId="51D42290" w14:textId="77777777" w:rsidR="003E7DD3" w:rsidRPr="00734145" w:rsidRDefault="003E7DD3" w:rsidP="00E13526">
            <w:pPr>
              <w:ind w:left="2268" w:right="79" w:hanging="2126"/>
              <w:rPr>
                <w:rFonts w:cstheme="minorHAnsi"/>
                <w:bCs/>
                <w:sz w:val="19"/>
                <w:szCs w:val="19"/>
                <w:lang w:val="fr-FR"/>
              </w:rPr>
            </w:pPr>
            <w:r w:rsidRPr="00734145">
              <w:rPr>
                <w:rFonts w:cstheme="minorHAnsi"/>
                <w:b/>
                <w:bCs/>
                <w:sz w:val="19"/>
                <w:szCs w:val="19"/>
                <w:lang w:val="fr-FR"/>
              </w:rPr>
              <w:t xml:space="preserve">Codes pour la colonne (10) : </w:t>
            </w:r>
            <w:r w:rsidRPr="00734145">
              <w:rPr>
                <w:rFonts w:cstheme="minorHAnsi"/>
                <w:bCs/>
                <w:sz w:val="19"/>
                <w:szCs w:val="19"/>
                <w:lang w:val="fr-FR"/>
              </w:rPr>
              <w:t>CPN=A, accouchement normal=B, césarienne=C, gestion des complications maternelles=D, gestion des complications néonatales=E, vaccination=F, traitement des maladies infantiles=G</w:t>
            </w:r>
          </w:p>
          <w:p w14:paraId="523EDEEE" w14:textId="77777777" w:rsidR="003E7DD3" w:rsidRPr="00734145" w:rsidRDefault="003E7DD3" w:rsidP="00E13526">
            <w:pPr>
              <w:widowControl w:val="0"/>
              <w:spacing w:line="180" w:lineRule="exact"/>
              <w:jc w:val="center"/>
              <w:rPr>
                <w:rFonts w:cstheme="minorHAnsi"/>
                <w:sz w:val="19"/>
                <w:szCs w:val="19"/>
                <w:lang w:val="fr-FR"/>
              </w:rPr>
            </w:pPr>
            <w:r w:rsidRPr="00734145">
              <w:rPr>
                <w:rFonts w:cstheme="minorHAnsi"/>
                <w:b/>
                <w:bCs/>
                <w:sz w:val="19"/>
                <w:szCs w:val="19"/>
                <w:lang w:val="fr-FR"/>
              </w:rPr>
              <w:t xml:space="preserve">Codes pour la colonne (11) : </w:t>
            </w:r>
            <w:r w:rsidRPr="00734145">
              <w:rPr>
                <w:rFonts w:cstheme="minorHAnsi"/>
                <w:bCs/>
                <w:sz w:val="19"/>
                <w:szCs w:val="19"/>
                <w:lang w:val="fr-FR"/>
              </w:rPr>
              <w:t>Non recruté/nommé=1, En détachement dans une autre sanitaire de santé=2, En congé/poursuivant des études supérieures ou une formation pendant plus de 6 mois=3, Absent du travail=4, Autre=5</w:t>
            </w:r>
          </w:p>
        </w:tc>
      </w:tr>
    </w:tbl>
    <w:p w14:paraId="151AADF1" w14:textId="496590CB" w:rsidR="003E7DD3" w:rsidRPr="00EC5256" w:rsidRDefault="003E7DD3" w:rsidP="003E7DD3">
      <w:pPr>
        <w:spacing w:line="276" w:lineRule="auto"/>
        <w:jc w:val="center"/>
        <w:rPr>
          <w:rFonts w:ascii="Arial" w:hAnsi="Arial" w:cs="Arial"/>
          <w:sz w:val="20"/>
          <w:szCs w:val="20"/>
          <w:lang w:val="fr-FR"/>
        </w:rPr>
      </w:pPr>
    </w:p>
    <w:p w14:paraId="416C1DC9" w14:textId="36A61D99" w:rsidR="003E7DD3" w:rsidRPr="00EC5256" w:rsidRDefault="003E7DD3">
      <w:pPr>
        <w:rPr>
          <w:rFonts w:ascii="Arial" w:hAnsi="Arial" w:cs="Arial"/>
          <w:lang w:val="fr-FR"/>
        </w:rPr>
        <w:sectPr w:rsidR="003E7DD3" w:rsidRPr="00EC5256" w:rsidSect="006D5C46">
          <w:pgSz w:w="16838" w:h="11906" w:orient="landscape"/>
          <w:pgMar w:top="709" w:right="709" w:bottom="709" w:left="1440" w:header="709" w:footer="709" w:gutter="0"/>
          <w:cols w:space="708"/>
          <w:docGrid w:linePitch="360"/>
        </w:sectPr>
      </w:pPr>
    </w:p>
    <w:p w14:paraId="2BAC54B1" w14:textId="23DA1DD0" w:rsidR="00E75C64" w:rsidRPr="00EC5256" w:rsidRDefault="004D5BA5" w:rsidP="00E75C64">
      <w:pPr>
        <w:keepNext/>
        <w:widowControl w:val="0"/>
        <w:suppressAutoHyphens/>
        <w:jc w:val="center"/>
        <w:outlineLvl w:val="1"/>
        <w:rPr>
          <w:rFonts w:ascii="Calibri" w:eastAsia="Arial Narrow" w:hAnsi="Calibri" w:cs="Calibri"/>
          <w:b/>
          <w:noProof/>
          <w:spacing w:val="-2"/>
          <w:sz w:val="24"/>
          <w:szCs w:val="24"/>
          <w:lang w:val="fr-FR" w:eastAsia="en-IN" w:bidi="hi-IN"/>
        </w:rPr>
      </w:pPr>
      <w:r w:rsidRPr="00EC5256">
        <w:rPr>
          <w:rFonts w:ascii="Calibri" w:eastAsia="Arial Narrow" w:hAnsi="Calibri" w:cs="Calibri"/>
          <w:b/>
          <w:noProof/>
          <w:spacing w:val="-2"/>
          <w:sz w:val="24"/>
          <w:szCs w:val="24"/>
          <w:lang w:val="fr-FR" w:eastAsia="en-IN" w:bidi="hi-IN"/>
        </w:rPr>
        <w:lastRenderedPageBreak/>
        <w:t>SECTION 5 : DISPONIBILITÉ DES SERVICES</w:t>
      </w:r>
    </w:p>
    <w:p w14:paraId="73CEC5BE" w14:textId="77777777" w:rsidR="000357DC" w:rsidRPr="00EC5256" w:rsidRDefault="000357DC" w:rsidP="00E75C64">
      <w:pPr>
        <w:keepNext/>
        <w:widowControl w:val="0"/>
        <w:suppressAutoHyphens/>
        <w:jc w:val="center"/>
        <w:outlineLvl w:val="1"/>
        <w:rPr>
          <w:rFonts w:ascii="Calibri" w:eastAsia="Arial Narrow" w:hAnsi="Calibri" w:cs="Calibri"/>
          <w:b/>
          <w:bCs/>
          <w:sz w:val="18"/>
          <w:szCs w:val="20"/>
          <w:lang w:val="fr-FR" w:bidi="hi-IN"/>
        </w:rPr>
      </w:pPr>
    </w:p>
    <w:tbl>
      <w:tblPr>
        <w:tblStyle w:val="TableGrid"/>
        <w:tblW w:w="10485" w:type="dxa"/>
        <w:jc w:val="center"/>
        <w:tblLayout w:type="fixed"/>
        <w:tblLook w:val="04A0" w:firstRow="1" w:lastRow="0" w:firstColumn="1" w:lastColumn="0" w:noHBand="0" w:noVBand="1"/>
        <w:tblPrChange w:id="9" w:author="Reviewer" w:date="2025-03-23T22:01:00Z" w16du:dateUtc="2025-03-23T19:01:00Z">
          <w:tblPr>
            <w:tblStyle w:val="TableGrid"/>
            <w:tblW w:w="10485" w:type="dxa"/>
            <w:jc w:val="center"/>
            <w:tblLayout w:type="fixed"/>
            <w:tblLook w:val="04A0" w:firstRow="1" w:lastRow="0" w:firstColumn="1" w:lastColumn="0" w:noHBand="0" w:noVBand="1"/>
          </w:tblPr>
        </w:tblPrChange>
      </w:tblPr>
      <w:tblGrid>
        <w:gridCol w:w="518"/>
        <w:gridCol w:w="38"/>
        <w:gridCol w:w="2268"/>
        <w:gridCol w:w="1841"/>
        <w:gridCol w:w="1699"/>
        <w:gridCol w:w="1132"/>
        <w:gridCol w:w="546"/>
        <w:gridCol w:w="1728"/>
        <w:gridCol w:w="708"/>
        <w:gridCol w:w="7"/>
        <w:tblGridChange w:id="10">
          <w:tblGrid>
            <w:gridCol w:w="518"/>
            <w:gridCol w:w="38"/>
            <w:gridCol w:w="2268"/>
            <w:gridCol w:w="1841"/>
            <w:gridCol w:w="1699"/>
            <w:gridCol w:w="1132"/>
            <w:gridCol w:w="546"/>
            <w:gridCol w:w="1728"/>
            <w:gridCol w:w="708"/>
            <w:gridCol w:w="7"/>
          </w:tblGrid>
        </w:tblGridChange>
      </w:tblGrid>
      <w:tr w:rsidR="00117F6A" w:rsidRPr="00117F6A" w14:paraId="31235D23" w14:textId="77777777" w:rsidTr="00AE60C3">
        <w:trPr>
          <w:gridAfter w:val="1"/>
          <w:wAfter w:w="7" w:type="dxa"/>
          <w:trHeight w:val="233"/>
          <w:tblHeader/>
          <w:jc w:val="center"/>
          <w:trPrChange w:id="11" w:author="Reviewer" w:date="2025-03-23T22:01:00Z" w16du:dateUtc="2025-03-23T19:01:00Z">
            <w:trPr>
              <w:gridAfter w:val="1"/>
              <w:wAfter w:w="7" w:type="dxa"/>
              <w:trHeight w:val="233"/>
              <w:tblHeader/>
              <w:jc w:val="center"/>
            </w:trPr>
          </w:trPrChange>
        </w:trPr>
        <w:tc>
          <w:tcPr>
            <w:tcW w:w="556" w:type="dxa"/>
            <w:gridSpan w:val="2"/>
            <w:shd w:val="clear" w:color="auto" w:fill="BFBFBF" w:themeFill="background1" w:themeFillShade="BF"/>
            <w:vAlign w:val="center"/>
            <w:tcPrChange w:id="12" w:author="Reviewer" w:date="2025-03-23T22:01:00Z" w16du:dateUtc="2025-03-23T19:01:00Z">
              <w:tcPr>
                <w:tcW w:w="557" w:type="dxa"/>
                <w:gridSpan w:val="2"/>
                <w:shd w:val="clear" w:color="auto" w:fill="BFBFBF" w:themeFill="background1" w:themeFillShade="BF"/>
                <w:vAlign w:val="center"/>
              </w:tcPr>
            </w:tcPrChange>
          </w:tcPr>
          <w:p w14:paraId="0D39D89B" w14:textId="1953E893" w:rsidR="007C20CF" w:rsidRPr="00EC5256" w:rsidRDefault="00F001D2" w:rsidP="007C20CF">
            <w:pPr>
              <w:tabs>
                <w:tab w:val="left" w:pos="-720"/>
              </w:tabs>
              <w:suppressAutoHyphens/>
              <w:jc w:val="center"/>
              <w:rPr>
                <w:rFonts w:ascii="Arial" w:hAnsi="Arial" w:cs="Arial"/>
                <w:b/>
                <w:spacing w:val="-2"/>
                <w:szCs w:val="20"/>
                <w:rtl/>
                <w:cs/>
                <w:lang w:val="fr-FR"/>
              </w:rPr>
            </w:pPr>
            <w:r>
              <w:rPr>
                <w:rFonts w:ascii="Calibri" w:eastAsia="Arial Narrow" w:hAnsi="Calibri" w:cs="Calibri"/>
                <w:b/>
                <w:bCs/>
                <w:spacing w:val="-2"/>
                <w:szCs w:val="20"/>
                <w:lang w:val="fr-FR" w:bidi="hi-IN"/>
              </w:rPr>
              <w:t>#</w:t>
            </w:r>
          </w:p>
        </w:tc>
        <w:tc>
          <w:tcPr>
            <w:tcW w:w="5808" w:type="dxa"/>
            <w:gridSpan w:val="3"/>
            <w:shd w:val="clear" w:color="auto" w:fill="BFBFBF" w:themeFill="background1" w:themeFillShade="BF"/>
            <w:vAlign w:val="center"/>
            <w:tcPrChange w:id="13" w:author="Reviewer" w:date="2025-03-23T22:01:00Z" w16du:dateUtc="2025-03-23T19:01:00Z">
              <w:tcPr>
                <w:tcW w:w="5807" w:type="dxa"/>
                <w:gridSpan w:val="3"/>
                <w:shd w:val="clear" w:color="auto" w:fill="BFBFBF" w:themeFill="background1" w:themeFillShade="BF"/>
                <w:vAlign w:val="center"/>
              </w:tcPr>
            </w:tcPrChange>
          </w:tcPr>
          <w:p w14:paraId="7F375EAA" w14:textId="1D993571" w:rsidR="007C20CF" w:rsidRPr="00EC5256" w:rsidRDefault="007C20CF" w:rsidP="007C20CF">
            <w:pPr>
              <w:suppressAutoHyphens/>
              <w:rPr>
                <w:rFonts w:ascii="Arial" w:hAnsi="Arial" w:cs="Arial"/>
                <w:b/>
                <w:spacing w:val="-2"/>
                <w:szCs w:val="20"/>
                <w:rtl/>
                <w:cs/>
                <w:lang w:val="fr-FR"/>
              </w:rPr>
            </w:pPr>
            <w:r w:rsidRPr="00EC5256">
              <w:rPr>
                <w:rFonts w:ascii="Calibri" w:eastAsia="Arial Narrow" w:hAnsi="Calibri" w:cs="Calibri"/>
                <w:b/>
                <w:bCs/>
                <w:spacing w:val="-2"/>
                <w:szCs w:val="20"/>
                <w:lang w:val="fr-FR" w:bidi="hi-IN"/>
              </w:rPr>
              <w:t>QUESTIONS ET FILTRES</w:t>
            </w:r>
          </w:p>
        </w:tc>
        <w:tc>
          <w:tcPr>
            <w:tcW w:w="3406" w:type="dxa"/>
            <w:gridSpan w:val="3"/>
            <w:shd w:val="clear" w:color="auto" w:fill="BFBFBF" w:themeFill="background1" w:themeFillShade="BF"/>
            <w:vAlign w:val="center"/>
            <w:tcPrChange w:id="14" w:author="Reviewer" w:date="2025-03-23T22:01:00Z" w16du:dateUtc="2025-03-23T19:01:00Z">
              <w:tcPr>
                <w:tcW w:w="3406" w:type="dxa"/>
                <w:gridSpan w:val="3"/>
                <w:shd w:val="clear" w:color="auto" w:fill="BFBFBF" w:themeFill="background1" w:themeFillShade="BF"/>
                <w:vAlign w:val="center"/>
              </w:tcPr>
            </w:tcPrChange>
          </w:tcPr>
          <w:p w14:paraId="0A378DFB" w14:textId="42C93C45" w:rsidR="007C20CF" w:rsidRPr="00EC5256" w:rsidRDefault="007C20CF" w:rsidP="007C20CF">
            <w:pPr>
              <w:keepNext/>
              <w:widowControl w:val="0"/>
              <w:tabs>
                <w:tab w:val="left" w:pos="0"/>
              </w:tabs>
              <w:suppressAutoHyphens/>
              <w:outlineLvl w:val="1"/>
              <w:rPr>
                <w:rFonts w:ascii="Arial" w:eastAsia="Times New Roman" w:hAnsi="Arial" w:cs="Arial"/>
                <w:b/>
                <w:spacing w:val="-2"/>
                <w:szCs w:val="20"/>
                <w:lang w:val="fr-FR"/>
              </w:rPr>
            </w:pPr>
            <w:r w:rsidRPr="00EC5256">
              <w:rPr>
                <w:rFonts w:ascii="Calibri" w:eastAsia="Times New Roman" w:hAnsi="Calibri" w:cs="Calibri"/>
                <w:b/>
                <w:bCs/>
                <w:spacing w:val="-2"/>
                <w:szCs w:val="20"/>
                <w:lang w:val="fr-FR" w:bidi="hi-IN"/>
              </w:rPr>
              <w:t>CODAGE</w:t>
            </w:r>
          </w:p>
        </w:tc>
        <w:tc>
          <w:tcPr>
            <w:tcW w:w="708" w:type="dxa"/>
            <w:shd w:val="clear" w:color="auto" w:fill="BFBFBF" w:themeFill="background1" w:themeFillShade="BF"/>
            <w:vAlign w:val="center"/>
            <w:tcPrChange w:id="15" w:author="Reviewer" w:date="2025-03-23T22:01:00Z" w16du:dateUtc="2025-03-23T19:01:00Z">
              <w:tcPr>
                <w:tcW w:w="708" w:type="dxa"/>
                <w:shd w:val="clear" w:color="auto" w:fill="BFBFBF" w:themeFill="background1" w:themeFillShade="BF"/>
                <w:vAlign w:val="center"/>
              </w:tcPr>
            </w:tcPrChange>
          </w:tcPr>
          <w:p w14:paraId="104E9128" w14:textId="2A52B315" w:rsidR="007C20CF" w:rsidRPr="00EC5256" w:rsidRDefault="007C20CF" w:rsidP="007C20CF">
            <w:pPr>
              <w:suppressAutoHyphens/>
              <w:ind w:left="-78" w:right="-102"/>
              <w:jc w:val="center"/>
              <w:rPr>
                <w:rFonts w:ascii="Arial" w:hAnsi="Arial" w:cs="Arial"/>
                <w:b/>
                <w:spacing w:val="-2"/>
                <w:szCs w:val="20"/>
                <w:lang w:val="fr-FR"/>
              </w:rPr>
            </w:pPr>
            <w:r w:rsidRPr="00EC5256">
              <w:rPr>
                <w:rFonts w:ascii="Calibri" w:eastAsia="Arial Narrow" w:hAnsi="Calibri" w:cs="Calibri"/>
                <w:b/>
                <w:bCs/>
                <w:spacing w:val="-2"/>
                <w:szCs w:val="20"/>
                <w:lang w:val="fr-FR" w:bidi="hi-IN"/>
              </w:rPr>
              <w:t>PASSEZ À</w:t>
            </w:r>
          </w:p>
        </w:tc>
      </w:tr>
      <w:tr w:rsidR="00117F6A" w:rsidRPr="00117F6A" w14:paraId="4E132BCA" w14:textId="77777777" w:rsidTr="00FB5616">
        <w:tblPrEx>
          <w:jc w:val="left"/>
        </w:tblPrEx>
        <w:trPr>
          <w:gridAfter w:val="1"/>
          <w:wAfter w:w="7" w:type="dxa"/>
          <w:trHeight w:val="20"/>
        </w:trPr>
        <w:tc>
          <w:tcPr>
            <w:tcW w:w="2824" w:type="dxa"/>
            <w:gridSpan w:val="3"/>
          </w:tcPr>
          <w:p w14:paraId="34B8C4A2" w14:textId="77777777" w:rsidR="00E75C64" w:rsidRPr="00EC5256" w:rsidRDefault="001629FA" w:rsidP="001629FA">
            <w:pPr>
              <w:jc w:val="center"/>
              <w:rPr>
                <w:rFonts w:ascii="Arial" w:eastAsia="Arial Narrow" w:hAnsi="Arial" w:cs="Arial"/>
                <w:b/>
                <w:bCs/>
                <w:szCs w:val="20"/>
                <w:lang w:val="fr-FR" w:bidi="hi-IN"/>
              </w:rPr>
            </w:pPr>
            <w:r w:rsidRPr="00EC5256">
              <w:rPr>
                <w:rFonts w:ascii="Arial" w:eastAsia="Arial Narrow" w:hAnsi="Arial" w:cs="Arial"/>
                <w:b/>
                <w:bCs/>
                <w:szCs w:val="20"/>
                <w:lang w:val="fr-FR" w:bidi="hi-IN"/>
              </w:rPr>
              <w:t>501</w:t>
            </w:r>
          </w:p>
        </w:tc>
        <w:tc>
          <w:tcPr>
            <w:tcW w:w="3540" w:type="dxa"/>
            <w:gridSpan w:val="2"/>
          </w:tcPr>
          <w:p w14:paraId="2F5C482E" w14:textId="38BF2D9C" w:rsidR="00E75C64" w:rsidRPr="00EC5256" w:rsidRDefault="00F01E10" w:rsidP="000773F7">
            <w:pPr>
              <w:rPr>
                <w:rFonts w:ascii="Arial" w:eastAsia="Arial Narrow" w:hAnsi="Arial" w:cs="Arial"/>
                <w:b/>
                <w:bCs/>
                <w:szCs w:val="20"/>
                <w:lang w:val="fr-FR" w:bidi="hi-IN"/>
              </w:rPr>
            </w:pPr>
            <w:r w:rsidRPr="00F01E10">
              <w:rPr>
                <w:rFonts w:ascii="Arial" w:eastAsia="Arial Narrow" w:hAnsi="Arial" w:cs="Arial"/>
                <w:b/>
                <w:bCs/>
                <w:szCs w:val="20"/>
                <w:lang w:val="fr-FR" w:bidi="hi-IN"/>
              </w:rPr>
              <w:t>Est-ce</w:t>
            </w:r>
            <w:r w:rsidR="00072CEA" w:rsidRPr="00EC5256">
              <w:rPr>
                <w:rFonts w:ascii="Arial" w:eastAsia="Arial Narrow" w:hAnsi="Arial" w:cs="Arial"/>
                <w:b/>
                <w:bCs/>
                <w:szCs w:val="20"/>
                <w:lang w:val="fr-FR" w:bidi="hi-IN"/>
              </w:rPr>
              <w:t xml:space="preserve"> que ce</w:t>
            </w:r>
            <w:r>
              <w:rPr>
                <w:rFonts w:ascii="Arial" w:eastAsia="Arial Narrow" w:hAnsi="Arial" w:cs="Arial"/>
                <w:b/>
                <w:bCs/>
                <w:szCs w:val="20"/>
                <w:lang w:val="fr-FR" w:bidi="hi-IN"/>
              </w:rPr>
              <w:t xml:space="preserve"> centre de santé </w:t>
            </w:r>
            <w:r w:rsidR="00072CEA" w:rsidRPr="00EC5256">
              <w:rPr>
                <w:rFonts w:ascii="Arial" w:eastAsia="Arial Narrow" w:hAnsi="Arial" w:cs="Arial"/>
                <w:b/>
                <w:bCs/>
                <w:szCs w:val="20"/>
                <w:lang w:val="fr-FR" w:bidi="hi-IN"/>
              </w:rPr>
              <w:t>propose un service de SMNI?</w:t>
            </w:r>
          </w:p>
        </w:tc>
        <w:tc>
          <w:tcPr>
            <w:tcW w:w="3406" w:type="dxa"/>
            <w:gridSpan w:val="3"/>
          </w:tcPr>
          <w:p w14:paraId="0249D193" w14:textId="15D9C821" w:rsidR="00E75C64" w:rsidRPr="00EC5256" w:rsidRDefault="00072CEA" w:rsidP="001629FA">
            <w:pPr>
              <w:tabs>
                <w:tab w:val="left" w:pos="0"/>
                <w:tab w:val="right" w:leader="dot" w:pos="4092"/>
              </w:tabs>
              <w:rPr>
                <w:rFonts w:ascii="Arial" w:eastAsia="Arial Narrow" w:hAnsi="Arial" w:cs="Arial"/>
                <w:szCs w:val="20"/>
                <w:lang w:val="fr-FR" w:bidi="hi-IN"/>
              </w:rPr>
            </w:pPr>
            <w:r w:rsidRPr="00EC5256">
              <w:rPr>
                <w:rFonts w:ascii="Arial" w:eastAsia="Arial Narrow" w:hAnsi="Arial" w:cs="Arial"/>
                <w:szCs w:val="20"/>
                <w:lang w:val="fr-FR" w:bidi="hi-IN"/>
              </w:rPr>
              <w:t>Oui</w:t>
            </w:r>
            <w:r w:rsidR="00E75C64" w:rsidRPr="00EC5256">
              <w:rPr>
                <w:rFonts w:ascii="Arial" w:eastAsia="Arial Narrow" w:hAnsi="Arial" w:cs="Mangal"/>
                <w:szCs w:val="20"/>
                <w:cs/>
                <w:lang w:val="fr-FR" w:bidi="hi-IN"/>
              </w:rPr>
              <w:tab/>
              <w:t>1</w:t>
            </w:r>
          </w:p>
          <w:p w14:paraId="64F9A51B" w14:textId="0B47EEE6" w:rsidR="00E75C64" w:rsidRPr="00EC5256" w:rsidRDefault="003874A6" w:rsidP="001629FA">
            <w:pPr>
              <w:tabs>
                <w:tab w:val="right" w:leader="dot" w:pos="4092"/>
              </w:tabs>
              <w:rPr>
                <w:rFonts w:ascii="Arial" w:eastAsia="Arial Narrow" w:hAnsi="Arial" w:cs="Arial"/>
                <w:szCs w:val="20"/>
                <w:lang w:val="fr-FR" w:bidi="hi-IN"/>
              </w:rPr>
            </w:pPr>
            <w:r w:rsidRPr="00EC5256">
              <w:rPr>
                <w:rFonts w:ascii="Arial" w:eastAsia="Arial Narrow" w:hAnsi="Arial" w:cs="Arial"/>
                <w:szCs w:val="20"/>
                <w:lang w:val="fr-FR" w:bidi="hi-IN"/>
              </w:rPr>
              <w:t>non</w:t>
            </w:r>
            <w:r w:rsidR="00E75C64" w:rsidRPr="00EC5256">
              <w:rPr>
                <w:rFonts w:ascii="Arial" w:eastAsia="Arial Narrow" w:hAnsi="Arial" w:cs="Mangal"/>
                <w:szCs w:val="20"/>
                <w:cs/>
                <w:lang w:val="fr-FR" w:bidi="hi-IN"/>
              </w:rPr>
              <w:tab/>
              <w:t>2</w:t>
            </w:r>
          </w:p>
        </w:tc>
        <w:tc>
          <w:tcPr>
            <w:tcW w:w="708" w:type="dxa"/>
          </w:tcPr>
          <w:p w14:paraId="583FD932" w14:textId="738F6E0D" w:rsidR="00DC5777" w:rsidRPr="00EC5256" w:rsidRDefault="00DC5777" w:rsidP="001629FA">
            <w:pPr>
              <w:jc w:val="center"/>
              <w:rPr>
                <w:rFonts w:ascii="Arial" w:eastAsia="Arial Narrow" w:hAnsi="Arial" w:cs="Arial"/>
                <w:szCs w:val="20"/>
                <w:lang w:val="fr-FR" w:bidi="hi-IN"/>
              </w:rPr>
            </w:pPr>
          </w:p>
          <w:p w14:paraId="3D01511F" w14:textId="607DEA1F" w:rsidR="00834994" w:rsidRDefault="00834994" w:rsidP="001629FA">
            <w:pPr>
              <w:jc w:val="center"/>
              <w:rPr>
                <w:rFonts w:ascii="Arial" w:eastAsia="Arial Narrow" w:hAnsi="Arial" w:cs="Arial"/>
                <w:szCs w:val="20"/>
                <w:lang w:val="fr-FR" w:bidi="hi-IN"/>
              </w:rPr>
            </w:pPr>
            <w:r w:rsidRPr="002D084C">
              <w:rPr>
                <w:rFonts w:ascii="Arial" w:eastAsia="Arial Narrow" w:hAnsi="Arial" w:cs="Arial"/>
                <w:noProof/>
                <w:szCs w:val="20"/>
                <w:lang w:val="fr-FR" w:eastAsia="fr-FR"/>
              </w:rPr>
              <mc:AlternateContent>
                <mc:Choice Requires="wps">
                  <w:drawing>
                    <wp:anchor distT="0" distB="0" distL="114300" distR="114300" simplePos="0" relativeHeight="251728896" behindDoc="0" locked="0" layoutInCell="1" allowOverlap="1" wp14:anchorId="1904C56A" wp14:editId="13749CCE">
                      <wp:simplePos x="0" y="0"/>
                      <wp:positionH relativeFrom="column">
                        <wp:posOffset>-27416</wp:posOffset>
                      </wp:positionH>
                      <wp:positionV relativeFrom="paragraph">
                        <wp:posOffset>154995</wp:posOffset>
                      </wp:positionV>
                      <wp:extent cx="180975" cy="9525"/>
                      <wp:effectExtent l="0" t="57150" r="47625" b="85725"/>
                      <wp:wrapNone/>
                      <wp:docPr id="75" name="Straight Arrow Connector 75"/>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0EE0EE" id="_x0000_t32" coordsize="21600,21600" o:spt="32" o:oned="t" path="m,l21600,21600e" filled="f">
                      <v:path arrowok="t" fillok="f" o:connecttype="none"/>
                      <o:lock v:ext="edit" shapetype="t"/>
                    </v:shapetype>
                    <v:shape id="Straight Arrow Connector 75" o:spid="_x0000_s1026" type="#_x0000_t32" style="position:absolute;margin-left:-2.15pt;margin-top:12.2pt;width:14.25pt;height:.75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" strokecolor="black [3213]" strokeweight=".5pt">
                      <v:stroke endarrow="block" joinstyle="miter"/>
                    </v:shape>
                  </w:pict>
                </mc:Fallback>
              </mc:AlternateContent>
            </w:r>
          </w:p>
          <w:p w14:paraId="247C4296" w14:textId="3676FF63" w:rsidR="00E75C64" w:rsidRPr="00EC5256" w:rsidRDefault="00834994" w:rsidP="001629FA">
            <w:pPr>
              <w:jc w:val="center"/>
              <w:rPr>
                <w:rFonts w:ascii="Arial" w:eastAsia="Arial Narrow" w:hAnsi="Arial" w:cs="Arial"/>
                <w:szCs w:val="20"/>
                <w:lang w:val="fr-FR" w:bidi="hi-IN"/>
              </w:rPr>
            </w:pPr>
            <w:r>
              <w:rPr>
                <w:rFonts w:ascii="Arial" w:eastAsia="Arial Narrow" w:hAnsi="Arial" w:cs="Arial"/>
                <w:szCs w:val="20"/>
                <w:lang w:val="fr-FR" w:bidi="hi-IN"/>
              </w:rPr>
              <w:t xml:space="preserve">   </w:t>
            </w:r>
            <w:r w:rsidR="00775680" w:rsidRPr="00EC5256">
              <w:rPr>
                <w:rFonts w:ascii="Arial" w:eastAsia="Arial Narrow" w:hAnsi="Arial" w:cs="Arial"/>
                <w:szCs w:val="20"/>
                <w:lang w:val="fr-FR" w:bidi="hi-IN"/>
              </w:rPr>
              <w:t>506</w:t>
            </w:r>
          </w:p>
        </w:tc>
      </w:tr>
      <w:tr w:rsidR="00117F6A" w:rsidRPr="00307586" w14:paraId="789F0EB8" w14:textId="77777777" w:rsidTr="00FB5616">
        <w:tblPrEx>
          <w:jc w:val="left"/>
        </w:tblPrEx>
        <w:trPr>
          <w:gridAfter w:val="1"/>
          <w:wAfter w:w="7" w:type="dxa"/>
          <w:trHeight w:val="20"/>
        </w:trPr>
        <w:tc>
          <w:tcPr>
            <w:tcW w:w="2824" w:type="dxa"/>
            <w:gridSpan w:val="3"/>
          </w:tcPr>
          <w:p w14:paraId="695C409A" w14:textId="72F93902" w:rsidR="005367D2" w:rsidRPr="000357DC" w:rsidRDefault="005367D2" w:rsidP="005367D2">
            <w:pPr>
              <w:jc w:val="center"/>
              <w:rPr>
                <w:rFonts w:ascii="Arial" w:eastAsia="Arial Narrow" w:hAnsi="Arial" w:cs="Arial"/>
                <w:szCs w:val="20"/>
                <w:lang w:val="fr-FR" w:bidi="hi-IN"/>
              </w:rPr>
            </w:pPr>
            <w:r w:rsidRPr="00863740">
              <w:rPr>
                <w:rFonts w:ascii="Calibri" w:eastAsia="Arial Narrow" w:hAnsi="Calibri" w:cs="Calibri"/>
                <w:spacing w:val="-2"/>
                <w:szCs w:val="20"/>
                <w:lang w:val="fr-FR" w:bidi="hi-IN"/>
              </w:rPr>
              <w:t>Liste des services SMNI</w:t>
            </w:r>
          </w:p>
        </w:tc>
        <w:tc>
          <w:tcPr>
            <w:tcW w:w="1841" w:type="dxa"/>
          </w:tcPr>
          <w:p w14:paraId="58D9B75E" w14:textId="6C89BD9C" w:rsidR="005367D2" w:rsidRPr="00EC5256" w:rsidRDefault="005367D2" w:rsidP="00EC5256">
            <w:pPr>
              <w:pStyle w:val="ListParagraph1"/>
              <w:ind w:left="0"/>
              <w:rPr>
                <w:rFonts w:ascii="Calibri" w:eastAsia="Times New Roman" w:hAnsi="Calibri" w:cs="Calibri"/>
                <w:b/>
                <w:bCs/>
                <w:color w:val="000000"/>
                <w:szCs w:val="20"/>
                <w:lang w:val="fr-FR" w:bidi="hi-IN"/>
              </w:rPr>
            </w:pPr>
            <w:r w:rsidRPr="00EC5256">
              <w:rPr>
                <w:rFonts w:ascii="Calibri" w:eastAsia="Times New Roman" w:hAnsi="Calibri" w:cs="Calibri"/>
                <w:b/>
                <w:bCs/>
                <w:color w:val="000000"/>
                <w:szCs w:val="20"/>
                <w:lang w:val="fr-FR" w:bidi="hi-IN"/>
              </w:rPr>
              <w:t>502. A quelle fréquence ce service est-il fourni dans l</w:t>
            </w:r>
            <w:r w:rsidR="0057590F">
              <w:rPr>
                <w:rFonts w:ascii="Calibri" w:eastAsia="Times New Roman" w:hAnsi="Calibri" w:cs="Calibri"/>
                <w:b/>
                <w:bCs/>
                <w:color w:val="000000"/>
                <w:szCs w:val="20"/>
                <w:lang w:val="fr-FR" w:bidi="hi-IN"/>
              </w:rPr>
              <w:t>e centre de santé</w:t>
            </w:r>
            <w:r w:rsidRPr="00EC5256">
              <w:rPr>
                <w:rFonts w:ascii="Calibri" w:eastAsia="Times New Roman" w:hAnsi="Calibri" w:cs="Calibri"/>
                <w:b/>
                <w:bCs/>
                <w:color w:val="000000"/>
                <w:szCs w:val="20"/>
                <w:lang w:val="fr-FR" w:bidi="hi-IN"/>
              </w:rPr>
              <w:t xml:space="preserve"> ?</w:t>
            </w:r>
          </w:p>
          <w:p w14:paraId="335C7FE5" w14:textId="77777777" w:rsidR="005367D2" w:rsidRPr="000B54D1" w:rsidRDefault="005367D2" w:rsidP="005367D2">
            <w:pPr>
              <w:pStyle w:val="ListParagraph1"/>
              <w:rPr>
                <w:rFonts w:ascii="Calibri" w:eastAsia="Times New Roman" w:hAnsi="Calibri" w:cs="Calibri"/>
                <w:color w:val="000000"/>
                <w:szCs w:val="20"/>
                <w:lang w:val="fr-FR" w:bidi="hi-IN"/>
              </w:rPr>
            </w:pPr>
          </w:p>
          <w:p w14:paraId="56E1BE03" w14:textId="77777777" w:rsidR="005367D2" w:rsidRPr="000B54D1" w:rsidRDefault="005367D2" w:rsidP="00EC5256">
            <w:pPr>
              <w:pStyle w:val="ListParagraph1"/>
              <w:ind w:left="0"/>
              <w:rPr>
                <w:rFonts w:ascii="Calibri" w:eastAsia="Times New Roman" w:hAnsi="Calibri" w:cs="Calibri"/>
                <w:color w:val="000000"/>
                <w:szCs w:val="20"/>
                <w:lang w:val="fr-FR" w:bidi="hi-IN"/>
              </w:rPr>
            </w:pPr>
            <w:r w:rsidRPr="000B54D1">
              <w:rPr>
                <w:rFonts w:ascii="Calibri" w:eastAsia="Times New Roman" w:hAnsi="Calibri" w:cs="Calibri"/>
                <w:color w:val="000000"/>
                <w:szCs w:val="20"/>
                <w:lang w:val="fr-FR" w:bidi="hi-IN"/>
              </w:rPr>
              <w:t>(Régulièrement=1, Occasionnellement=2, Pas du tout=3)</w:t>
            </w:r>
          </w:p>
          <w:p w14:paraId="2D43631D" w14:textId="77777777" w:rsidR="005367D2" w:rsidRPr="000B54D1" w:rsidRDefault="005367D2" w:rsidP="005367D2">
            <w:pPr>
              <w:pStyle w:val="ListParagraph1"/>
              <w:rPr>
                <w:rFonts w:ascii="Calibri" w:eastAsia="Times New Roman" w:hAnsi="Calibri" w:cs="Calibri"/>
                <w:color w:val="000000"/>
                <w:szCs w:val="20"/>
                <w:lang w:val="fr-FR" w:bidi="hi-IN"/>
              </w:rPr>
            </w:pPr>
          </w:p>
          <w:p w14:paraId="2441DD25" w14:textId="0D3E2A34" w:rsidR="005367D2" w:rsidRPr="000357DC" w:rsidRDefault="005367D2" w:rsidP="005367D2">
            <w:pPr>
              <w:rPr>
                <w:rFonts w:ascii="Arial" w:eastAsia="Arial Narrow" w:hAnsi="Arial" w:cs="Arial"/>
                <w:szCs w:val="20"/>
                <w:lang w:val="fr-FR" w:bidi="hi-IN"/>
              </w:rPr>
            </w:pPr>
            <w:r w:rsidRPr="000B54D1">
              <w:rPr>
                <w:rFonts w:ascii="Calibri" w:eastAsia="Times New Roman" w:hAnsi="Calibri" w:cs="Calibri"/>
                <w:b/>
                <w:color w:val="000000"/>
                <w:szCs w:val="20"/>
                <w:lang w:val="fr-FR" w:bidi="hi-IN"/>
              </w:rPr>
              <w:t xml:space="preserve">[Si la réponse est 3, passez à 505]  </w:t>
            </w:r>
          </w:p>
        </w:tc>
        <w:tc>
          <w:tcPr>
            <w:tcW w:w="1699" w:type="dxa"/>
          </w:tcPr>
          <w:p w14:paraId="420C4336" w14:textId="77777777" w:rsidR="005367D2" w:rsidRPr="00EC5256" w:rsidRDefault="005367D2" w:rsidP="005367D2">
            <w:pPr>
              <w:pStyle w:val="ListParagraph1"/>
              <w:ind w:left="0"/>
              <w:rPr>
                <w:rFonts w:ascii="Calibri" w:hAnsi="Calibri" w:cs="Calibri"/>
                <w:b/>
                <w:szCs w:val="20"/>
                <w:lang w:val="fr-FR"/>
              </w:rPr>
            </w:pPr>
            <w:r w:rsidRPr="00EC5256">
              <w:rPr>
                <w:rFonts w:ascii="Calibri" w:hAnsi="Calibri" w:cs="Calibri"/>
                <w:b/>
                <w:szCs w:val="20"/>
                <w:lang w:val="fr-FR"/>
              </w:rPr>
              <w:t>503. Ce service est-il fourni gratuitement ?</w:t>
            </w:r>
          </w:p>
          <w:p w14:paraId="6B7B4D53" w14:textId="77777777" w:rsidR="005367D2" w:rsidRPr="006B79D4" w:rsidRDefault="005367D2" w:rsidP="005367D2">
            <w:pPr>
              <w:pStyle w:val="ListParagraph1"/>
              <w:rPr>
                <w:rFonts w:ascii="Calibri" w:hAnsi="Calibri" w:cs="Calibri"/>
                <w:bCs/>
                <w:szCs w:val="20"/>
                <w:lang w:val="fr-FR"/>
              </w:rPr>
            </w:pPr>
          </w:p>
          <w:p w14:paraId="745259C4" w14:textId="77777777" w:rsidR="005367D2" w:rsidRPr="006B79D4" w:rsidRDefault="005367D2" w:rsidP="00EC5256">
            <w:pPr>
              <w:pStyle w:val="ListParagraph1"/>
              <w:ind w:left="0"/>
              <w:rPr>
                <w:rFonts w:ascii="Calibri" w:hAnsi="Calibri" w:cs="Calibri"/>
                <w:bCs/>
                <w:szCs w:val="20"/>
                <w:lang w:val="fr-FR"/>
              </w:rPr>
            </w:pPr>
            <w:r w:rsidRPr="006B79D4">
              <w:rPr>
                <w:rFonts w:ascii="Calibri" w:hAnsi="Calibri" w:cs="Calibri"/>
                <w:bCs/>
                <w:szCs w:val="20"/>
                <w:lang w:val="fr-FR"/>
              </w:rPr>
              <w:t>(Oui=1, Non=2)</w:t>
            </w:r>
          </w:p>
          <w:p w14:paraId="164AB4B5" w14:textId="77777777" w:rsidR="005367D2" w:rsidRPr="006B79D4" w:rsidRDefault="005367D2" w:rsidP="005367D2">
            <w:pPr>
              <w:pStyle w:val="ListParagraph1"/>
              <w:rPr>
                <w:rFonts w:ascii="Calibri" w:hAnsi="Calibri" w:cs="Calibri"/>
                <w:bCs/>
                <w:szCs w:val="20"/>
                <w:lang w:val="fr-FR"/>
              </w:rPr>
            </w:pPr>
          </w:p>
          <w:p w14:paraId="1327538D" w14:textId="4B034B03" w:rsidR="005367D2" w:rsidRPr="000357DC" w:rsidRDefault="005367D2" w:rsidP="005367D2">
            <w:pPr>
              <w:rPr>
                <w:rFonts w:ascii="Arial" w:eastAsia="Arial Narrow" w:hAnsi="Arial" w:cs="Arial"/>
                <w:szCs w:val="20"/>
                <w:lang w:val="fr-FR" w:bidi="hi-IN"/>
              </w:rPr>
            </w:pPr>
            <w:r w:rsidRPr="006B79D4">
              <w:rPr>
                <w:rFonts w:ascii="Calibri" w:hAnsi="Calibri" w:cs="Calibri"/>
                <w:bCs/>
                <w:szCs w:val="20"/>
                <w:lang w:val="fr-FR"/>
              </w:rPr>
              <w:t xml:space="preserve">[Si la réponse est 1, passez au service suivant.]  </w:t>
            </w:r>
          </w:p>
        </w:tc>
        <w:tc>
          <w:tcPr>
            <w:tcW w:w="1132" w:type="dxa"/>
          </w:tcPr>
          <w:p w14:paraId="7099E308" w14:textId="77777777" w:rsidR="005367D2" w:rsidRPr="00EC5256" w:rsidRDefault="005367D2" w:rsidP="00EC5256">
            <w:pPr>
              <w:tabs>
                <w:tab w:val="right" w:leader="dot" w:pos="4092"/>
              </w:tabs>
              <w:rPr>
                <w:rFonts w:ascii="Calibri" w:hAnsi="Calibri" w:cs="Calibri"/>
                <w:b/>
                <w:szCs w:val="20"/>
                <w:lang w:val="fr-FR"/>
              </w:rPr>
            </w:pPr>
            <w:r w:rsidRPr="00EC5256">
              <w:rPr>
                <w:rFonts w:ascii="Calibri" w:hAnsi="Calibri" w:cs="Calibri"/>
                <w:b/>
                <w:szCs w:val="20"/>
                <w:lang w:val="fr-FR"/>
              </w:rPr>
              <w:t>504. Combien cela coûte-t-il par unité ?</w:t>
            </w:r>
          </w:p>
          <w:p w14:paraId="5AA791AE" w14:textId="77777777" w:rsidR="005367D2" w:rsidRPr="002E47D3" w:rsidRDefault="005367D2" w:rsidP="005367D2">
            <w:pPr>
              <w:tabs>
                <w:tab w:val="right" w:leader="dot" w:pos="4092"/>
              </w:tabs>
              <w:jc w:val="center"/>
              <w:rPr>
                <w:rFonts w:ascii="Calibri" w:hAnsi="Calibri" w:cs="Calibri"/>
                <w:bCs/>
                <w:szCs w:val="20"/>
                <w:lang w:val="fr-FR"/>
              </w:rPr>
            </w:pPr>
          </w:p>
          <w:p w14:paraId="698CB014" w14:textId="77777777" w:rsidR="005367D2" w:rsidRPr="002E47D3" w:rsidRDefault="005367D2" w:rsidP="005367D2">
            <w:pPr>
              <w:tabs>
                <w:tab w:val="right" w:leader="dot" w:pos="4092"/>
              </w:tabs>
              <w:jc w:val="center"/>
              <w:rPr>
                <w:rFonts w:ascii="Calibri" w:hAnsi="Calibri" w:cs="Calibri"/>
                <w:bCs/>
                <w:szCs w:val="20"/>
                <w:lang w:val="fr-FR"/>
              </w:rPr>
            </w:pPr>
          </w:p>
          <w:p w14:paraId="554BD05F" w14:textId="77777777" w:rsidR="005367D2" w:rsidRPr="002E47D3" w:rsidRDefault="005367D2" w:rsidP="005367D2">
            <w:pPr>
              <w:tabs>
                <w:tab w:val="right" w:leader="dot" w:pos="4092"/>
              </w:tabs>
              <w:jc w:val="center"/>
              <w:rPr>
                <w:rFonts w:ascii="Calibri" w:hAnsi="Calibri" w:cs="Calibri"/>
                <w:bCs/>
                <w:szCs w:val="20"/>
                <w:lang w:val="fr-FR"/>
              </w:rPr>
            </w:pPr>
          </w:p>
          <w:p w14:paraId="7D52A32B" w14:textId="5885B5EF" w:rsidR="005367D2" w:rsidRPr="000357DC" w:rsidRDefault="005367D2" w:rsidP="005367D2">
            <w:pPr>
              <w:tabs>
                <w:tab w:val="left" w:pos="0"/>
                <w:tab w:val="right" w:leader="dot" w:pos="4092"/>
              </w:tabs>
              <w:rPr>
                <w:rFonts w:ascii="Arial" w:eastAsia="Arial Narrow" w:hAnsi="Arial" w:cs="Arial"/>
                <w:szCs w:val="20"/>
                <w:cs/>
                <w:lang w:val="fr-FR" w:bidi="hi-IN"/>
              </w:rPr>
            </w:pPr>
            <w:r w:rsidRPr="002E47D3">
              <w:rPr>
                <w:rFonts w:ascii="Calibri" w:hAnsi="Calibri" w:cs="Calibri"/>
                <w:bCs/>
                <w:szCs w:val="20"/>
                <w:lang w:val="fr-FR"/>
              </w:rPr>
              <w:t>(en monnaie locale)</w:t>
            </w:r>
          </w:p>
        </w:tc>
        <w:tc>
          <w:tcPr>
            <w:tcW w:w="2274" w:type="dxa"/>
            <w:gridSpan w:val="2"/>
          </w:tcPr>
          <w:p w14:paraId="3CCD32B0" w14:textId="6A92FB4F" w:rsidR="005367D2" w:rsidRPr="00EC5256" w:rsidRDefault="005367D2" w:rsidP="00EC5256">
            <w:pPr>
              <w:tabs>
                <w:tab w:val="right" w:leader="dot" w:pos="4092"/>
              </w:tabs>
              <w:rPr>
                <w:rFonts w:ascii="Calibri" w:hAnsi="Calibri" w:cs="Calibri"/>
                <w:b/>
                <w:szCs w:val="20"/>
                <w:lang w:val="fr-FR"/>
              </w:rPr>
            </w:pPr>
            <w:r w:rsidRPr="00EC5256">
              <w:rPr>
                <w:rFonts w:ascii="Calibri" w:hAnsi="Calibri" w:cs="Calibri"/>
                <w:b/>
                <w:szCs w:val="20"/>
                <w:lang w:val="fr-FR"/>
              </w:rPr>
              <w:t xml:space="preserve">505. Quelles sont les raisons de la </w:t>
            </w:r>
            <w:r w:rsidR="0057590F" w:rsidRPr="0057590F">
              <w:rPr>
                <w:rFonts w:ascii="Calibri" w:hAnsi="Calibri" w:cs="Calibri"/>
                <w:b/>
                <w:szCs w:val="20"/>
                <w:lang w:val="fr-FR"/>
              </w:rPr>
              <w:t>Non-disponibilité</w:t>
            </w:r>
            <w:r w:rsidRPr="00EC5256">
              <w:rPr>
                <w:rFonts w:ascii="Calibri" w:hAnsi="Calibri" w:cs="Calibri"/>
                <w:b/>
                <w:szCs w:val="20"/>
                <w:lang w:val="fr-FR"/>
              </w:rPr>
              <w:t xml:space="preserve"> du service ?</w:t>
            </w:r>
          </w:p>
          <w:p w14:paraId="39083580" w14:textId="77777777" w:rsidR="005367D2" w:rsidRPr="00CF7F75" w:rsidRDefault="005367D2" w:rsidP="00EC5256">
            <w:pPr>
              <w:tabs>
                <w:tab w:val="right" w:leader="dot" w:pos="4092"/>
              </w:tabs>
              <w:rPr>
                <w:rFonts w:ascii="Calibri" w:hAnsi="Calibri" w:cs="Calibri"/>
                <w:bCs/>
                <w:szCs w:val="20"/>
                <w:lang w:val="fr-FR"/>
              </w:rPr>
            </w:pPr>
          </w:p>
          <w:p w14:paraId="66BD0882" w14:textId="0AF93855" w:rsidR="005367D2" w:rsidRPr="000357DC" w:rsidRDefault="005367D2" w:rsidP="005367D2">
            <w:pPr>
              <w:tabs>
                <w:tab w:val="left" w:pos="0"/>
                <w:tab w:val="right" w:leader="dot" w:pos="4092"/>
              </w:tabs>
              <w:rPr>
                <w:rFonts w:ascii="Arial" w:eastAsia="Arial Narrow" w:hAnsi="Arial" w:cs="Arial"/>
                <w:szCs w:val="20"/>
                <w:cs/>
                <w:lang w:val="fr-FR" w:bidi="hi-IN"/>
              </w:rPr>
            </w:pPr>
            <w:r w:rsidRPr="00CF7F75">
              <w:rPr>
                <w:rFonts w:ascii="Calibri" w:hAnsi="Calibri" w:cs="Calibri"/>
                <w:bCs/>
                <w:szCs w:val="20"/>
                <w:lang w:val="fr-FR"/>
              </w:rPr>
              <w:t>(Aucun personnel qualifié disponible=1, Fournitures Non disponibles=2, Infrastructures Non disponibles=3, Le client ne veut pas=4, Autres(précisez)=5 )</w:t>
            </w:r>
          </w:p>
        </w:tc>
        <w:tc>
          <w:tcPr>
            <w:tcW w:w="708" w:type="dxa"/>
          </w:tcPr>
          <w:p w14:paraId="7CFC5D95" w14:textId="77777777" w:rsidR="005367D2" w:rsidRPr="000357DC" w:rsidRDefault="005367D2" w:rsidP="005367D2">
            <w:pPr>
              <w:jc w:val="center"/>
              <w:rPr>
                <w:rFonts w:ascii="Arial" w:eastAsia="Arial Narrow" w:hAnsi="Arial" w:cs="Arial"/>
                <w:szCs w:val="20"/>
                <w:lang w:val="fr-FR" w:bidi="hi-IN"/>
              </w:rPr>
            </w:pPr>
          </w:p>
        </w:tc>
      </w:tr>
      <w:tr w:rsidR="00117F6A" w:rsidRPr="00307586" w14:paraId="37496D31" w14:textId="77777777" w:rsidTr="00FB5616">
        <w:tblPrEx>
          <w:jc w:val="left"/>
        </w:tblPrEx>
        <w:trPr>
          <w:gridAfter w:val="1"/>
          <w:wAfter w:w="7" w:type="dxa"/>
          <w:trHeight w:val="397"/>
        </w:trPr>
        <w:tc>
          <w:tcPr>
            <w:tcW w:w="10478" w:type="dxa"/>
            <w:gridSpan w:val="9"/>
            <w:shd w:val="clear" w:color="auto" w:fill="DEEAF6" w:themeFill="accent1" w:themeFillTint="33"/>
          </w:tcPr>
          <w:p w14:paraId="4ED75E4C" w14:textId="2F187112" w:rsidR="00117F6A" w:rsidRPr="000357DC" w:rsidRDefault="00117F6A" w:rsidP="00EC5256">
            <w:pPr>
              <w:rPr>
                <w:rFonts w:ascii="Arial" w:eastAsia="Arial Narrow" w:hAnsi="Arial" w:cs="Arial"/>
                <w:szCs w:val="20"/>
                <w:lang w:val="fr-FR" w:bidi="hi-IN"/>
              </w:rPr>
            </w:pPr>
            <w:r w:rsidRPr="00D37CDB">
              <w:rPr>
                <w:rFonts w:ascii="Calibri" w:hAnsi="Calibri" w:cs="Calibri"/>
                <w:b/>
                <w:bCs/>
                <w:szCs w:val="20"/>
                <w:lang w:val="fr-FR"/>
              </w:rPr>
              <w:t>A. Services de CPN [Si</w:t>
            </w:r>
            <w:r w:rsidR="00390C36">
              <w:rPr>
                <w:rFonts w:ascii="Calibri" w:hAnsi="Calibri" w:cs="Calibri"/>
                <w:b/>
                <w:bCs/>
                <w:szCs w:val="20"/>
                <w:lang w:val="fr-FR"/>
              </w:rPr>
              <w:t xml:space="preserve"> « Oui » compléter la ligne ; Si « </w:t>
            </w:r>
            <w:r w:rsidRPr="00D37CDB">
              <w:rPr>
                <w:rFonts w:ascii="Calibri" w:hAnsi="Calibri" w:cs="Calibri"/>
                <w:b/>
                <w:bCs/>
                <w:szCs w:val="20"/>
                <w:lang w:val="fr-FR"/>
              </w:rPr>
              <w:t>Non</w:t>
            </w:r>
            <w:r w:rsidR="00390C36">
              <w:rPr>
                <w:rFonts w:ascii="Calibri" w:hAnsi="Calibri" w:cs="Calibri"/>
                <w:b/>
                <w:bCs/>
                <w:szCs w:val="20"/>
                <w:lang w:val="fr-FR"/>
              </w:rPr>
              <w:t> »</w:t>
            </w:r>
            <w:r w:rsidRPr="00D37CDB">
              <w:rPr>
                <w:rFonts w:ascii="Calibri" w:hAnsi="Calibri" w:cs="Calibri"/>
                <w:b/>
                <w:bCs/>
                <w:szCs w:val="20"/>
                <w:lang w:val="fr-FR"/>
              </w:rPr>
              <w:t xml:space="preserve"> Passez à l'option B (Services d'accouchement)]</w:t>
            </w:r>
          </w:p>
        </w:tc>
      </w:tr>
      <w:tr w:rsidR="00117F6A" w:rsidRPr="000357DC" w14:paraId="62163084" w14:textId="77777777" w:rsidTr="00AE60C3">
        <w:tblPrEx>
          <w:jc w:val="left"/>
          <w:tblPrExChange w:id="16" w:author="Reviewer" w:date="2025-03-23T22:01:00Z" w16du:dateUtc="2025-03-23T19:01:00Z">
            <w:tblPrEx>
              <w:jc w:val="left"/>
            </w:tblPrEx>
          </w:tblPrExChange>
        </w:tblPrEx>
        <w:trPr>
          <w:gridAfter w:val="1"/>
          <w:wAfter w:w="7" w:type="dxa"/>
          <w:trHeight w:val="20"/>
          <w:trPrChange w:id="17" w:author="Reviewer" w:date="2025-03-23T22:01:00Z" w16du:dateUtc="2025-03-23T19:01:00Z">
            <w:trPr>
              <w:gridAfter w:val="1"/>
              <w:wAfter w:w="7" w:type="dxa"/>
              <w:trHeight w:val="20"/>
            </w:trPr>
          </w:trPrChange>
        </w:trPr>
        <w:tc>
          <w:tcPr>
            <w:tcW w:w="556" w:type="dxa"/>
            <w:gridSpan w:val="2"/>
            <w:tcPrChange w:id="18" w:author="Reviewer" w:date="2025-03-23T22:01:00Z" w16du:dateUtc="2025-03-23T19:01:00Z">
              <w:tcPr>
                <w:tcW w:w="557" w:type="dxa"/>
                <w:gridSpan w:val="2"/>
              </w:tcPr>
            </w:tcPrChange>
          </w:tcPr>
          <w:p w14:paraId="624E2F1C"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8" w:type="dxa"/>
            <w:vAlign w:val="center"/>
            <w:tcPrChange w:id="19" w:author="Reviewer" w:date="2025-03-23T22:01:00Z" w16du:dateUtc="2025-03-23T19:01:00Z">
              <w:tcPr>
                <w:tcW w:w="2267" w:type="dxa"/>
                <w:vAlign w:val="center"/>
              </w:tcPr>
            </w:tcPrChange>
          </w:tcPr>
          <w:p w14:paraId="32DF9537" w14:textId="5EB3238E"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Enregistrement</w:t>
            </w:r>
          </w:p>
        </w:tc>
        <w:tc>
          <w:tcPr>
            <w:tcW w:w="1841" w:type="dxa"/>
            <w:vAlign w:val="center"/>
            <w:tcPrChange w:id="20" w:author="Reviewer" w:date="2025-03-23T22:01:00Z" w16du:dateUtc="2025-03-23T19:01:00Z">
              <w:tcPr>
                <w:tcW w:w="1841" w:type="dxa"/>
                <w:vAlign w:val="center"/>
              </w:tcPr>
            </w:tcPrChange>
          </w:tcPr>
          <w:p w14:paraId="466C2E54" w14:textId="2CB051B5"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21" w:author="Reviewer" w:date="2025-03-23T22:01:00Z" w16du:dateUtc="2025-03-23T19:01:00Z">
              <w:tcPr>
                <w:tcW w:w="1699" w:type="dxa"/>
                <w:vAlign w:val="center"/>
              </w:tcPr>
            </w:tcPrChange>
          </w:tcPr>
          <w:p w14:paraId="3F3A3411" w14:textId="16290C01"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22" w:author="Reviewer" w:date="2025-03-23T22:01:00Z" w16du:dateUtc="2025-03-23T19:01:00Z">
              <w:tcPr>
                <w:tcW w:w="1132" w:type="dxa"/>
                <w:vAlign w:val="center"/>
              </w:tcPr>
            </w:tcPrChange>
          </w:tcPr>
          <w:p w14:paraId="36EC4B11"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23" w:author="Reviewer" w:date="2025-03-23T22:01:00Z" w16du:dateUtc="2025-03-23T19:01:00Z">
              <w:tcPr>
                <w:tcW w:w="2274" w:type="dxa"/>
                <w:gridSpan w:val="2"/>
                <w:vAlign w:val="center"/>
              </w:tcPr>
            </w:tcPrChange>
          </w:tcPr>
          <w:p w14:paraId="22088B51" w14:textId="37DF334C"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24" w:author="Reviewer" w:date="2025-03-23T22:01:00Z" w16du:dateUtc="2025-03-23T19:01:00Z">
              <w:tcPr>
                <w:tcW w:w="708" w:type="dxa"/>
              </w:tcPr>
            </w:tcPrChange>
          </w:tcPr>
          <w:p w14:paraId="3CD5687C"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7F0D97B4" w14:textId="77777777" w:rsidTr="00AE60C3">
        <w:tblPrEx>
          <w:jc w:val="left"/>
          <w:tblPrExChange w:id="25" w:author="Reviewer" w:date="2025-03-23T22:01:00Z" w16du:dateUtc="2025-03-23T19:01:00Z">
            <w:tblPrEx>
              <w:jc w:val="left"/>
            </w:tblPrEx>
          </w:tblPrExChange>
        </w:tblPrEx>
        <w:trPr>
          <w:gridAfter w:val="1"/>
          <w:wAfter w:w="7" w:type="dxa"/>
          <w:trHeight w:val="20"/>
          <w:trPrChange w:id="26" w:author="Reviewer" w:date="2025-03-23T22:01:00Z" w16du:dateUtc="2025-03-23T19:01:00Z">
            <w:trPr>
              <w:gridAfter w:val="1"/>
              <w:wAfter w:w="7" w:type="dxa"/>
              <w:trHeight w:val="20"/>
            </w:trPr>
          </w:trPrChange>
        </w:trPr>
        <w:tc>
          <w:tcPr>
            <w:tcW w:w="556" w:type="dxa"/>
            <w:gridSpan w:val="2"/>
            <w:tcPrChange w:id="27" w:author="Reviewer" w:date="2025-03-23T22:01:00Z" w16du:dateUtc="2025-03-23T19:01:00Z">
              <w:tcPr>
                <w:tcW w:w="557" w:type="dxa"/>
                <w:gridSpan w:val="2"/>
              </w:tcPr>
            </w:tcPrChange>
          </w:tcPr>
          <w:p w14:paraId="20263AA6"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8" w:type="dxa"/>
            <w:vAlign w:val="center"/>
            <w:tcPrChange w:id="28" w:author="Reviewer" w:date="2025-03-23T22:01:00Z" w16du:dateUtc="2025-03-23T19:01:00Z">
              <w:tcPr>
                <w:tcW w:w="2267" w:type="dxa"/>
                <w:vAlign w:val="center"/>
              </w:tcPr>
            </w:tcPrChange>
          </w:tcPr>
          <w:p w14:paraId="75A4BD28" w14:textId="1967D9A0"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Examen physique</w:t>
            </w:r>
          </w:p>
        </w:tc>
        <w:tc>
          <w:tcPr>
            <w:tcW w:w="1841" w:type="dxa"/>
            <w:vAlign w:val="center"/>
            <w:tcPrChange w:id="29" w:author="Reviewer" w:date="2025-03-23T22:01:00Z" w16du:dateUtc="2025-03-23T19:01:00Z">
              <w:tcPr>
                <w:tcW w:w="1841" w:type="dxa"/>
                <w:vAlign w:val="center"/>
              </w:tcPr>
            </w:tcPrChange>
          </w:tcPr>
          <w:p w14:paraId="4BF992FA" w14:textId="6A0CA1B8"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30" w:author="Reviewer" w:date="2025-03-23T22:01:00Z" w16du:dateUtc="2025-03-23T19:01:00Z">
              <w:tcPr>
                <w:tcW w:w="1699" w:type="dxa"/>
                <w:vAlign w:val="center"/>
              </w:tcPr>
            </w:tcPrChange>
          </w:tcPr>
          <w:p w14:paraId="40886CF1" w14:textId="01A50629"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31" w:author="Reviewer" w:date="2025-03-23T22:01:00Z" w16du:dateUtc="2025-03-23T19:01:00Z">
              <w:tcPr>
                <w:tcW w:w="1132" w:type="dxa"/>
                <w:vAlign w:val="center"/>
              </w:tcPr>
            </w:tcPrChange>
          </w:tcPr>
          <w:p w14:paraId="4CC83783"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32" w:author="Reviewer" w:date="2025-03-23T22:01:00Z" w16du:dateUtc="2025-03-23T19:01:00Z">
              <w:tcPr>
                <w:tcW w:w="2274" w:type="dxa"/>
                <w:gridSpan w:val="2"/>
                <w:vAlign w:val="center"/>
              </w:tcPr>
            </w:tcPrChange>
          </w:tcPr>
          <w:p w14:paraId="38066DE3" w14:textId="32E9FF1A"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33" w:author="Reviewer" w:date="2025-03-23T22:01:00Z" w16du:dateUtc="2025-03-23T19:01:00Z">
              <w:tcPr>
                <w:tcW w:w="708" w:type="dxa"/>
              </w:tcPr>
            </w:tcPrChange>
          </w:tcPr>
          <w:p w14:paraId="69B27A60"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47D926C2" w14:textId="77777777" w:rsidTr="00AE60C3">
        <w:tblPrEx>
          <w:jc w:val="left"/>
          <w:tblPrExChange w:id="34" w:author="Reviewer" w:date="2025-03-23T22:01:00Z" w16du:dateUtc="2025-03-23T19:01:00Z">
            <w:tblPrEx>
              <w:jc w:val="left"/>
            </w:tblPrEx>
          </w:tblPrExChange>
        </w:tblPrEx>
        <w:trPr>
          <w:gridAfter w:val="1"/>
          <w:wAfter w:w="7" w:type="dxa"/>
          <w:trHeight w:val="20"/>
          <w:trPrChange w:id="35" w:author="Reviewer" w:date="2025-03-23T22:01:00Z" w16du:dateUtc="2025-03-23T19:01:00Z">
            <w:trPr>
              <w:gridAfter w:val="1"/>
              <w:wAfter w:w="7" w:type="dxa"/>
              <w:trHeight w:val="20"/>
            </w:trPr>
          </w:trPrChange>
        </w:trPr>
        <w:tc>
          <w:tcPr>
            <w:tcW w:w="556" w:type="dxa"/>
            <w:gridSpan w:val="2"/>
            <w:tcPrChange w:id="36" w:author="Reviewer" w:date="2025-03-23T22:01:00Z" w16du:dateUtc="2025-03-23T19:01:00Z">
              <w:tcPr>
                <w:tcW w:w="557" w:type="dxa"/>
                <w:gridSpan w:val="2"/>
              </w:tcPr>
            </w:tcPrChange>
          </w:tcPr>
          <w:p w14:paraId="74A2978F"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8" w:type="dxa"/>
            <w:vAlign w:val="center"/>
            <w:tcPrChange w:id="37" w:author="Reviewer" w:date="2025-03-23T22:01:00Z" w16du:dateUtc="2025-03-23T19:01:00Z">
              <w:tcPr>
                <w:tcW w:w="2267" w:type="dxa"/>
                <w:vAlign w:val="center"/>
              </w:tcPr>
            </w:tcPrChange>
          </w:tcPr>
          <w:p w14:paraId="1C9D4C73" w14:textId="40149D33"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Prise de poids</w:t>
            </w:r>
          </w:p>
        </w:tc>
        <w:tc>
          <w:tcPr>
            <w:tcW w:w="1841" w:type="dxa"/>
            <w:vAlign w:val="center"/>
            <w:tcPrChange w:id="38" w:author="Reviewer" w:date="2025-03-23T22:01:00Z" w16du:dateUtc="2025-03-23T19:01:00Z">
              <w:tcPr>
                <w:tcW w:w="1841" w:type="dxa"/>
                <w:vAlign w:val="center"/>
              </w:tcPr>
            </w:tcPrChange>
          </w:tcPr>
          <w:p w14:paraId="598AA939" w14:textId="55EC68BA"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39" w:author="Reviewer" w:date="2025-03-23T22:01:00Z" w16du:dateUtc="2025-03-23T19:01:00Z">
              <w:tcPr>
                <w:tcW w:w="1699" w:type="dxa"/>
                <w:vAlign w:val="center"/>
              </w:tcPr>
            </w:tcPrChange>
          </w:tcPr>
          <w:p w14:paraId="378ADA8E" w14:textId="697A9C92"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40" w:author="Reviewer" w:date="2025-03-23T22:01:00Z" w16du:dateUtc="2025-03-23T19:01:00Z">
              <w:tcPr>
                <w:tcW w:w="1132" w:type="dxa"/>
                <w:vAlign w:val="center"/>
              </w:tcPr>
            </w:tcPrChange>
          </w:tcPr>
          <w:p w14:paraId="64EF542C"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41" w:author="Reviewer" w:date="2025-03-23T22:01:00Z" w16du:dateUtc="2025-03-23T19:01:00Z">
              <w:tcPr>
                <w:tcW w:w="2274" w:type="dxa"/>
                <w:gridSpan w:val="2"/>
                <w:vAlign w:val="center"/>
              </w:tcPr>
            </w:tcPrChange>
          </w:tcPr>
          <w:p w14:paraId="4C7D0CFA" w14:textId="1FD56BE7"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42" w:author="Reviewer" w:date="2025-03-23T22:01:00Z" w16du:dateUtc="2025-03-23T19:01:00Z">
              <w:tcPr>
                <w:tcW w:w="708" w:type="dxa"/>
              </w:tcPr>
            </w:tcPrChange>
          </w:tcPr>
          <w:p w14:paraId="7467A95C"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3092D0D7" w14:textId="77777777" w:rsidTr="00AE60C3">
        <w:tblPrEx>
          <w:jc w:val="left"/>
          <w:tblPrExChange w:id="43" w:author="Reviewer" w:date="2025-03-23T22:01:00Z" w16du:dateUtc="2025-03-23T19:01:00Z">
            <w:tblPrEx>
              <w:jc w:val="left"/>
            </w:tblPrEx>
          </w:tblPrExChange>
        </w:tblPrEx>
        <w:trPr>
          <w:gridAfter w:val="1"/>
          <w:wAfter w:w="7" w:type="dxa"/>
          <w:trHeight w:val="20"/>
          <w:trPrChange w:id="44" w:author="Reviewer" w:date="2025-03-23T22:01:00Z" w16du:dateUtc="2025-03-23T19:01:00Z">
            <w:trPr>
              <w:gridAfter w:val="1"/>
              <w:wAfter w:w="7" w:type="dxa"/>
              <w:trHeight w:val="20"/>
            </w:trPr>
          </w:trPrChange>
        </w:trPr>
        <w:tc>
          <w:tcPr>
            <w:tcW w:w="556" w:type="dxa"/>
            <w:gridSpan w:val="2"/>
            <w:tcPrChange w:id="45" w:author="Reviewer" w:date="2025-03-23T22:01:00Z" w16du:dateUtc="2025-03-23T19:01:00Z">
              <w:tcPr>
                <w:tcW w:w="557" w:type="dxa"/>
                <w:gridSpan w:val="2"/>
              </w:tcPr>
            </w:tcPrChange>
          </w:tcPr>
          <w:p w14:paraId="1B69B604"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8" w:type="dxa"/>
            <w:vAlign w:val="center"/>
            <w:tcPrChange w:id="46" w:author="Reviewer" w:date="2025-03-23T22:01:00Z" w16du:dateUtc="2025-03-23T19:01:00Z">
              <w:tcPr>
                <w:tcW w:w="2267" w:type="dxa"/>
                <w:vAlign w:val="center"/>
              </w:tcPr>
            </w:tcPrChange>
          </w:tcPr>
          <w:p w14:paraId="417866BC" w14:textId="71DF91B4"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Mesure de la tension artérielle</w:t>
            </w:r>
          </w:p>
        </w:tc>
        <w:tc>
          <w:tcPr>
            <w:tcW w:w="1841" w:type="dxa"/>
            <w:vAlign w:val="center"/>
            <w:tcPrChange w:id="47" w:author="Reviewer" w:date="2025-03-23T22:01:00Z" w16du:dateUtc="2025-03-23T19:01:00Z">
              <w:tcPr>
                <w:tcW w:w="1841" w:type="dxa"/>
                <w:vAlign w:val="center"/>
              </w:tcPr>
            </w:tcPrChange>
          </w:tcPr>
          <w:p w14:paraId="430A0560" w14:textId="59992EBE"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48" w:author="Reviewer" w:date="2025-03-23T22:01:00Z" w16du:dateUtc="2025-03-23T19:01:00Z">
              <w:tcPr>
                <w:tcW w:w="1699" w:type="dxa"/>
                <w:vAlign w:val="center"/>
              </w:tcPr>
            </w:tcPrChange>
          </w:tcPr>
          <w:p w14:paraId="727D0DDC" w14:textId="64A32735"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49" w:author="Reviewer" w:date="2025-03-23T22:01:00Z" w16du:dateUtc="2025-03-23T19:01:00Z">
              <w:tcPr>
                <w:tcW w:w="1132" w:type="dxa"/>
                <w:vAlign w:val="center"/>
              </w:tcPr>
            </w:tcPrChange>
          </w:tcPr>
          <w:p w14:paraId="4289B6E5"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50" w:author="Reviewer" w:date="2025-03-23T22:01:00Z" w16du:dateUtc="2025-03-23T19:01:00Z">
              <w:tcPr>
                <w:tcW w:w="2274" w:type="dxa"/>
                <w:gridSpan w:val="2"/>
                <w:vAlign w:val="center"/>
              </w:tcPr>
            </w:tcPrChange>
          </w:tcPr>
          <w:p w14:paraId="383A4057" w14:textId="62240394"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51" w:author="Reviewer" w:date="2025-03-23T22:01:00Z" w16du:dateUtc="2025-03-23T19:01:00Z">
              <w:tcPr>
                <w:tcW w:w="708" w:type="dxa"/>
              </w:tcPr>
            </w:tcPrChange>
          </w:tcPr>
          <w:p w14:paraId="2DC31895"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72B67677" w14:textId="77777777" w:rsidTr="00AE60C3">
        <w:tblPrEx>
          <w:jc w:val="left"/>
          <w:tblPrExChange w:id="52" w:author="Reviewer" w:date="2025-03-23T22:01:00Z" w16du:dateUtc="2025-03-23T19:01:00Z">
            <w:tblPrEx>
              <w:jc w:val="left"/>
            </w:tblPrEx>
          </w:tblPrExChange>
        </w:tblPrEx>
        <w:trPr>
          <w:gridAfter w:val="1"/>
          <w:wAfter w:w="7" w:type="dxa"/>
          <w:trHeight w:val="20"/>
          <w:trPrChange w:id="53" w:author="Reviewer" w:date="2025-03-23T22:01:00Z" w16du:dateUtc="2025-03-23T19:01:00Z">
            <w:trPr>
              <w:gridAfter w:val="1"/>
              <w:wAfter w:w="7" w:type="dxa"/>
              <w:trHeight w:val="20"/>
            </w:trPr>
          </w:trPrChange>
        </w:trPr>
        <w:tc>
          <w:tcPr>
            <w:tcW w:w="556" w:type="dxa"/>
            <w:gridSpan w:val="2"/>
            <w:tcPrChange w:id="54" w:author="Reviewer" w:date="2025-03-23T22:01:00Z" w16du:dateUtc="2025-03-23T19:01:00Z">
              <w:tcPr>
                <w:tcW w:w="557" w:type="dxa"/>
                <w:gridSpan w:val="2"/>
              </w:tcPr>
            </w:tcPrChange>
          </w:tcPr>
          <w:p w14:paraId="11598269"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8" w:type="dxa"/>
            <w:vAlign w:val="center"/>
            <w:tcPrChange w:id="55" w:author="Reviewer" w:date="2025-03-23T22:01:00Z" w16du:dateUtc="2025-03-23T19:01:00Z">
              <w:tcPr>
                <w:tcW w:w="2267" w:type="dxa"/>
                <w:vAlign w:val="center"/>
              </w:tcPr>
            </w:tcPrChange>
          </w:tcPr>
          <w:p w14:paraId="31ECA0B4" w14:textId="28E5A0FA"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Examen de l'abdomen</w:t>
            </w:r>
          </w:p>
        </w:tc>
        <w:tc>
          <w:tcPr>
            <w:tcW w:w="1841" w:type="dxa"/>
            <w:vAlign w:val="center"/>
            <w:tcPrChange w:id="56" w:author="Reviewer" w:date="2025-03-23T22:01:00Z" w16du:dateUtc="2025-03-23T19:01:00Z">
              <w:tcPr>
                <w:tcW w:w="1841" w:type="dxa"/>
                <w:vAlign w:val="center"/>
              </w:tcPr>
            </w:tcPrChange>
          </w:tcPr>
          <w:p w14:paraId="5DDDF9D2" w14:textId="1AAA311D"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57" w:author="Reviewer" w:date="2025-03-23T22:01:00Z" w16du:dateUtc="2025-03-23T19:01:00Z">
              <w:tcPr>
                <w:tcW w:w="1699" w:type="dxa"/>
                <w:vAlign w:val="center"/>
              </w:tcPr>
            </w:tcPrChange>
          </w:tcPr>
          <w:p w14:paraId="27C5E4BA" w14:textId="0E2AF20A"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58" w:author="Reviewer" w:date="2025-03-23T22:01:00Z" w16du:dateUtc="2025-03-23T19:01:00Z">
              <w:tcPr>
                <w:tcW w:w="1132" w:type="dxa"/>
                <w:vAlign w:val="center"/>
              </w:tcPr>
            </w:tcPrChange>
          </w:tcPr>
          <w:p w14:paraId="6DE47B93"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59" w:author="Reviewer" w:date="2025-03-23T22:01:00Z" w16du:dateUtc="2025-03-23T19:01:00Z">
              <w:tcPr>
                <w:tcW w:w="2274" w:type="dxa"/>
                <w:gridSpan w:val="2"/>
                <w:vAlign w:val="center"/>
              </w:tcPr>
            </w:tcPrChange>
          </w:tcPr>
          <w:p w14:paraId="7165A598" w14:textId="20942E92"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60" w:author="Reviewer" w:date="2025-03-23T22:01:00Z" w16du:dateUtc="2025-03-23T19:01:00Z">
              <w:tcPr>
                <w:tcW w:w="708" w:type="dxa"/>
              </w:tcPr>
            </w:tcPrChange>
          </w:tcPr>
          <w:p w14:paraId="638EA756"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2F7C0E7D" w14:textId="77777777" w:rsidTr="00AE60C3">
        <w:tblPrEx>
          <w:jc w:val="left"/>
          <w:tblPrExChange w:id="61" w:author="Reviewer" w:date="2025-03-23T22:01:00Z" w16du:dateUtc="2025-03-23T19:01:00Z">
            <w:tblPrEx>
              <w:jc w:val="left"/>
            </w:tblPrEx>
          </w:tblPrExChange>
        </w:tblPrEx>
        <w:trPr>
          <w:gridAfter w:val="1"/>
          <w:wAfter w:w="7" w:type="dxa"/>
          <w:trHeight w:val="20"/>
          <w:trPrChange w:id="62" w:author="Reviewer" w:date="2025-03-23T22:01:00Z" w16du:dateUtc="2025-03-23T19:01:00Z">
            <w:trPr>
              <w:gridAfter w:val="1"/>
              <w:wAfter w:w="7" w:type="dxa"/>
              <w:trHeight w:val="20"/>
            </w:trPr>
          </w:trPrChange>
        </w:trPr>
        <w:tc>
          <w:tcPr>
            <w:tcW w:w="556" w:type="dxa"/>
            <w:gridSpan w:val="2"/>
            <w:tcPrChange w:id="63" w:author="Reviewer" w:date="2025-03-23T22:01:00Z" w16du:dateUtc="2025-03-23T19:01:00Z">
              <w:tcPr>
                <w:tcW w:w="557" w:type="dxa"/>
                <w:gridSpan w:val="2"/>
              </w:tcPr>
            </w:tcPrChange>
          </w:tcPr>
          <w:p w14:paraId="70B9AAFE"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8" w:type="dxa"/>
            <w:vAlign w:val="center"/>
            <w:tcPrChange w:id="64" w:author="Reviewer" w:date="2025-03-23T22:01:00Z" w16du:dateUtc="2025-03-23T19:01:00Z">
              <w:tcPr>
                <w:tcW w:w="2267" w:type="dxa"/>
                <w:vAlign w:val="center"/>
              </w:tcPr>
            </w:tcPrChange>
          </w:tcPr>
          <w:p w14:paraId="1DE1BDF3" w14:textId="0C5D5098"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Traitement des signes de danger</w:t>
            </w:r>
          </w:p>
        </w:tc>
        <w:tc>
          <w:tcPr>
            <w:tcW w:w="1841" w:type="dxa"/>
            <w:vAlign w:val="center"/>
            <w:tcPrChange w:id="65" w:author="Reviewer" w:date="2025-03-23T22:01:00Z" w16du:dateUtc="2025-03-23T19:01:00Z">
              <w:tcPr>
                <w:tcW w:w="1841" w:type="dxa"/>
                <w:vAlign w:val="center"/>
              </w:tcPr>
            </w:tcPrChange>
          </w:tcPr>
          <w:p w14:paraId="7840C780" w14:textId="6FCB4EB5"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66" w:author="Reviewer" w:date="2025-03-23T22:01:00Z" w16du:dateUtc="2025-03-23T19:01:00Z">
              <w:tcPr>
                <w:tcW w:w="1699" w:type="dxa"/>
                <w:vAlign w:val="center"/>
              </w:tcPr>
            </w:tcPrChange>
          </w:tcPr>
          <w:p w14:paraId="68326A7D" w14:textId="65977461"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67" w:author="Reviewer" w:date="2025-03-23T22:01:00Z" w16du:dateUtc="2025-03-23T19:01:00Z">
              <w:tcPr>
                <w:tcW w:w="1132" w:type="dxa"/>
                <w:vAlign w:val="center"/>
              </w:tcPr>
            </w:tcPrChange>
          </w:tcPr>
          <w:p w14:paraId="712C3A50"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68" w:author="Reviewer" w:date="2025-03-23T22:01:00Z" w16du:dateUtc="2025-03-23T19:01:00Z">
              <w:tcPr>
                <w:tcW w:w="2274" w:type="dxa"/>
                <w:gridSpan w:val="2"/>
                <w:vAlign w:val="center"/>
              </w:tcPr>
            </w:tcPrChange>
          </w:tcPr>
          <w:p w14:paraId="48C60766" w14:textId="7E58AC8A"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69" w:author="Reviewer" w:date="2025-03-23T22:01:00Z" w16du:dateUtc="2025-03-23T19:01:00Z">
              <w:tcPr>
                <w:tcW w:w="708" w:type="dxa"/>
              </w:tcPr>
            </w:tcPrChange>
          </w:tcPr>
          <w:p w14:paraId="7016A31A"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00D6E1F3" w14:textId="77777777" w:rsidTr="00AE60C3">
        <w:tblPrEx>
          <w:jc w:val="left"/>
          <w:tblPrExChange w:id="70" w:author="Reviewer" w:date="2025-03-23T22:01:00Z" w16du:dateUtc="2025-03-23T19:01:00Z">
            <w:tblPrEx>
              <w:jc w:val="left"/>
            </w:tblPrEx>
          </w:tblPrExChange>
        </w:tblPrEx>
        <w:trPr>
          <w:gridAfter w:val="1"/>
          <w:wAfter w:w="7" w:type="dxa"/>
          <w:trHeight w:val="20"/>
          <w:trPrChange w:id="71" w:author="Reviewer" w:date="2025-03-23T22:01:00Z" w16du:dateUtc="2025-03-23T19:01:00Z">
            <w:trPr>
              <w:gridAfter w:val="1"/>
              <w:wAfter w:w="7" w:type="dxa"/>
              <w:trHeight w:val="20"/>
            </w:trPr>
          </w:trPrChange>
        </w:trPr>
        <w:tc>
          <w:tcPr>
            <w:tcW w:w="556" w:type="dxa"/>
            <w:gridSpan w:val="2"/>
            <w:tcPrChange w:id="72" w:author="Reviewer" w:date="2025-03-23T22:01:00Z" w16du:dateUtc="2025-03-23T19:01:00Z">
              <w:tcPr>
                <w:tcW w:w="557" w:type="dxa"/>
                <w:gridSpan w:val="2"/>
              </w:tcPr>
            </w:tcPrChange>
          </w:tcPr>
          <w:p w14:paraId="33256266"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8" w:type="dxa"/>
            <w:vAlign w:val="center"/>
            <w:tcPrChange w:id="73" w:author="Reviewer" w:date="2025-03-23T22:01:00Z" w16du:dateUtc="2025-03-23T19:01:00Z">
              <w:tcPr>
                <w:tcW w:w="2267" w:type="dxa"/>
                <w:vAlign w:val="center"/>
              </w:tcPr>
            </w:tcPrChange>
          </w:tcPr>
          <w:p w14:paraId="3C3CBA1F" w14:textId="72E98C6A"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Supplémentation en fer acide folique</w:t>
            </w:r>
          </w:p>
        </w:tc>
        <w:tc>
          <w:tcPr>
            <w:tcW w:w="1841" w:type="dxa"/>
            <w:vAlign w:val="center"/>
            <w:tcPrChange w:id="74" w:author="Reviewer" w:date="2025-03-23T22:01:00Z" w16du:dateUtc="2025-03-23T19:01:00Z">
              <w:tcPr>
                <w:tcW w:w="1841" w:type="dxa"/>
                <w:vAlign w:val="center"/>
              </w:tcPr>
            </w:tcPrChange>
          </w:tcPr>
          <w:p w14:paraId="00BD13A7" w14:textId="2AE01B47"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75" w:author="Reviewer" w:date="2025-03-23T22:01:00Z" w16du:dateUtc="2025-03-23T19:01:00Z">
              <w:tcPr>
                <w:tcW w:w="1699" w:type="dxa"/>
                <w:vAlign w:val="center"/>
              </w:tcPr>
            </w:tcPrChange>
          </w:tcPr>
          <w:p w14:paraId="70A79FB8" w14:textId="7283310E"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76" w:author="Reviewer" w:date="2025-03-23T22:01:00Z" w16du:dateUtc="2025-03-23T19:01:00Z">
              <w:tcPr>
                <w:tcW w:w="1132" w:type="dxa"/>
                <w:vAlign w:val="center"/>
              </w:tcPr>
            </w:tcPrChange>
          </w:tcPr>
          <w:p w14:paraId="69A73C92"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77" w:author="Reviewer" w:date="2025-03-23T22:01:00Z" w16du:dateUtc="2025-03-23T19:01:00Z">
              <w:tcPr>
                <w:tcW w:w="2274" w:type="dxa"/>
                <w:gridSpan w:val="2"/>
                <w:vAlign w:val="center"/>
              </w:tcPr>
            </w:tcPrChange>
          </w:tcPr>
          <w:p w14:paraId="4FCB939E" w14:textId="2DFDE41E"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78" w:author="Reviewer" w:date="2025-03-23T22:01:00Z" w16du:dateUtc="2025-03-23T19:01:00Z">
              <w:tcPr>
                <w:tcW w:w="708" w:type="dxa"/>
              </w:tcPr>
            </w:tcPrChange>
          </w:tcPr>
          <w:p w14:paraId="4FEAE16D"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055298D4" w14:textId="77777777" w:rsidTr="00AE60C3">
        <w:tblPrEx>
          <w:jc w:val="left"/>
          <w:tblPrExChange w:id="79" w:author="Reviewer" w:date="2025-03-23T22:01:00Z" w16du:dateUtc="2025-03-23T19:01:00Z">
            <w:tblPrEx>
              <w:jc w:val="left"/>
            </w:tblPrEx>
          </w:tblPrExChange>
        </w:tblPrEx>
        <w:trPr>
          <w:gridAfter w:val="1"/>
          <w:wAfter w:w="7" w:type="dxa"/>
          <w:trHeight w:val="20"/>
          <w:trPrChange w:id="80" w:author="Reviewer" w:date="2025-03-23T22:01:00Z" w16du:dateUtc="2025-03-23T19:01:00Z">
            <w:trPr>
              <w:gridAfter w:val="1"/>
              <w:wAfter w:w="7" w:type="dxa"/>
              <w:trHeight w:val="20"/>
            </w:trPr>
          </w:trPrChange>
        </w:trPr>
        <w:tc>
          <w:tcPr>
            <w:tcW w:w="556" w:type="dxa"/>
            <w:gridSpan w:val="2"/>
            <w:tcPrChange w:id="81" w:author="Reviewer" w:date="2025-03-23T22:01:00Z" w16du:dateUtc="2025-03-23T19:01:00Z">
              <w:tcPr>
                <w:tcW w:w="557" w:type="dxa"/>
                <w:gridSpan w:val="2"/>
              </w:tcPr>
            </w:tcPrChange>
          </w:tcPr>
          <w:p w14:paraId="0897FF18"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8" w:type="dxa"/>
            <w:vAlign w:val="center"/>
            <w:tcPrChange w:id="82" w:author="Reviewer" w:date="2025-03-23T22:01:00Z" w16du:dateUtc="2025-03-23T19:01:00Z">
              <w:tcPr>
                <w:tcW w:w="2267" w:type="dxa"/>
                <w:vAlign w:val="center"/>
              </w:tcPr>
            </w:tcPrChange>
          </w:tcPr>
          <w:p w14:paraId="4A21F93C" w14:textId="04BCBD5E"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Réalisation d'un test d'hémoglobines</w:t>
            </w:r>
          </w:p>
        </w:tc>
        <w:tc>
          <w:tcPr>
            <w:tcW w:w="1841" w:type="dxa"/>
            <w:vAlign w:val="center"/>
            <w:tcPrChange w:id="83" w:author="Reviewer" w:date="2025-03-23T22:01:00Z" w16du:dateUtc="2025-03-23T19:01:00Z">
              <w:tcPr>
                <w:tcW w:w="1841" w:type="dxa"/>
                <w:vAlign w:val="center"/>
              </w:tcPr>
            </w:tcPrChange>
          </w:tcPr>
          <w:p w14:paraId="14635182" w14:textId="00251A76"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84" w:author="Reviewer" w:date="2025-03-23T22:01:00Z" w16du:dateUtc="2025-03-23T19:01:00Z">
              <w:tcPr>
                <w:tcW w:w="1699" w:type="dxa"/>
                <w:vAlign w:val="center"/>
              </w:tcPr>
            </w:tcPrChange>
          </w:tcPr>
          <w:p w14:paraId="413AB27B" w14:textId="2A74BFE4"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85" w:author="Reviewer" w:date="2025-03-23T22:01:00Z" w16du:dateUtc="2025-03-23T19:01:00Z">
              <w:tcPr>
                <w:tcW w:w="1132" w:type="dxa"/>
                <w:vAlign w:val="center"/>
              </w:tcPr>
            </w:tcPrChange>
          </w:tcPr>
          <w:p w14:paraId="03DDF2C0"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86" w:author="Reviewer" w:date="2025-03-23T22:01:00Z" w16du:dateUtc="2025-03-23T19:01:00Z">
              <w:tcPr>
                <w:tcW w:w="2274" w:type="dxa"/>
                <w:gridSpan w:val="2"/>
                <w:vAlign w:val="center"/>
              </w:tcPr>
            </w:tcPrChange>
          </w:tcPr>
          <w:p w14:paraId="74B66FF6" w14:textId="5BF248F2"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87" w:author="Reviewer" w:date="2025-03-23T22:01:00Z" w16du:dateUtc="2025-03-23T19:01:00Z">
              <w:tcPr>
                <w:tcW w:w="708" w:type="dxa"/>
              </w:tcPr>
            </w:tcPrChange>
          </w:tcPr>
          <w:p w14:paraId="15F223C2"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7D3EE46E" w14:textId="77777777" w:rsidTr="00AE60C3">
        <w:tblPrEx>
          <w:jc w:val="left"/>
          <w:tblPrExChange w:id="88" w:author="Reviewer" w:date="2025-03-23T22:01:00Z" w16du:dateUtc="2025-03-23T19:01:00Z">
            <w:tblPrEx>
              <w:jc w:val="left"/>
            </w:tblPrEx>
          </w:tblPrExChange>
        </w:tblPrEx>
        <w:trPr>
          <w:gridAfter w:val="1"/>
          <w:wAfter w:w="7" w:type="dxa"/>
          <w:trHeight w:val="20"/>
          <w:trPrChange w:id="89" w:author="Reviewer" w:date="2025-03-23T22:01:00Z" w16du:dateUtc="2025-03-23T19:01:00Z">
            <w:trPr>
              <w:gridAfter w:val="1"/>
              <w:wAfter w:w="7" w:type="dxa"/>
              <w:trHeight w:val="20"/>
            </w:trPr>
          </w:trPrChange>
        </w:trPr>
        <w:tc>
          <w:tcPr>
            <w:tcW w:w="556" w:type="dxa"/>
            <w:gridSpan w:val="2"/>
            <w:tcPrChange w:id="90" w:author="Reviewer" w:date="2025-03-23T22:01:00Z" w16du:dateUtc="2025-03-23T19:01:00Z">
              <w:tcPr>
                <w:tcW w:w="557" w:type="dxa"/>
                <w:gridSpan w:val="2"/>
              </w:tcPr>
            </w:tcPrChange>
          </w:tcPr>
          <w:p w14:paraId="442E069E"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8" w:type="dxa"/>
            <w:vAlign w:val="center"/>
            <w:tcPrChange w:id="91" w:author="Reviewer" w:date="2025-03-23T22:01:00Z" w16du:dateUtc="2025-03-23T19:01:00Z">
              <w:tcPr>
                <w:tcW w:w="2267" w:type="dxa"/>
                <w:vAlign w:val="center"/>
              </w:tcPr>
            </w:tcPrChange>
          </w:tcPr>
          <w:p w14:paraId="34C0A26E" w14:textId="57B96031"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Recherche d'albumine dans les urines</w:t>
            </w:r>
          </w:p>
        </w:tc>
        <w:tc>
          <w:tcPr>
            <w:tcW w:w="1841" w:type="dxa"/>
            <w:vAlign w:val="center"/>
            <w:tcPrChange w:id="92" w:author="Reviewer" w:date="2025-03-23T22:01:00Z" w16du:dateUtc="2025-03-23T19:01:00Z">
              <w:tcPr>
                <w:tcW w:w="1841" w:type="dxa"/>
                <w:vAlign w:val="center"/>
              </w:tcPr>
            </w:tcPrChange>
          </w:tcPr>
          <w:p w14:paraId="5D24374B" w14:textId="78E56033"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93" w:author="Reviewer" w:date="2025-03-23T22:01:00Z" w16du:dateUtc="2025-03-23T19:01:00Z">
              <w:tcPr>
                <w:tcW w:w="1699" w:type="dxa"/>
                <w:vAlign w:val="center"/>
              </w:tcPr>
            </w:tcPrChange>
          </w:tcPr>
          <w:p w14:paraId="516A1036" w14:textId="12A88123"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94" w:author="Reviewer" w:date="2025-03-23T22:01:00Z" w16du:dateUtc="2025-03-23T19:01:00Z">
              <w:tcPr>
                <w:tcW w:w="1132" w:type="dxa"/>
                <w:vAlign w:val="center"/>
              </w:tcPr>
            </w:tcPrChange>
          </w:tcPr>
          <w:p w14:paraId="6CFCCAE5"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95" w:author="Reviewer" w:date="2025-03-23T22:01:00Z" w16du:dateUtc="2025-03-23T19:01:00Z">
              <w:tcPr>
                <w:tcW w:w="2274" w:type="dxa"/>
                <w:gridSpan w:val="2"/>
                <w:vAlign w:val="center"/>
              </w:tcPr>
            </w:tcPrChange>
          </w:tcPr>
          <w:p w14:paraId="3900A6E2" w14:textId="656ED1E3"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96" w:author="Reviewer" w:date="2025-03-23T22:01:00Z" w16du:dateUtc="2025-03-23T19:01:00Z">
              <w:tcPr>
                <w:tcW w:w="708" w:type="dxa"/>
              </w:tcPr>
            </w:tcPrChange>
          </w:tcPr>
          <w:p w14:paraId="690EF0F5"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540A0B11" w14:textId="77777777" w:rsidTr="00AE60C3">
        <w:tblPrEx>
          <w:jc w:val="left"/>
          <w:tblPrExChange w:id="97" w:author="Reviewer" w:date="2025-03-23T22:01:00Z" w16du:dateUtc="2025-03-23T19:01:00Z">
            <w:tblPrEx>
              <w:jc w:val="left"/>
            </w:tblPrEx>
          </w:tblPrExChange>
        </w:tblPrEx>
        <w:trPr>
          <w:gridAfter w:val="1"/>
          <w:wAfter w:w="7" w:type="dxa"/>
          <w:trHeight w:val="20"/>
          <w:trPrChange w:id="98" w:author="Reviewer" w:date="2025-03-23T22:01:00Z" w16du:dateUtc="2025-03-23T19:01:00Z">
            <w:trPr>
              <w:gridAfter w:val="1"/>
              <w:wAfter w:w="7" w:type="dxa"/>
              <w:trHeight w:val="20"/>
            </w:trPr>
          </w:trPrChange>
        </w:trPr>
        <w:tc>
          <w:tcPr>
            <w:tcW w:w="556" w:type="dxa"/>
            <w:gridSpan w:val="2"/>
            <w:tcPrChange w:id="99" w:author="Reviewer" w:date="2025-03-23T22:01:00Z" w16du:dateUtc="2025-03-23T19:01:00Z">
              <w:tcPr>
                <w:tcW w:w="557" w:type="dxa"/>
                <w:gridSpan w:val="2"/>
              </w:tcPr>
            </w:tcPrChange>
          </w:tcPr>
          <w:p w14:paraId="5029B14C"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8" w:type="dxa"/>
            <w:vAlign w:val="center"/>
            <w:tcPrChange w:id="100" w:author="Reviewer" w:date="2025-03-23T22:01:00Z" w16du:dateUtc="2025-03-23T19:01:00Z">
              <w:tcPr>
                <w:tcW w:w="2267" w:type="dxa"/>
                <w:vAlign w:val="center"/>
              </w:tcPr>
            </w:tcPrChange>
          </w:tcPr>
          <w:p w14:paraId="6A83910A" w14:textId="7DAC159C"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Recherche de sucre dans les urines</w:t>
            </w:r>
          </w:p>
        </w:tc>
        <w:tc>
          <w:tcPr>
            <w:tcW w:w="1841" w:type="dxa"/>
            <w:vAlign w:val="center"/>
            <w:tcPrChange w:id="101" w:author="Reviewer" w:date="2025-03-23T22:01:00Z" w16du:dateUtc="2025-03-23T19:01:00Z">
              <w:tcPr>
                <w:tcW w:w="1841" w:type="dxa"/>
                <w:vAlign w:val="center"/>
              </w:tcPr>
            </w:tcPrChange>
          </w:tcPr>
          <w:p w14:paraId="54602411" w14:textId="6776D7D1"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02" w:author="Reviewer" w:date="2025-03-23T22:01:00Z" w16du:dateUtc="2025-03-23T19:01:00Z">
              <w:tcPr>
                <w:tcW w:w="1699" w:type="dxa"/>
                <w:vAlign w:val="center"/>
              </w:tcPr>
            </w:tcPrChange>
          </w:tcPr>
          <w:p w14:paraId="07548E8D" w14:textId="55424B69"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03" w:author="Reviewer" w:date="2025-03-23T22:01:00Z" w16du:dateUtc="2025-03-23T19:01:00Z">
              <w:tcPr>
                <w:tcW w:w="1132" w:type="dxa"/>
                <w:vAlign w:val="center"/>
              </w:tcPr>
            </w:tcPrChange>
          </w:tcPr>
          <w:p w14:paraId="51ED59B0"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104" w:author="Reviewer" w:date="2025-03-23T22:01:00Z" w16du:dateUtc="2025-03-23T19:01:00Z">
              <w:tcPr>
                <w:tcW w:w="2274" w:type="dxa"/>
                <w:gridSpan w:val="2"/>
                <w:vAlign w:val="center"/>
              </w:tcPr>
            </w:tcPrChange>
          </w:tcPr>
          <w:p w14:paraId="1996A40F" w14:textId="6B53D6DB"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05" w:author="Reviewer" w:date="2025-03-23T22:01:00Z" w16du:dateUtc="2025-03-23T19:01:00Z">
              <w:tcPr>
                <w:tcW w:w="708" w:type="dxa"/>
              </w:tcPr>
            </w:tcPrChange>
          </w:tcPr>
          <w:p w14:paraId="4320953D"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01F6F744" w14:textId="77777777" w:rsidTr="00AE60C3">
        <w:tblPrEx>
          <w:jc w:val="left"/>
          <w:tblPrExChange w:id="106" w:author="Reviewer" w:date="2025-03-23T22:01:00Z" w16du:dateUtc="2025-03-23T19:01:00Z">
            <w:tblPrEx>
              <w:jc w:val="left"/>
            </w:tblPrEx>
          </w:tblPrExChange>
        </w:tblPrEx>
        <w:trPr>
          <w:gridAfter w:val="1"/>
          <w:wAfter w:w="7" w:type="dxa"/>
          <w:trHeight w:val="20"/>
          <w:trPrChange w:id="107" w:author="Reviewer" w:date="2025-03-23T22:01:00Z" w16du:dateUtc="2025-03-23T19:01:00Z">
            <w:trPr>
              <w:gridAfter w:val="1"/>
              <w:wAfter w:w="7" w:type="dxa"/>
              <w:trHeight w:val="20"/>
            </w:trPr>
          </w:trPrChange>
        </w:trPr>
        <w:tc>
          <w:tcPr>
            <w:tcW w:w="556" w:type="dxa"/>
            <w:gridSpan w:val="2"/>
            <w:tcPrChange w:id="108" w:author="Reviewer" w:date="2025-03-23T22:01:00Z" w16du:dateUtc="2025-03-23T19:01:00Z">
              <w:tcPr>
                <w:tcW w:w="557" w:type="dxa"/>
                <w:gridSpan w:val="2"/>
              </w:tcPr>
            </w:tcPrChange>
          </w:tcPr>
          <w:p w14:paraId="07803961"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8" w:type="dxa"/>
            <w:vAlign w:val="center"/>
            <w:tcPrChange w:id="109" w:author="Reviewer" w:date="2025-03-23T22:01:00Z" w16du:dateUtc="2025-03-23T19:01:00Z">
              <w:tcPr>
                <w:tcW w:w="2267" w:type="dxa"/>
                <w:vAlign w:val="center"/>
              </w:tcPr>
            </w:tcPrChange>
          </w:tcPr>
          <w:p w14:paraId="5D26033F" w14:textId="4DC5EB65"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Test de grossesse</w:t>
            </w:r>
          </w:p>
        </w:tc>
        <w:tc>
          <w:tcPr>
            <w:tcW w:w="1841" w:type="dxa"/>
            <w:vAlign w:val="center"/>
            <w:tcPrChange w:id="110" w:author="Reviewer" w:date="2025-03-23T22:01:00Z" w16du:dateUtc="2025-03-23T19:01:00Z">
              <w:tcPr>
                <w:tcW w:w="1841" w:type="dxa"/>
                <w:vAlign w:val="center"/>
              </w:tcPr>
            </w:tcPrChange>
          </w:tcPr>
          <w:p w14:paraId="16576CE5" w14:textId="0A6675FD"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11" w:author="Reviewer" w:date="2025-03-23T22:01:00Z" w16du:dateUtc="2025-03-23T19:01:00Z">
              <w:tcPr>
                <w:tcW w:w="1699" w:type="dxa"/>
                <w:vAlign w:val="center"/>
              </w:tcPr>
            </w:tcPrChange>
          </w:tcPr>
          <w:p w14:paraId="32F93AF9" w14:textId="17C92A14"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12" w:author="Reviewer" w:date="2025-03-23T22:01:00Z" w16du:dateUtc="2025-03-23T19:01:00Z">
              <w:tcPr>
                <w:tcW w:w="1132" w:type="dxa"/>
                <w:vAlign w:val="center"/>
              </w:tcPr>
            </w:tcPrChange>
          </w:tcPr>
          <w:p w14:paraId="1E583BA0"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113" w:author="Reviewer" w:date="2025-03-23T22:01:00Z" w16du:dateUtc="2025-03-23T19:01:00Z">
              <w:tcPr>
                <w:tcW w:w="2274" w:type="dxa"/>
                <w:gridSpan w:val="2"/>
                <w:vAlign w:val="center"/>
              </w:tcPr>
            </w:tcPrChange>
          </w:tcPr>
          <w:p w14:paraId="39F42272" w14:textId="1B5FF977"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14" w:author="Reviewer" w:date="2025-03-23T22:01:00Z" w16du:dateUtc="2025-03-23T19:01:00Z">
              <w:tcPr>
                <w:tcW w:w="708" w:type="dxa"/>
              </w:tcPr>
            </w:tcPrChange>
          </w:tcPr>
          <w:p w14:paraId="65DA4787"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219F91DE" w14:textId="77777777" w:rsidTr="00AE60C3">
        <w:tblPrEx>
          <w:jc w:val="left"/>
          <w:tblPrExChange w:id="115" w:author="Reviewer" w:date="2025-03-23T22:01:00Z" w16du:dateUtc="2025-03-23T19:01:00Z">
            <w:tblPrEx>
              <w:jc w:val="left"/>
            </w:tblPrEx>
          </w:tblPrExChange>
        </w:tblPrEx>
        <w:trPr>
          <w:gridAfter w:val="1"/>
          <w:wAfter w:w="7" w:type="dxa"/>
          <w:trHeight w:val="20"/>
          <w:trPrChange w:id="116" w:author="Reviewer" w:date="2025-03-23T22:01:00Z" w16du:dateUtc="2025-03-23T19:01:00Z">
            <w:trPr>
              <w:gridAfter w:val="1"/>
              <w:wAfter w:w="7" w:type="dxa"/>
              <w:trHeight w:val="20"/>
            </w:trPr>
          </w:trPrChange>
        </w:trPr>
        <w:tc>
          <w:tcPr>
            <w:tcW w:w="556" w:type="dxa"/>
            <w:gridSpan w:val="2"/>
            <w:tcPrChange w:id="117" w:author="Reviewer" w:date="2025-03-23T22:01:00Z" w16du:dateUtc="2025-03-23T19:01:00Z">
              <w:tcPr>
                <w:tcW w:w="557" w:type="dxa"/>
                <w:gridSpan w:val="2"/>
              </w:tcPr>
            </w:tcPrChange>
          </w:tcPr>
          <w:p w14:paraId="35416620"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8" w:type="dxa"/>
            <w:vAlign w:val="center"/>
            <w:tcPrChange w:id="118" w:author="Reviewer" w:date="2025-03-23T22:01:00Z" w16du:dateUtc="2025-03-23T19:01:00Z">
              <w:tcPr>
                <w:tcW w:w="2267" w:type="dxa"/>
                <w:vAlign w:val="center"/>
              </w:tcPr>
            </w:tcPrChange>
          </w:tcPr>
          <w:p w14:paraId="28F7BCAF" w14:textId="3CE466EC"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Vaccination contre le téta</w:t>
            </w:r>
            <w:r>
              <w:rPr>
                <w:rFonts w:ascii="Calibri" w:hAnsi="Calibri" w:cs="Calibri"/>
                <w:lang w:val="fr-FR"/>
              </w:rPr>
              <w:t>n</w:t>
            </w:r>
            <w:r w:rsidRPr="00D37CDB">
              <w:rPr>
                <w:rFonts w:ascii="Calibri" w:hAnsi="Calibri" w:cs="Calibri"/>
                <w:lang w:val="fr-FR"/>
              </w:rPr>
              <w:t xml:space="preserve">os </w:t>
            </w:r>
          </w:p>
        </w:tc>
        <w:tc>
          <w:tcPr>
            <w:tcW w:w="1841" w:type="dxa"/>
            <w:vAlign w:val="center"/>
            <w:tcPrChange w:id="119" w:author="Reviewer" w:date="2025-03-23T22:01:00Z" w16du:dateUtc="2025-03-23T19:01:00Z">
              <w:tcPr>
                <w:tcW w:w="1841" w:type="dxa"/>
                <w:vAlign w:val="center"/>
              </w:tcPr>
            </w:tcPrChange>
          </w:tcPr>
          <w:p w14:paraId="430E3DFF" w14:textId="4BF2068C"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20" w:author="Reviewer" w:date="2025-03-23T22:01:00Z" w16du:dateUtc="2025-03-23T19:01:00Z">
              <w:tcPr>
                <w:tcW w:w="1699" w:type="dxa"/>
                <w:vAlign w:val="center"/>
              </w:tcPr>
            </w:tcPrChange>
          </w:tcPr>
          <w:p w14:paraId="146D30DD" w14:textId="1EF20B2B"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21" w:author="Reviewer" w:date="2025-03-23T22:01:00Z" w16du:dateUtc="2025-03-23T19:01:00Z">
              <w:tcPr>
                <w:tcW w:w="1132" w:type="dxa"/>
                <w:vAlign w:val="center"/>
              </w:tcPr>
            </w:tcPrChange>
          </w:tcPr>
          <w:p w14:paraId="3BF83DDD"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122" w:author="Reviewer" w:date="2025-03-23T22:01:00Z" w16du:dateUtc="2025-03-23T19:01:00Z">
              <w:tcPr>
                <w:tcW w:w="2274" w:type="dxa"/>
                <w:gridSpan w:val="2"/>
                <w:vAlign w:val="center"/>
              </w:tcPr>
            </w:tcPrChange>
          </w:tcPr>
          <w:p w14:paraId="3D6A2E3D" w14:textId="46A33016"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23" w:author="Reviewer" w:date="2025-03-23T22:01:00Z" w16du:dateUtc="2025-03-23T19:01:00Z">
              <w:tcPr>
                <w:tcW w:w="708" w:type="dxa"/>
              </w:tcPr>
            </w:tcPrChange>
          </w:tcPr>
          <w:p w14:paraId="2D7CA3AB"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1EFCEE9A" w14:textId="77777777" w:rsidTr="00AE60C3">
        <w:tblPrEx>
          <w:jc w:val="left"/>
          <w:tblPrExChange w:id="124" w:author="Reviewer" w:date="2025-03-23T22:01:00Z" w16du:dateUtc="2025-03-23T19:01:00Z">
            <w:tblPrEx>
              <w:jc w:val="left"/>
            </w:tblPrEx>
          </w:tblPrExChange>
        </w:tblPrEx>
        <w:trPr>
          <w:gridAfter w:val="1"/>
          <w:wAfter w:w="7" w:type="dxa"/>
          <w:trHeight w:val="20"/>
          <w:trPrChange w:id="125" w:author="Reviewer" w:date="2025-03-23T22:01:00Z" w16du:dateUtc="2025-03-23T19:01:00Z">
            <w:trPr>
              <w:gridAfter w:val="1"/>
              <w:wAfter w:w="7" w:type="dxa"/>
              <w:trHeight w:val="20"/>
            </w:trPr>
          </w:trPrChange>
        </w:trPr>
        <w:tc>
          <w:tcPr>
            <w:tcW w:w="556" w:type="dxa"/>
            <w:gridSpan w:val="2"/>
            <w:tcPrChange w:id="126" w:author="Reviewer" w:date="2025-03-23T22:01:00Z" w16du:dateUtc="2025-03-23T19:01:00Z">
              <w:tcPr>
                <w:tcW w:w="557" w:type="dxa"/>
                <w:gridSpan w:val="2"/>
              </w:tcPr>
            </w:tcPrChange>
          </w:tcPr>
          <w:p w14:paraId="14985F52"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8" w:type="dxa"/>
            <w:vAlign w:val="center"/>
            <w:tcPrChange w:id="127" w:author="Reviewer" w:date="2025-03-23T22:01:00Z" w16du:dateUtc="2025-03-23T19:01:00Z">
              <w:tcPr>
                <w:tcW w:w="2267" w:type="dxa"/>
                <w:vAlign w:val="center"/>
              </w:tcPr>
            </w:tcPrChange>
          </w:tcPr>
          <w:p w14:paraId="348D8FC7" w14:textId="214D2E6C"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Groupage sanguin</w:t>
            </w:r>
          </w:p>
        </w:tc>
        <w:tc>
          <w:tcPr>
            <w:tcW w:w="1841" w:type="dxa"/>
            <w:vAlign w:val="center"/>
            <w:tcPrChange w:id="128" w:author="Reviewer" w:date="2025-03-23T22:01:00Z" w16du:dateUtc="2025-03-23T19:01:00Z">
              <w:tcPr>
                <w:tcW w:w="1841" w:type="dxa"/>
                <w:vAlign w:val="center"/>
              </w:tcPr>
            </w:tcPrChange>
          </w:tcPr>
          <w:p w14:paraId="35D1879B" w14:textId="7D78900F"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29" w:author="Reviewer" w:date="2025-03-23T22:01:00Z" w16du:dateUtc="2025-03-23T19:01:00Z">
              <w:tcPr>
                <w:tcW w:w="1699" w:type="dxa"/>
                <w:vAlign w:val="center"/>
              </w:tcPr>
            </w:tcPrChange>
          </w:tcPr>
          <w:p w14:paraId="424C15A2" w14:textId="153B8803"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30" w:author="Reviewer" w:date="2025-03-23T22:01:00Z" w16du:dateUtc="2025-03-23T19:01:00Z">
              <w:tcPr>
                <w:tcW w:w="1132" w:type="dxa"/>
                <w:vAlign w:val="center"/>
              </w:tcPr>
            </w:tcPrChange>
          </w:tcPr>
          <w:p w14:paraId="7BE6B6E6"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131" w:author="Reviewer" w:date="2025-03-23T22:01:00Z" w16du:dateUtc="2025-03-23T19:01:00Z">
              <w:tcPr>
                <w:tcW w:w="2274" w:type="dxa"/>
                <w:gridSpan w:val="2"/>
                <w:vAlign w:val="center"/>
              </w:tcPr>
            </w:tcPrChange>
          </w:tcPr>
          <w:p w14:paraId="5D038798" w14:textId="27DD989C"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32" w:author="Reviewer" w:date="2025-03-23T22:01:00Z" w16du:dateUtc="2025-03-23T19:01:00Z">
              <w:tcPr>
                <w:tcW w:w="708" w:type="dxa"/>
              </w:tcPr>
            </w:tcPrChange>
          </w:tcPr>
          <w:p w14:paraId="6B75BDBD"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4AE5721A" w14:textId="77777777" w:rsidTr="00AE60C3">
        <w:tblPrEx>
          <w:jc w:val="left"/>
          <w:tblPrExChange w:id="133" w:author="Reviewer" w:date="2025-03-23T22:01:00Z" w16du:dateUtc="2025-03-23T19:01:00Z">
            <w:tblPrEx>
              <w:jc w:val="left"/>
            </w:tblPrEx>
          </w:tblPrExChange>
        </w:tblPrEx>
        <w:trPr>
          <w:gridAfter w:val="1"/>
          <w:wAfter w:w="7" w:type="dxa"/>
          <w:trHeight w:val="20"/>
          <w:trPrChange w:id="134" w:author="Reviewer" w:date="2025-03-23T22:01:00Z" w16du:dateUtc="2025-03-23T19:01:00Z">
            <w:trPr>
              <w:gridAfter w:val="1"/>
              <w:wAfter w:w="7" w:type="dxa"/>
              <w:trHeight w:val="20"/>
            </w:trPr>
          </w:trPrChange>
        </w:trPr>
        <w:tc>
          <w:tcPr>
            <w:tcW w:w="556" w:type="dxa"/>
            <w:gridSpan w:val="2"/>
            <w:tcPrChange w:id="135" w:author="Reviewer" w:date="2025-03-23T22:01:00Z" w16du:dateUtc="2025-03-23T19:01:00Z">
              <w:tcPr>
                <w:tcW w:w="557" w:type="dxa"/>
                <w:gridSpan w:val="2"/>
              </w:tcPr>
            </w:tcPrChange>
          </w:tcPr>
          <w:p w14:paraId="7701F169"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8" w:type="dxa"/>
            <w:vAlign w:val="center"/>
            <w:tcPrChange w:id="136" w:author="Reviewer" w:date="2025-03-23T22:01:00Z" w16du:dateUtc="2025-03-23T19:01:00Z">
              <w:tcPr>
                <w:tcW w:w="2267" w:type="dxa"/>
                <w:vAlign w:val="center"/>
              </w:tcPr>
            </w:tcPrChange>
          </w:tcPr>
          <w:p w14:paraId="209735F1" w14:textId="28FAB20A"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Détermination du facteur Rhésus</w:t>
            </w:r>
          </w:p>
        </w:tc>
        <w:tc>
          <w:tcPr>
            <w:tcW w:w="1841" w:type="dxa"/>
            <w:vAlign w:val="center"/>
            <w:tcPrChange w:id="137" w:author="Reviewer" w:date="2025-03-23T22:01:00Z" w16du:dateUtc="2025-03-23T19:01:00Z">
              <w:tcPr>
                <w:tcW w:w="1841" w:type="dxa"/>
                <w:vAlign w:val="center"/>
              </w:tcPr>
            </w:tcPrChange>
          </w:tcPr>
          <w:p w14:paraId="63FD2E7F" w14:textId="7B345104"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38" w:author="Reviewer" w:date="2025-03-23T22:01:00Z" w16du:dateUtc="2025-03-23T19:01:00Z">
              <w:tcPr>
                <w:tcW w:w="1699" w:type="dxa"/>
                <w:vAlign w:val="center"/>
              </w:tcPr>
            </w:tcPrChange>
          </w:tcPr>
          <w:p w14:paraId="02EDB713" w14:textId="2114F713"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39" w:author="Reviewer" w:date="2025-03-23T22:01:00Z" w16du:dateUtc="2025-03-23T19:01:00Z">
              <w:tcPr>
                <w:tcW w:w="1132" w:type="dxa"/>
                <w:vAlign w:val="center"/>
              </w:tcPr>
            </w:tcPrChange>
          </w:tcPr>
          <w:p w14:paraId="74950DD2"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140" w:author="Reviewer" w:date="2025-03-23T22:01:00Z" w16du:dateUtc="2025-03-23T19:01:00Z">
              <w:tcPr>
                <w:tcW w:w="2274" w:type="dxa"/>
                <w:gridSpan w:val="2"/>
                <w:vAlign w:val="center"/>
              </w:tcPr>
            </w:tcPrChange>
          </w:tcPr>
          <w:p w14:paraId="15401ACB" w14:textId="3C5747AE"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41" w:author="Reviewer" w:date="2025-03-23T22:01:00Z" w16du:dateUtc="2025-03-23T19:01:00Z">
              <w:tcPr>
                <w:tcW w:w="708" w:type="dxa"/>
              </w:tcPr>
            </w:tcPrChange>
          </w:tcPr>
          <w:p w14:paraId="57509EB5"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679F303A" w14:textId="77777777" w:rsidTr="00AE60C3">
        <w:tblPrEx>
          <w:jc w:val="left"/>
          <w:tblPrExChange w:id="142" w:author="Reviewer" w:date="2025-03-23T22:01:00Z" w16du:dateUtc="2025-03-23T19:01:00Z">
            <w:tblPrEx>
              <w:jc w:val="left"/>
            </w:tblPrEx>
          </w:tblPrExChange>
        </w:tblPrEx>
        <w:trPr>
          <w:gridAfter w:val="1"/>
          <w:wAfter w:w="7" w:type="dxa"/>
          <w:trHeight w:val="20"/>
          <w:trPrChange w:id="143" w:author="Reviewer" w:date="2025-03-23T22:01:00Z" w16du:dateUtc="2025-03-23T19:01:00Z">
            <w:trPr>
              <w:gridAfter w:val="1"/>
              <w:wAfter w:w="7" w:type="dxa"/>
              <w:trHeight w:val="20"/>
            </w:trPr>
          </w:trPrChange>
        </w:trPr>
        <w:tc>
          <w:tcPr>
            <w:tcW w:w="556" w:type="dxa"/>
            <w:gridSpan w:val="2"/>
            <w:tcPrChange w:id="144" w:author="Reviewer" w:date="2025-03-23T22:01:00Z" w16du:dateUtc="2025-03-23T19:01:00Z">
              <w:tcPr>
                <w:tcW w:w="557" w:type="dxa"/>
                <w:gridSpan w:val="2"/>
              </w:tcPr>
            </w:tcPrChange>
          </w:tcPr>
          <w:p w14:paraId="24B444F9"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8" w:type="dxa"/>
            <w:vAlign w:val="center"/>
            <w:tcPrChange w:id="145" w:author="Reviewer" w:date="2025-03-23T22:01:00Z" w16du:dateUtc="2025-03-23T19:01:00Z">
              <w:tcPr>
                <w:tcW w:w="2267" w:type="dxa"/>
                <w:vAlign w:val="center"/>
              </w:tcPr>
            </w:tcPrChange>
          </w:tcPr>
          <w:p w14:paraId="32C6DB86" w14:textId="348CE414"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Test de dépistage de la syphilis effectué</w:t>
            </w:r>
          </w:p>
        </w:tc>
        <w:tc>
          <w:tcPr>
            <w:tcW w:w="1841" w:type="dxa"/>
            <w:vAlign w:val="center"/>
            <w:tcPrChange w:id="146" w:author="Reviewer" w:date="2025-03-23T22:01:00Z" w16du:dateUtc="2025-03-23T19:01:00Z">
              <w:tcPr>
                <w:tcW w:w="1841" w:type="dxa"/>
                <w:vAlign w:val="center"/>
              </w:tcPr>
            </w:tcPrChange>
          </w:tcPr>
          <w:p w14:paraId="11E08012" w14:textId="7B65A564"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47" w:author="Reviewer" w:date="2025-03-23T22:01:00Z" w16du:dateUtc="2025-03-23T19:01:00Z">
              <w:tcPr>
                <w:tcW w:w="1699" w:type="dxa"/>
                <w:vAlign w:val="center"/>
              </w:tcPr>
            </w:tcPrChange>
          </w:tcPr>
          <w:p w14:paraId="6C9DE497" w14:textId="0586DC9A"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48" w:author="Reviewer" w:date="2025-03-23T22:01:00Z" w16du:dateUtc="2025-03-23T19:01:00Z">
              <w:tcPr>
                <w:tcW w:w="1132" w:type="dxa"/>
                <w:vAlign w:val="center"/>
              </w:tcPr>
            </w:tcPrChange>
          </w:tcPr>
          <w:p w14:paraId="00575B96"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149" w:author="Reviewer" w:date="2025-03-23T22:01:00Z" w16du:dateUtc="2025-03-23T19:01:00Z">
              <w:tcPr>
                <w:tcW w:w="2274" w:type="dxa"/>
                <w:gridSpan w:val="2"/>
                <w:vAlign w:val="center"/>
              </w:tcPr>
            </w:tcPrChange>
          </w:tcPr>
          <w:p w14:paraId="32613E2B" w14:textId="21C9A962"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50" w:author="Reviewer" w:date="2025-03-23T22:01:00Z" w16du:dateUtc="2025-03-23T19:01:00Z">
              <w:tcPr>
                <w:tcW w:w="708" w:type="dxa"/>
              </w:tcPr>
            </w:tcPrChange>
          </w:tcPr>
          <w:p w14:paraId="579AC5B2"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520FC929" w14:textId="77777777" w:rsidTr="00AE60C3">
        <w:tblPrEx>
          <w:jc w:val="left"/>
          <w:tblPrExChange w:id="151" w:author="Reviewer" w:date="2025-03-23T22:01:00Z" w16du:dateUtc="2025-03-23T19:01:00Z">
            <w:tblPrEx>
              <w:jc w:val="left"/>
            </w:tblPrEx>
          </w:tblPrExChange>
        </w:tblPrEx>
        <w:trPr>
          <w:gridAfter w:val="1"/>
          <w:wAfter w:w="7" w:type="dxa"/>
          <w:trHeight w:val="20"/>
          <w:trPrChange w:id="152" w:author="Reviewer" w:date="2025-03-23T22:01:00Z" w16du:dateUtc="2025-03-23T19:01:00Z">
            <w:trPr>
              <w:gridAfter w:val="1"/>
              <w:wAfter w:w="7" w:type="dxa"/>
              <w:trHeight w:val="20"/>
            </w:trPr>
          </w:trPrChange>
        </w:trPr>
        <w:tc>
          <w:tcPr>
            <w:tcW w:w="556" w:type="dxa"/>
            <w:gridSpan w:val="2"/>
            <w:tcPrChange w:id="153" w:author="Reviewer" w:date="2025-03-23T22:01:00Z" w16du:dateUtc="2025-03-23T19:01:00Z">
              <w:tcPr>
                <w:tcW w:w="557" w:type="dxa"/>
                <w:gridSpan w:val="2"/>
              </w:tcPr>
            </w:tcPrChange>
          </w:tcPr>
          <w:p w14:paraId="07869DD7"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8" w:type="dxa"/>
            <w:vAlign w:val="center"/>
            <w:tcPrChange w:id="154" w:author="Reviewer" w:date="2025-03-23T22:01:00Z" w16du:dateUtc="2025-03-23T19:01:00Z">
              <w:tcPr>
                <w:tcW w:w="2267" w:type="dxa"/>
                <w:vAlign w:val="center"/>
              </w:tcPr>
            </w:tcPrChange>
          </w:tcPr>
          <w:p w14:paraId="5261FB8C" w14:textId="1C16A0D2"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Test de dépistage du VIH effectué</w:t>
            </w:r>
          </w:p>
        </w:tc>
        <w:tc>
          <w:tcPr>
            <w:tcW w:w="1841" w:type="dxa"/>
            <w:vAlign w:val="center"/>
            <w:tcPrChange w:id="155" w:author="Reviewer" w:date="2025-03-23T22:01:00Z" w16du:dateUtc="2025-03-23T19:01:00Z">
              <w:tcPr>
                <w:tcW w:w="1841" w:type="dxa"/>
                <w:vAlign w:val="center"/>
              </w:tcPr>
            </w:tcPrChange>
          </w:tcPr>
          <w:p w14:paraId="13FC1DC7" w14:textId="5073D93C"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56" w:author="Reviewer" w:date="2025-03-23T22:01:00Z" w16du:dateUtc="2025-03-23T19:01:00Z">
              <w:tcPr>
                <w:tcW w:w="1699" w:type="dxa"/>
                <w:vAlign w:val="center"/>
              </w:tcPr>
            </w:tcPrChange>
          </w:tcPr>
          <w:p w14:paraId="4A0F0EB2" w14:textId="0761BB53"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57" w:author="Reviewer" w:date="2025-03-23T22:01:00Z" w16du:dateUtc="2025-03-23T19:01:00Z">
              <w:tcPr>
                <w:tcW w:w="1132" w:type="dxa"/>
                <w:vAlign w:val="center"/>
              </w:tcPr>
            </w:tcPrChange>
          </w:tcPr>
          <w:p w14:paraId="3EB38D5E"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158" w:author="Reviewer" w:date="2025-03-23T22:01:00Z" w16du:dateUtc="2025-03-23T19:01:00Z">
              <w:tcPr>
                <w:tcW w:w="2274" w:type="dxa"/>
                <w:gridSpan w:val="2"/>
                <w:vAlign w:val="center"/>
              </w:tcPr>
            </w:tcPrChange>
          </w:tcPr>
          <w:p w14:paraId="09432CAA" w14:textId="4B5C218A"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59" w:author="Reviewer" w:date="2025-03-23T22:01:00Z" w16du:dateUtc="2025-03-23T19:01:00Z">
              <w:tcPr>
                <w:tcW w:w="708" w:type="dxa"/>
              </w:tcPr>
            </w:tcPrChange>
          </w:tcPr>
          <w:p w14:paraId="71151D3E"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6B22E2BB" w14:textId="77777777" w:rsidTr="00AE60C3">
        <w:tblPrEx>
          <w:jc w:val="left"/>
          <w:tblPrExChange w:id="160" w:author="Reviewer" w:date="2025-03-23T22:01:00Z" w16du:dateUtc="2025-03-23T19:01:00Z">
            <w:tblPrEx>
              <w:jc w:val="left"/>
            </w:tblPrEx>
          </w:tblPrExChange>
        </w:tblPrEx>
        <w:trPr>
          <w:gridAfter w:val="1"/>
          <w:wAfter w:w="7" w:type="dxa"/>
          <w:trHeight w:val="20"/>
          <w:trPrChange w:id="161" w:author="Reviewer" w:date="2025-03-23T22:01:00Z" w16du:dateUtc="2025-03-23T19:01:00Z">
            <w:trPr>
              <w:gridAfter w:val="1"/>
              <w:wAfter w:w="7" w:type="dxa"/>
              <w:trHeight w:val="20"/>
            </w:trPr>
          </w:trPrChange>
        </w:trPr>
        <w:tc>
          <w:tcPr>
            <w:tcW w:w="556" w:type="dxa"/>
            <w:gridSpan w:val="2"/>
            <w:tcPrChange w:id="162" w:author="Reviewer" w:date="2025-03-23T22:01:00Z" w16du:dateUtc="2025-03-23T19:01:00Z">
              <w:tcPr>
                <w:tcW w:w="557" w:type="dxa"/>
                <w:gridSpan w:val="2"/>
              </w:tcPr>
            </w:tcPrChange>
          </w:tcPr>
          <w:p w14:paraId="3142A4C1"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8" w:type="dxa"/>
            <w:vAlign w:val="center"/>
            <w:tcPrChange w:id="163" w:author="Reviewer" w:date="2025-03-23T22:01:00Z" w16du:dateUtc="2025-03-23T19:01:00Z">
              <w:tcPr>
                <w:tcW w:w="2267" w:type="dxa"/>
                <w:vAlign w:val="center"/>
              </w:tcPr>
            </w:tcPrChange>
          </w:tcPr>
          <w:p w14:paraId="64B7530F" w14:textId="2B244BB1" w:rsidR="00117F6A" w:rsidRPr="00863740" w:rsidRDefault="00117F6A" w:rsidP="00EC5256">
            <w:pPr>
              <w:rPr>
                <w:rFonts w:ascii="Calibri" w:eastAsia="Arial Narrow" w:hAnsi="Calibri" w:cs="Calibri"/>
                <w:spacing w:val="-2"/>
                <w:szCs w:val="20"/>
                <w:lang w:val="fr-FR" w:bidi="hi-IN"/>
              </w:rPr>
            </w:pPr>
            <w:proofErr w:type="spellStart"/>
            <w:r w:rsidRPr="00D37CDB">
              <w:rPr>
                <w:rFonts w:ascii="Calibri" w:hAnsi="Calibri" w:cs="Calibri"/>
                <w:lang w:val="fr-FR"/>
              </w:rPr>
              <w:t>Prélévement</w:t>
            </w:r>
            <w:proofErr w:type="spellEnd"/>
            <w:r w:rsidRPr="00D37CDB">
              <w:rPr>
                <w:rFonts w:ascii="Calibri" w:hAnsi="Calibri" w:cs="Calibri"/>
                <w:lang w:val="fr-FR"/>
              </w:rPr>
              <w:t xml:space="preserve"> vaginal effectué</w:t>
            </w:r>
          </w:p>
        </w:tc>
        <w:tc>
          <w:tcPr>
            <w:tcW w:w="1841" w:type="dxa"/>
            <w:vAlign w:val="center"/>
            <w:tcPrChange w:id="164" w:author="Reviewer" w:date="2025-03-23T22:01:00Z" w16du:dateUtc="2025-03-23T19:01:00Z">
              <w:tcPr>
                <w:tcW w:w="1841" w:type="dxa"/>
                <w:vAlign w:val="center"/>
              </w:tcPr>
            </w:tcPrChange>
          </w:tcPr>
          <w:p w14:paraId="67FA4335" w14:textId="287F826D"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65" w:author="Reviewer" w:date="2025-03-23T22:01:00Z" w16du:dateUtc="2025-03-23T19:01:00Z">
              <w:tcPr>
                <w:tcW w:w="1699" w:type="dxa"/>
                <w:vAlign w:val="center"/>
              </w:tcPr>
            </w:tcPrChange>
          </w:tcPr>
          <w:p w14:paraId="06F14384" w14:textId="3EBB5A87"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66" w:author="Reviewer" w:date="2025-03-23T22:01:00Z" w16du:dateUtc="2025-03-23T19:01:00Z">
              <w:tcPr>
                <w:tcW w:w="1132" w:type="dxa"/>
                <w:vAlign w:val="center"/>
              </w:tcPr>
            </w:tcPrChange>
          </w:tcPr>
          <w:p w14:paraId="70B7CAB5"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167" w:author="Reviewer" w:date="2025-03-23T22:01:00Z" w16du:dateUtc="2025-03-23T19:01:00Z">
              <w:tcPr>
                <w:tcW w:w="2274" w:type="dxa"/>
                <w:gridSpan w:val="2"/>
                <w:vAlign w:val="center"/>
              </w:tcPr>
            </w:tcPrChange>
          </w:tcPr>
          <w:p w14:paraId="55E884F4" w14:textId="348CB919"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68" w:author="Reviewer" w:date="2025-03-23T22:01:00Z" w16du:dateUtc="2025-03-23T19:01:00Z">
              <w:tcPr>
                <w:tcW w:w="708" w:type="dxa"/>
              </w:tcPr>
            </w:tcPrChange>
          </w:tcPr>
          <w:p w14:paraId="54416094"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6D02E221" w14:textId="77777777" w:rsidTr="00AE60C3">
        <w:tblPrEx>
          <w:jc w:val="left"/>
          <w:tblPrExChange w:id="169" w:author="Reviewer" w:date="2025-03-23T22:01:00Z" w16du:dateUtc="2025-03-23T19:01:00Z">
            <w:tblPrEx>
              <w:jc w:val="left"/>
            </w:tblPrEx>
          </w:tblPrExChange>
        </w:tblPrEx>
        <w:trPr>
          <w:gridAfter w:val="1"/>
          <w:wAfter w:w="7" w:type="dxa"/>
          <w:trHeight w:val="20"/>
          <w:trPrChange w:id="170" w:author="Reviewer" w:date="2025-03-23T22:01:00Z" w16du:dateUtc="2025-03-23T19:01:00Z">
            <w:trPr>
              <w:gridAfter w:val="1"/>
              <w:wAfter w:w="7" w:type="dxa"/>
              <w:trHeight w:val="20"/>
            </w:trPr>
          </w:trPrChange>
        </w:trPr>
        <w:tc>
          <w:tcPr>
            <w:tcW w:w="556" w:type="dxa"/>
            <w:gridSpan w:val="2"/>
            <w:tcPrChange w:id="171" w:author="Reviewer" w:date="2025-03-23T22:01:00Z" w16du:dateUtc="2025-03-23T19:01:00Z">
              <w:tcPr>
                <w:tcW w:w="557" w:type="dxa"/>
                <w:gridSpan w:val="2"/>
              </w:tcPr>
            </w:tcPrChange>
          </w:tcPr>
          <w:p w14:paraId="57CA9C33"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8" w:type="dxa"/>
            <w:vAlign w:val="center"/>
            <w:tcPrChange w:id="172" w:author="Reviewer" w:date="2025-03-23T22:01:00Z" w16du:dateUtc="2025-03-23T19:01:00Z">
              <w:tcPr>
                <w:tcW w:w="2267" w:type="dxa"/>
                <w:vAlign w:val="center"/>
              </w:tcPr>
            </w:tcPrChange>
          </w:tcPr>
          <w:p w14:paraId="12D73562" w14:textId="2A789002"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sz w:val="18"/>
                <w:szCs w:val="18"/>
                <w:lang w:val="fr-FR"/>
              </w:rPr>
              <w:t>Déparasitage</w:t>
            </w:r>
          </w:p>
        </w:tc>
        <w:tc>
          <w:tcPr>
            <w:tcW w:w="1841" w:type="dxa"/>
            <w:vAlign w:val="center"/>
            <w:tcPrChange w:id="173" w:author="Reviewer" w:date="2025-03-23T22:01:00Z" w16du:dateUtc="2025-03-23T19:01:00Z">
              <w:tcPr>
                <w:tcW w:w="1841" w:type="dxa"/>
                <w:vAlign w:val="center"/>
              </w:tcPr>
            </w:tcPrChange>
          </w:tcPr>
          <w:p w14:paraId="6527B6CF" w14:textId="15A5B593"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74" w:author="Reviewer" w:date="2025-03-23T22:01:00Z" w16du:dateUtc="2025-03-23T19:01:00Z">
              <w:tcPr>
                <w:tcW w:w="1699" w:type="dxa"/>
                <w:vAlign w:val="center"/>
              </w:tcPr>
            </w:tcPrChange>
          </w:tcPr>
          <w:p w14:paraId="3F9D049B" w14:textId="11337271"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75" w:author="Reviewer" w:date="2025-03-23T22:01:00Z" w16du:dateUtc="2025-03-23T19:01:00Z">
              <w:tcPr>
                <w:tcW w:w="1132" w:type="dxa"/>
                <w:vAlign w:val="center"/>
              </w:tcPr>
            </w:tcPrChange>
          </w:tcPr>
          <w:p w14:paraId="05C68D3F"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176" w:author="Reviewer" w:date="2025-03-23T22:01:00Z" w16du:dateUtc="2025-03-23T19:01:00Z">
              <w:tcPr>
                <w:tcW w:w="2274" w:type="dxa"/>
                <w:gridSpan w:val="2"/>
                <w:vAlign w:val="center"/>
              </w:tcPr>
            </w:tcPrChange>
          </w:tcPr>
          <w:p w14:paraId="2D2562AF" w14:textId="7DBA08B4"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77" w:author="Reviewer" w:date="2025-03-23T22:01:00Z" w16du:dateUtc="2025-03-23T19:01:00Z">
              <w:tcPr>
                <w:tcW w:w="708" w:type="dxa"/>
              </w:tcPr>
            </w:tcPrChange>
          </w:tcPr>
          <w:p w14:paraId="0E47A147"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7BC9C4BE" w14:textId="77777777" w:rsidTr="00AE60C3">
        <w:tblPrEx>
          <w:jc w:val="left"/>
          <w:tblPrExChange w:id="178" w:author="Reviewer" w:date="2025-03-23T22:01:00Z" w16du:dateUtc="2025-03-23T19:01:00Z">
            <w:tblPrEx>
              <w:jc w:val="left"/>
            </w:tblPrEx>
          </w:tblPrExChange>
        </w:tblPrEx>
        <w:trPr>
          <w:gridAfter w:val="1"/>
          <w:wAfter w:w="7" w:type="dxa"/>
          <w:trHeight w:val="20"/>
          <w:trPrChange w:id="179" w:author="Reviewer" w:date="2025-03-23T22:01:00Z" w16du:dateUtc="2025-03-23T19:01:00Z">
            <w:trPr>
              <w:gridAfter w:val="1"/>
              <w:wAfter w:w="7" w:type="dxa"/>
              <w:trHeight w:val="20"/>
            </w:trPr>
          </w:trPrChange>
        </w:trPr>
        <w:tc>
          <w:tcPr>
            <w:tcW w:w="556" w:type="dxa"/>
            <w:gridSpan w:val="2"/>
            <w:tcPrChange w:id="180" w:author="Reviewer" w:date="2025-03-23T22:01:00Z" w16du:dateUtc="2025-03-23T19:01:00Z">
              <w:tcPr>
                <w:tcW w:w="557" w:type="dxa"/>
                <w:gridSpan w:val="2"/>
              </w:tcPr>
            </w:tcPrChange>
          </w:tcPr>
          <w:p w14:paraId="2A64DB2F"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8" w:type="dxa"/>
            <w:vAlign w:val="center"/>
            <w:tcPrChange w:id="181" w:author="Reviewer" w:date="2025-03-23T22:01:00Z" w16du:dateUtc="2025-03-23T19:01:00Z">
              <w:tcPr>
                <w:tcW w:w="2267" w:type="dxa"/>
                <w:vAlign w:val="center"/>
              </w:tcPr>
            </w:tcPrChange>
          </w:tcPr>
          <w:p w14:paraId="7A3952F1" w14:textId="6E3953DF"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Prise en charge des complications de la grossesse</w:t>
            </w:r>
          </w:p>
        </w:tc>
        <w:tc>
          <w:tcPr>
            <w:tcW w:w="1841" w:type="dxa"/>
            <w:vAlign w:val="center"/>
            <w:tcPrChange w:id="182" w:author="Reviewer" w:date="2025-03-23T22:01:00Z" w16du:dateUtc="2025-03-23T19:01:00Z">
              <w:tcPr>
                <w:tcW w:w="1841" w:type="dxa"/>
                <w:vAlign w:val="center"/>
              </w:tcPr>
            </w:tcPrChange>
          </w:tcPr>
          <w:p w14:paraId="042FE296" w14:textId="64ECCF4F"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83" w:author="Reviewer" w:date="2025-03-23T22:01:00Z" w16du:dateUtc="2025-03-23T19:01:00Z">
              <w:tcPr>
                <w:tcW w:w="1699" w:type="dxa"/>
                <w:vAlign w:val="center"/>
              </w:tcPr>
            </w:tcPrChange>
          </w:tcPr>
          <w:p w14:paraId="3C1451DC" w14:textId="6BD9F585"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84" w:author="Reviewer" w:date="2025-03-23T22:01:00Z" w16du:dateUtc="2025-03-23T19:01:00Z">
              <w:tcPr>
                <w:tcW w:w="1132" w:type="dxa"/>
                <w:vAlign w:val="center"/>
              </w:tcPr>
            </w:tcPrChange>
          </w:tcPr>
          <w:p w14:paraId="729535B1"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185" w:author="Reviewer" w:date="2025-03-23T22:01:00Z" w16du:dateUtc="2025-03-23T19:01:00Z">
              <w:tcPr>
                <w:tcW w:w="2274" w:type="dxa"/>
                <w:gridSpan w:val="2"/>
                <w:vAlign w:val="center"/>
              </w:tcPr>
            </w:tcPrChange>
          </w:tcPr>
          <w:p w14:paraId="6139C029" w14:textId="23ACD7C5"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86" w:author="Reviewer" w:date="2025-03-23T22:01:00Z" w16du:dateUtc="2025-03-23T19:01:00Z">
              <w:tcPr>
                <w:tcW w:w="708" w:type="dxa"/>
              </w:tcPr>
            </w:tcPrChange>
          </w:tcPr>
          <w:p w14:paraId="7F8DBE48"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5557A53C" w14:textId="77777777" w:rsidTr="00AE60C3">
        <w:tblPrEx>
          <w:jc w:val="left"/>
          <w:tblPrExChange w:id="187" w:author="Reviewer" w:date="2025-03-23T22:01:00Z" w16du:dateUtc="2025-03-23T19:01:00Z">
            <w:tblPrEx>
              <w:jc w:val="left"/>
            </w:tblPrEx>
          </w:tblPrExChange>
        </w:tblPrEx>
        <w:trPr>
          <w:gridAfter w:val="1"/>
          <w:wAfter w:w="7" w:type="dxa"/>
          <w:trHeight w:val="20"/>
          <w:trPrChange w:id="188" w:author="Reviewer" w:date="2025-03-23T22:01:00Z" w16du:dateUtc="2025-03-23T19:01:00Z">
            <w:trPr>
              <w:gridAfter w:val="1"/>
              <w:wAfter w:w="7" w:type="dxa"/>
              <w:trHeight w:val="20"/>
            </w:trPr>
          </w:trPrChange>
        </w:trPr>
        <w:tc>
          <w:tcPr>
            <w:tcW w:w="556" w:type="dxa"/>
            <w:gridSpan w:val="2"/>
            <w:tcPrChange w:id="189" w:author="Reviewer" w:date="2025-03-23T22:01:00Z" w16du:dateUtc="2025-03-23T19:01:00Z">
              <w:tcPr>
                <w:tcW w:w="557" w:type="dxa"/>
                <w:gridSpan w:val="2"/>
              </w:tcPr>
            </w:tcPrChange>
          </w:tcPr>
          <w:p w14:paraId="531A3A06"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8" w:type="dxa"/>
            <w:vAlign w:val="center"/>
            <w:tcPrChange w:id="190" w:author="Reviewer" w:date="2025-03-23T22:01:00Z" w16du:dateUtc="2025-03-23T19:01:00Z">
              <w:tcPr>
                <w:tcW w:w="2267" w:type="dxa"/>
                <w:vAlign w:val="center"/>
              </w:tcPr>
            </w:tcPrChange>
          </w:tcPr>
          <w:p w14:paraId="3030D71D" w14:textId="2853863A"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Prise en charge de l'anémie sévère</w:t>
            </w:r>
          </w:p>
        </w:tc>
        <w:tc>
          <w:tcPr>
            <w:tcW w:w="1841" w:type="dxa"/>
            <w:vAlign w:val="center"/>
            <w:tcPrChange w:id="191" w:author="Reviewer" w:date="2025-03-23T22:01:00Z" w16du:dateUtc="2025-03-23T19:01:00Z">
              <w:tcPr>
                <w:tcW w:w="1841" w:type="dxa"/>
                <w:vAlign w:val="center"/>
              </w:tcPr>
            </w:tcPrChange>
          </w:tcPr>
          <w:p w14:paraId="5CB952B1" w14:textId="38DE5C23"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92" w:author="Reviewer" w:date="2025-03-23T22:01:00Z" w16du:dateUtc="2025-03-23T19:01:00Z">
              <w:tcPr>
                <w:tcW w:w="1699" w:type="dxa"/>
                <w:vAlign w:val="center"/>
              </w:tcPr>
            </w:tcPrChange>
          </w:tcPr>
          <w:p w14:paraId="4CA6445D" w14:textId="45816DB3"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93" w:author="Reviewer" w:date="2025-03-23T22:01:00Z" w16du:dateUtc="2025-03-23T19:01:00Z">
              <w:tcPr>
                <w:tcW w:w="1132" w:type="dxa"/>
                <w:vAlign w:val="center"/>
              </w:tcPr>
            </w:tcPrChange>
          </w:tcPr>
          <w:p w14:paraId="21998B7D"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194" w:author="Reviewer" w:date="2025-03-23T22:01:00Z" w16du:dateUtc="2025-03-23T19:01:00Z">
              <w:tcPr>
                <w:tcW w:w="2274" w:type="dxa"/>
                <w:gridSpan w:val="2"/>
                <w:vAlign w:val="center"/>
              </w:tcPr>
            </w:tcPrChange>
          </w:tcPr>
          <w:p w14:paraId="1A88FCE0" w14:textId="115A54B5"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95" w:author="Reviewer" w:date="2025-03-23T22:01:00Z" w16du:dateUtc="2025-03-23T19:01:00Z">
              <w:tcPr>
                <w:tcW w:w="708" w:type="dxa"/>
              </w:tcPr>
            </w:tcPrChange>
          </w:tcPr>
          <w:p w14:paraId="1459D546"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2C5B21E7" w14:textId="77777777" w:rsidTr="00AE60C3">
        <w:tblPrEx>
          <w:jc w:val="left"/>
          <w:tblPrExChange w:id="196" w:author="Reviewer" w:date="2025-03-23T22:01:00Z" w16du:dateUtc="2025-03-23T19:01:00Z">
            <w:tblPrEx>
              <w:jc w:val="left"/>
            </w:tblPrEx>
          </w:tblPrExChange>
        </w:tblPrEx>
        <w:trPr>
          <w:gridAfter w:val="1"/>
          <w:wAfter w:w="7" w:type="dxa"/>
          <w:trHeight w:val="20"/>
          <w:trPrChange w:id="197" w:author="Reviewer" w:date="2025-03-23T22:01:00Z" w16du:dateUtc="2025-03-23T19:01:00Z">
            <w:trPr>
              <w:gridAfter w:val="1"/>
              <w:wAfter w:w="7" w:type="dxa"/>
              <w:trHeight w:val="20"/>
            </w:trPr>
          </w:trPrChange>
        </w:trPr>
        <w:tc>
          <w:tcPr>
            <w:tcW w:w="556" w:type="dxa"/>
            <w:gridSpan w:val="2"/>
            <w:tcPrChange w:id="198" w:author="Reviewer" w:date="2025-03-23T22:01:00Z" w16du:dateUtc="2025-03-23T19:01:00Z">
              <w:tcPr>
                <w:tcW w:w="557" w:type="dxa"/>
                <w:gridSpan w:val="2"/>
              </w:tcPr>
            </w:tcPrChange>
          </w:tcPr>
          <w:p w14:paraId="5C80DF2B"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8" w:type="dxa"/>
            <w:vAlign w:val="center"/>
            <w:tcPrChange w:id="199" w:author="Reviewer" w:date="2025-03-23T22:01:00Z" w16du:dateUtc="2025-03-23T19:01:00Z">
              <w:tcPr>
                <w:tcW w:w="2267" w:type="dxa"/>
                <w:vAlign w:val="center"/>
              </w:tcPr>
            </w:tcPrChange>
          </w:tcPr>
          <w:p w14:paraId="56FE659D" w14:textId="27512E6C"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Conseils en nutrition</w:t>
            </w:r>
          </w:p>
        </w:tc>
        <w:tc>
          <w:tcPr>
            <w:tcW w:w="1841" w:type="dxa"/>
            <w:vAlign w:val="center"/>
            <w:tcPrChange w:id="200" w:author="Reviewer" w:date="2025-03-23T22:01:00Z" w16du:dateUtc="2025-03-23T19:01:00Z">
              <w:tcPr>
                <w:tcW w:w="1841" w:type="dxa"/>
                <w:vAlign w:val="center"/>
              </w:tcPr>
            </w:tcPrChange>
          </w:tcPr>
          <w:p w14:paraId="788D0E93" w14:textId="51704DB7"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201" w:author="Reviewer" w:date="2025-03-23T22:01:00Z" w16du:dateUtc="2025-03-23T19:01:00Z">
              <w:tcPr>
                <w:tcW w:w="1699" w:type="dxa"/>
                <w:vAlign w:val="center"/>
              </w:tcPr>
            </w:tcPrChange>
          </w:tcPr>
          <w:p w14:paraId="567515BC" w14:textId="5C623487"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202" w:author="Reviewer" w:date="2025-03-23T22:01:00Z" w16du:dateUtc="2025-03-23T19:01:00Z">
              <w:tcPr>
                <w:tcW w:w="1132" w:type="dxa"/>
                <w:vAlign w:val="center"/>
              </w:tcPr>
            </w:tcPrChange>
          </w:tcPr>
          <w:p w14:paraId="64CFC2B5"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203" w:author="Reviewer" w:date="2025-03-23T22:01:00Z" w16du:dateUtc="2025-03-23T19:01:00Z">
              <w:tcPr>
                <w:tcW w:w="2274" w:type="dxa"/>
                <w:gridSpan w:val="2"/>
                <w:vAlign w:val="center"/>
              </w:tcPr>
            </w:tcPrChange>
          </w:tcPr>
          <w:p w14:paraId="116D8BCC" w14:textId="3E861116"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204" w:author="Reviewer" w:date="2025-03-23T22:01:00Z" w16du:dateUtc="2025-03-23T19:01:00Z">
              <w:tcPr>
                <w:tcW w:w="708" w:type="dxa"/>
              </w:tcPr>
            </w:tcPrChange>
          </w:tcPr>
          <w:p w14:paraId="3298D61F"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4D6B4445" w14:textId="77777777" w:rsidTr="00AE60C3">
        <w:tblPrEx>
          <w:jc w:val="left"/>
          <w:tblPrExChange w:id="205" w:author="Reviewer" w:date="2025-03-23T22:01:00Z" w16du:dateUtc="2025-03-23T19:01:00Z">
            <w:tblPrEx>
              <w:jc w:val="left"/>
            </w:tblPrEx>
          </w:tblPrExChange>
        </w:tblPrEx>
        <w:trPr>
          <w:gridAfter w:val="1"/>
          <w:wAfter w:w="7" w:type="dxa"/>
          <w:trHeight w:val="20"/>
          <w:trPrChange w:id="206" w:author="Reviewer" w:date="2025-03-23T22:01:00Z" w16du:dateUtc="2025-03-23T19:01:00Z">
            <w:trPr>
              <w:gridAfter w:val="1"/>
              <w:wAfter w:w="7" w:type="dxa"/>
              <w:trHeight w:val="20"/>
            </w:trPr>
          </w:trPrChange>
        </w:trPr>
        <w:tc>
          <w:tcPr>
            <w:tcW w:w="556" w:type="dxa"/>
            <w:gridSpan w:val="2"/>
            <w:tcPrChange w:id="207" w:author="Reviewer" w:date="2025-03-23T22:01:00Z" w16du:dateUtc="2025-03-23T19:01:00Z">
              <w:tcPr>
                <w:tcW w:w="557" w:type="dxa"/>
                <w:gridSpan w:val="2"/>
              </w:tcPr>
            </w:tcPrChange>
          </w:tcPr>
          <w:p w14:paraId="274A492A"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8" w:type="dxa"/>
            <w:vAlign w:val="center"/>
            <w:tcPrChange w:id="208" w:author="Reviewer" w:date="2025-03-23T22:01:00Z" w16du:dateUtc="2025-03-23T19:01:00Z">
              <w:tcPr>
                <w:tcW w:w="2267" w:type="dxa"/>
                <w:vAlign w:val="center"/>
              </w:tcPr>
            </w:tcPrChange>
          </w:tcPr>
          <w:p w14:paraId="67E5A9CC" w14:textId="706EA66B"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 xml:space="preserve">Conseils de préparation à l’accouchement </w:t>
            </w:r>
          </w:p>
        </w:tc>
        <w:tc>
          <w:tcPr>
            <w:tcW w:w="1841" w:type="dxa"/>
            <w:vAlign w:val="center"/>
            <w:tcPrChange w:id="209" w:author="Reviewer" w:date="2025-03-23T22:01:00Z" w16du:dateUtc="2025-03-23T19:01:00Z">
              <w:tcPr>
                <w:tcW w:w="1841" w:type="dxa"/>
                <w:vAlign w:val="center"/>
              </w:tcPr>
            </w:tcPrChange>
          </w:tcPr>
          <w:p w14:paraId="70AFD345" w14:textId="384A3E00"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210" w:author="Reviewer" w:date="2025-03-23T22:01:00Z" w16du:dateUtc="2025-03-23T19:01:00Z">
              <w:tcPr>
                <w:tcW w:w="1699" w:type="dxa"/>
                <w:vAlign w:val="center"/>
              </w:tcPr>
            </w:tcPrChange>
          </w:tcPr>
          <w:p w14:paraId="2448E7F1" w14:textId="13396B02"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211" w:author="Reviewer" w:date="2025-03-23T22:01:00Z" w16du:dateUtc="2025-03-23T19:01:00Z">
              <w:tcPr>
                <w:tcW w:w="1132" w:type="dxa"/>
                <w:vAlign w:val="center"/>
              </w:tcPr>
            </w:tcPrChange>
          </w:tcPr>
          <w:p w14:paraId="1BF6D55B"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212" w:author="Reviewer" w:date="2025-03-23T22:01:00Z" w16du:dateUtc="2025-03-23T19:01:00Z">
              <w:tcPr>
                <w:tcW w:w="2274" w:type="dxa"/>
                <w:gridSpan w:val="2"/>
                <w:vAlign w:val="center"/>
              </w:tcPr>
            </w:tcPrChange>
          </w:tcPr>
          <w:p w14:paraId="6763BE80" w14:textId="1CCAD983"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213" w:author="Reviewer" w:date="2025-03-23T22:01:00Z" w16du:dateUtc="2025-03-23T19:01:00Z">
              <w:tcPr>
                <w:tcW w:w="708" w:type="dxa"/>
              </w:tcPr>
            </w:tcPrChange>
          </w:tcPr>
          <w:p w14:paraId="78902869"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13CDB33C" w14:textId="77777777" w:rsidTr="00AE60C3">
        <w:tblPrEx>
          <w:jc w:val="left"/>
          <w:tblPrExChange w:id="214" w:author="Reviewer" w:date="2025-03-23T22:01:00Z" w16du:dateUtc="2025-03-23T19:01:00Z">
            <w:tblPrEx>
              <w:jc w:val="left"/>
            </w:tblPrEx>
          </w:tblPrExChange>
        </w:tblPrEx>
        <w:trPr>
          <w:gridAfter w:val="1"/>
          <w:wAfter w:w="7" w:type="dxa"/>
          <w:trHeight w:val="20"/>
          <w:trPrChange w:id="215" w:author="Reviewer" w:date="2025-03-23T22:01:00Z" w16du:dateUtc="2025-03-23T19:01:00Z">
            <w:trPr>
              <w:gridAfter w:val="1"/>
              <w:wAfter w:w="7" w:type="dxa"/>
              <w:trHeight w:val="20"/>
            </w:trPr>
          </w:trPrChange>
        </w:trPr>
        <w:tc>
          <w:tcPr>
            <w:tcW w:w="556" w:type="dxa"/>
            <w:gridSpan w:val="2"/>
            <w:tcPrChange w:id="216" w:author="Reviewer" w:date="2025-03-23T22:01:00Z" w16du:dateUtc="2025-03-23T19:01:00Z">
              <w:tcPr>
                <w:tcW w:w="557" w:type="dxa"/>
                <w:gridSpan w:val="2"/>
              </w:tcPr>
            </w:tcPrChange>
          </w:tcPr>
          <w:p w14:paraId="4717CAB3"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8" w:type="dxa"/>
            <w:vAlign w:val="center"/>
            <w:tcPrChange w:id="217" w:author="Reviewer" w:date="2025-03-23T22:01:00Z" w16du:dateUtc="2025-03-23T19:01:00Z">
              <w:tcPr>
                <w:tcW w:w="2267" w:type="dxa"/>
                <w:vAlign w:val="center"/>
              </w:tcPr>
            </w:tcPrChange>
          </w:tcPr>
          <w:p w14:paraId="76C8124F" w14:textId="5FF3581F"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Conseils sur l’avortement sécurisé</w:t>
            </w:r>
          </w:p>
        </w:tc>
        <w:tc>
          <w:tcPr>
            <w:tcW w:w="1841" w:type="dxa"/>
            <w:vAlign w:val="center"/>
            <w:tcPrChange w:id="218" w:author="Reviewer" w:date="2025-03-23T22:01:00Z" w16du:dateUtc="2025-03-23T19:01:00Z">
              <w:tcPr>
                <w:tcW w:w="1841" w:type="dxa"/>
                <w:vAlign w:val="center"/>
              </w:tcPr>
            </w:tcPrChange>
          </w:tcPr>
          <w:p w14:paraId="7473665E" w14:textId="2D072965"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219" w:author="Reviewer" w:date="2025-03-23T22:01:00Z" w16du:dateUtc="2025-03-23T19:01:00Z">
              <w:tcPr>
                <w:tcW w:w="1699" w:type="dxa"/>
                <w:vAlign w:val="center"/>
              </w:tcPr>
            </w:tcPrChange>
          </w:tcPr>
          <w:p w14:paraId="0A2B2627" w14:textId="06CBC104"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220" w:author="Reviewer" w:date="2025-03-23T22:01:00Z" w16du:dateUtc="2025-03-23T19:01:00Z">
              <w:tcPr>
                <w:tcW w:w="1132" w:type="dxa"/>
                <w:vAlign w:val="center"/>
              </w:tcPr>
            </w:tcPrChange>
          </w:tcPr>
          <w:p w14:paraId="34635F57"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221" w:author="Reviewer" w:date="2025-03-23T22:01:00Z" w16du:dateUtc="2025-03-23T19:01:00Z">
              <w:tcPr>
                <w:tcW w:w="2274" w:type="dxa"/>
                <w:gridSpan w:val="2"/>
                <w:vAlign w:val="center"/>
              </w:tcPr>
            </w:tcPrChange>
          </w:tcPr>
          <w:p w14:paraId="634D56C8" w14:textId="51B86834"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222" w:author="Reviewer" w:date="2025-03-23T22:01:00Z" w16du:dateUtc="2025-03-23T19:01:00Z">
              <w:tcPr>
                <w:tcW w:w="708" w:type="dxa"/>
              </w:tcPr>
            </w:tcPrChange>
          </w:tcPr>
          <w:p w14:paraId="2907301E"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36EB87F9" w14:textId="77777777" w:rsidTr="00AE60C3">
        <w:tblPrEx>
          <w:jc w:val="left"/>
          <w:tblPrExChange w:id="223" w:author="Reviewer" w:date="2025-03-23T22:01:00Z" w16du:dateUtc="2025-03-23T19:01:00Z">
            <w:tblPrEx>
              <w:jc w:val="left"/>
            </w:tblPrEx>
          </w:tblPrExChange>
        </w:tblPrEx>
        <w:trPr>
          <w:gridAfter w:val="1"/>
          <w:wAfter w:w="7" w:type="dxa"/>
          <w:trHeight w:val="20"/>
          <w:trPrChange w:id="224" w:author="Reviewer" w:date="2025-03-23T22:01:00Z" w16du:dateUtc="2025-03-23T19:01:00Z">
            <w:trPr>
              <w:gridAfter w:val="1"/>
              <w:wAfter w:w="7" w:type="dxa"/>
              <w:trHeight w:val="20"/>
            </w:trPr>
          </w:trPrChange>
        </w:trPr>
        <w:tc>
          <w:tcPr>
            <w:tcW w:w="556" w:type="dxa"/>
            <w:gridSpan w:val="2"/>
            <w:tcPrChange w:id="225" w:author="Reviewer" w:date="2025-03-23T22:01:00Z" w16du:dateUtc="2025-03-23T19:01:00Z">
              <w:tcPr>
                <w:tcW w:w="557" w:type="dxa"/>
                <w:gridSpan w:val="2"/>
              </w:tcPr>
            </w:tcPrChange>
          </w:tcPr>
          <w:p w14:paraId="6064DB4F"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8" w:type="dxa"/>
            <w:vAlign w:val="center"/>
            <w:tcPrChange w:id="226" w:author="Reviewer" w:date="2025-03-23T22:01:00Z" w16du:dateUtc="2025-03-23T19:01:00Z">
              <w:tcPr>
                <w:tcW w:w="2267" w:type="dxa"/>
                <w:vAlign w:val="center"/>
              </w:tcPr>
            </w:tcPrChange>
          </w:tcPr>
          <w:p w14:paraId="183E5485" w14:textId="158883D7"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Conseils en PF</w:t>
            </w:r>
          </w:p>
        </w:tc>
        <w:tc>
          <w:tcPr>
            <w:tcW w:w="1841" w:type="dxa"/>
            <w:vAlign w:val="center"/>
            <w:tcPrChange w:id="227" w:author="Reviewer" w:date="2025-03-23T22:01:00Z" w16du:dateUtc="2025-03-23T19:01:00Z">
              <w:tcPr>
                <w:tcW w:w="1841" w:type="dxa"/>
                <w:vAlign w:val="center"/>
              </w:tcPr>
            </w:tcPrChange>
          </w:tcPr>
          <w:p w14:paraId="2A3D3E98" w14:textId="2A82841C"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228" w:author="Reviewer" w:date="2025-03-23T22:01:00Z" w16du:dateUtc="2025-03-23T19:01:00Z">
              <w:tcPr>
                <w:tcW w:w="1699" w:type="dxa"/>
                <w:vAlign w:val="center"/>
              </w:tcPr>
            </w:tcPrChange>
          </w:tcPr>
          <w:p w14:paraId="0A97239D" w14:textId="6C12EB41"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229" w:author="Reviewer" w:date="2025-03-23T22:01:00Z" w16du:dateUtc="2025-03-23T19:01:00Z">
              <w:tcPr>
                <w:tcW w:w="1132" w:type="dxa"/>
                <w:vAlign w:val="center"/>
              </w:tcPr>
            </w:tcPrChange>
          </w:tcPr>
          <w:p w14:paraId="633E0211"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230" w:author="Reviewer" w:date="2025-03-23T22:01:00Z" w16du:dateUtc="2025-03-23T19:01:00Z">
              <w:tcPr>
                <w:tcW w:w="2274" w:type="dxa"/>
                <w:gridSpan w:val="2"/>
                <w:vAlign w:val="center"/>
              </w:tcPr>
            </w:tcPrChange>
          </w:tcPr>
          <w:p w14:paraId="5CE243AE" w14:textId="2CD80896"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231" w:author="Reviewer" w:date="2025-03-23T22:01:00Z" w16du:dateUtc="2025-03-23T19:01:00Z">
              <w:tcPr>
                <w:tcW w:w="708" w:type="dxa"/>
              </w:tcPr>
            </w:tcPrChange>
          </w:tcPr>
          <w:p w14:paraId="6F4B4D90"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377F1F05" w14:textId="77777777" w:rsidTr="00AE60C3">
        <w:tblPrEx>
          <w:jc w:val="left"/>
          <w:tblPrExChange w:id="232" w:author="Reviewer" w:date="2025-03-23T22:01:00Z" w16du:dateUtc="2025-03-23T19:01:00Z">
            <w:tblPrEx>
              <w:jc w:val="left"/>
            </w:tblPrEx>
          </w:tblPrExChange>
        </w:tblPrEx>
        <w:trPr>
          <w:gridAfter w:val="1"/>
          <w:wAfter w:w="7" w:type="dxa"/>
          <w:trHeight w:val="20"/>
          <w:trPrChange w:id="233" w:author="Reviewer" w:date="2025-03-23T22:01:00Z" w16du:dateUtc="2025-03-23T19:01:00Z">
            <w:trPr>
              <w:gridAfter w:val="1"/>
              <w:wAfter w:w="7" w:type="dxa"/>
              <w:trHeight w:val="20"/>
            </w:trPr>
          </w:trPrChange>
        </w:trPr>
        <w:tc>
          <w:tcPr>
            <w:tcW w:w="556" w:type="dxa"/>
            <w:gridSpan w:val="2"/>
            <w:tcPrChange w:id="234" w:author="Reviewer" w:date="2025-03-23T22:01:00Z" w16du:dateUtc="2025-03-23T19:01:00Z">
              <w:tcPr>
                <w:tcW w:w="557" w:type="dxa"/>
                <w:gridSpan w:val="2"/>
              </w:tcPr>
            </w:tcPrChange>
          </w:tcPr>
          <w:p w14:paraId="26AF6453"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8" w:type="dxa"/>
            <w:vAlign w:val="center"/>
            <w:tcPrChange w:id="235" w:author="Reviewer" w:date="2025-03-23T22:01:00Z" w16du:dateUtc="2025-03-23T19:01:00Z">
              <w:tcPr>
                <w:tcW w:w="2267" w:type="dxa"/>
                <w:vAlign w:val="center"/>
              </w:tcPr>
            </w:tcPrChange>
          </w:tcPr>
          <w:p w14:paraId="31A898BF" w14:textId="31369C22"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 xml:space="preserve">Conseils sur </w:t>
            </w:r>
            <w:r w:rsidRPr="00016B1B">
              <w:rPr>
                <w:rFonts w:ascii="Calibri" w:hAnsi="Calibri" w:cs="Calibri"/>
                <w:lang w:val="fr-FR"/>
              </w:rPr>
              <w:t>l’accouchement en</w:t>
            </w:r>
            <w:r w:rsidRPr="00D37CDB">
              <w:rPr>
                <w:rFonts w:ascii="Calibri" w:hAnsi="Calibri" w:cs="Calibri"/>
                <w:lang w:val="fr-FR"/>
              </w:rPr>
              <w:t xml:space="preserve"> structure sanitaire </w:t>
            </w:r>
          </w:p>
        </w:tc>
        <w:tc>
          <w:tcPr>
            <w:tcW w:w="1841" w:type="dxa"/>
            <w:vAlign w:val="center"/>
            <w:tcPrChange w:id="236" w:author="Reviewer" w:date="2025-03-23T22:01:00Z" w16du:dateUtc="2025-03-23T19:01:00Z">
              <w:tcPr>
                <w:tcW w:w="1841" w:type="dxa"/>
                <w:vAlign w:val="center"/>
              </w:tcPr>
            </w:tcPrChange>
          </w:tcPr>
          <w:p w14:paraId="2BF8B400" w14:textId="76CE3296"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237" w:author="Reviewer" w:date="2025-03-23T22:01:00Z" w16du:dateUtc="2025-03-23T19:01:00Z">
              <w:tcPr>
                <w:tcW w:w="1699" w:type="dxa"/>
                <w:vAlign w:val="center"/>
              </w:tcPr>
            </w:tcPrChange>
          </w:tcPr>
          <w:p w14:paraId="7F1E2AF4" w14:textId="5F77AB5D"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238" w:author="Reviewer" w:date="2025-03-23T22:01:00Z" w16du:dateUtc="2025-03-23T19:01:00Z">
              <w:tcPr>
                <w:tcW w:w="1132" w:type="dxa"/>
                <w:vAlign w:val="center"/>
              </w:tcPr>
            </w:tcPrChange>
          </w:tcPr>
          <w:p w14:paraId="4362D35E"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239" w:author="Reviewer" w:date="2025-03-23T22:01:00Z" w16du:dateUtc="2025-03-23T19:01:00Z">
              <w:tcPr>
                <w:tcW w:w="2274" w:type="dxa"/>
                <w:gridSpan w:val="2"/>
                <w:vAlign w:val="center"/>
              </w:tcPr>
            </w:tcPrChange>
          </w:tcPr>
          <w:p w14:paraId="41539963" w14:textId="0CF5E6D4"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240" w:author="Reviewer" w:date="2025-03-23T22:01:00Z" w16du:dateUtc="2025-03-23T19:01:00Z">
              <w:tcPr>
                <w:tcW w:w="708" w:type="dxa"/>
              </w:tcPr>
            </w:tcPrChange>
          </w:tcPr>
          <w:p w14:paraId="3F303572" w14:textId="77777777" w:rsidR="00117F6A" w:rsidRPr="000357DC" w:rsidRDefault="00117F6A" w:rsidP="00117F6A">
            <w:pPr>
              <w:jc w:val="center"/>
              <w:rPr>
                <w:rFonts w:ascii="Arial" w:eastAsia="Arial Narrow" w:hAnsi="Arial" w:cs="Arial"/>
                <w:szCs w:val="20"/>
                <w:lang w:val="fr-FR" w:bidi="hi-IN"/>
              </w:rPr>
            </w:pPr>
          </w:p>
        </w:tc>
      </w:tr>
      <w:tr w:rsidR="00117F6A" w:rsidRPr="00307586" w14:paraId="032DDCC8" w14:textId="77777777" w:rsidTr="00FB5616">
        <w:tblPrEx>
          <w:jc w:val="left"/>
        </w:tblPrEx>
        <w:trPr>
          <w:gridAfter w:val="1"/>
          <w:wAfter w:w="7" w:type="dxa"/>
          <w:trHeight w:val="397"/>
        </w:trPr>
        <w:tc>
          <w:tcPr>
            <w:tcW w:w="10478" w:type="dxa"/>
            <w:gridSpan w:val="9"/>
            <w:shd w:val="clear" w:color="auto" w:fill="DEEAF6" w:themeFill="accent1" w:themeFillTint="33"/>
            <w:vAlign w:val="center"/>
          </w:tcPr>
          <w:p w14:paraId="5F240056" w14:textId="43786937" w:rsidR="00117F6A" w:rsidRPr="000357DC" w:rsidRDefault="00117F6A" w:rsidP="00EC5256">
            <w:pPr>
              <w:rPr>
                <w:rFonts w:ascii="Arial" w:eastAsia="Arial Narrow" w:hAnsi="Arial" w:cs="Arial"/>
                <w:szCs w:val="20"/>
                <w:lang w:val="fr-FR" w:bidi="hi-IN"/>
              </w:rPr>
            </w:pPr>
            <w:r w:rsidRPr="00D37CDB">
              <w:rPr>
                <w:rFonts w:ascii="Calibri" w:eastAsia="Arial Narrow" w:hAnsi="Calibri" w:cs="Calibri"/>
                <w:noProof/>
                <w:spacing w:val="-2"/>
                <w:szCs w:val="20"/>
                <w:lang w:val="fr-FR" w:eastAsia="en-IN" w:bidi="hi-IN"/>
              </w:rPr>
              <w:t xml:space="preserve"> </w:t>
            </w:r>
            <w:r w:rsidRPr="00D37CDB">
              <w:rPr>
                <w:rFonts w:ascii="Calibri" w:hAnsi="Calibri" w:cs="Calibri"/>
                <w:b/>
                <w:bCs/>
                <w:szCs w:val="20"/>
                <w:lang w:val="fr-FR"/>
              </w:rPr>
              <w:t>B. Services d'accouchement  [</w:t>
            </w:r>
            <w:r w:rsidR="00154DD5" w:rsidRPr="00D37CDB">
              <w:rPr>
                <w:rFonts w:ascii="Calibri" w:hAnsi="Calibri" w:cs="Calibri"/>
                <w:b/>
                <w:bCs/>
                <w:szCs w:val="20"/>
                <w:lang w:val="fr-FR"/>
              </w:rPr>
              <w:t>Si</w:t>
            </w:r>
            <w:r w:rsidR="00154DD5">
              <w:rPr>
                <w:rFonts w:ascii="Calibri" w:hAnsi="Calibri" w:cs="Calibri"/>
                <w:b/>
                <w:bCs/>
                <w:szCs w:val="20"/>
                <w:lang w:val="fr-FR"/>
              </w:rPr>
              <w:t xml:space="preserve"> « Oui » compléter la ligne ; Si « </w:t>
            </w:r>
            <w:r w:rsidR="00154DD5" w:rsidRPr="00D37CDB">
              <w:rPr>
                <w:rFonts w:ascii="Calibri" w:hAnsi="Calibri" w:cs="Calibri"/>
                <w:b/>
                <w:bCs/>
                <w:szCs w:val="20"/>
                <w:lang w:val="fr-FR"/>
              </w:rPr>
              <w:t>Non</w:t>
            </w:r>
            <w:r w:rsidR="00154DD5">
              <w:rPr>
                <w:rFonts w:ascii="Calibri" w:hAnsi="Calibri" w:cs="Calibri"/>
                <w:b/>
                <w:bCs/>
                <w:szCs w:val="20"/>
                <w:lang w:val="fr-FR"/>
              </w:rPr>
              <w:t> »</w:t>
            </w:r>
            <w:r w:rsidR="00154DD5" w:rsidRPr="00D37CDB">
              <w:rPr>
                <w:rFonts w:ascii="Calibri" w:hAnsi="Calibri" w:cs="Calibri"/>
                <w:b/>
                <w:bCs/>
                <w:szCs w:val="20"/>
                <w:lang w:val="fr-FR"/>
              </w:rPr>
              <w:t xml:space="preserve"> Passez </w:t>
            </w:r>
            <w:r w:rsidRPr="00D37CDB">
              <w:rPr>
                <w:rFonts w:ascii="Calibri" w:hAnsi="Calibri" w:cs="Calibri"/>
                <w:b/>
                <w:bCs/>
                <w:szCs w:val="20"/>
                <w:lang w:val="fr-FR"/>
              </w:rPr>
              <w:t>à l'option C (Services postnatals)]</w:t>
            </w:r>
          </w:p>
        </w:tc>
      </w:tr>
      <w:tr w:rsidR="005679BE" w:rsidRPr="000357DC" w14:paraId="68C610AD" w14:textId="77777777" w:rsidTr="00AE60C3">
        <w:tblPrEx>
          <w:jc w:val="left"/>
          <w:tblPrExChange w:id="241" w:author="Reviewer" w:date="2025-03-23T22:01:00Z" w16du:dateUtc="2025-03-23T19:01:00Z">
            <w:tblPrEx>
              <w:jc w:val="left"/>
            </w:tblPrEx>
          </w:tblPrExChange>
        </w:tblPrEx>
        <w:trPr>
          <w:gridAfter w:val="1"/>
          <w:wAfter w:w="7" w:type="dxa"/>
          <w:trHeight w:val="20"/>
          <w:trPrChange w:id="242" w:author="Reviewer" w:date="2025-03-23T22:01:00Z" w16du:dateUtc="2025-03-23T19:01:00Z">
            <w:trPr>
              <w:gridAfter w:val="1"/>
              <w:wAfter w:w="7" w:type="dxa"/>
              <w:trHeight w:val="20"/>
            </w:trPr>
          </w:trPrChange>
        </w:trPr>
        <w:tc>
          <w:tcPr>
            <w:tcW w:w="556" w:type="dxa"/>
            <w:gridSpan w:val="2"/>
            <w:tcPrChange w:id="243" w:author="Reviewer" w:date="2025-03-23T22:01:00Z" w16du:dateUtc="2025-03-23T19:01:00Z">
              <w:tcPr>
                <w:tcW w:w="557" w:type="dxa"/>
                <w:gridSpan w:val="2"/>
              </w:tcPr>
            </w:tcPrChange>
          </w:tcPr>
          <w:p w14:paraId="60C7578A"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bidi="hi-IN"/>
              </w:rPr>
            </w:pPr>
          </w:p>
        </w:tc>
        <w:tc>
          <w:tcPr>
            <w:tcW w:w="2268" w:type="dxa"/>
            <w:vAlign w:val="center"/>
            <w:tcPrChange w:id="244" w:author="Reviewer" w:date="2025-03-23T22:01:00Z" w16du:dateUtc="2025-03-23T19:01:00Z">
              <w:tcPr>
                <w:tcW w:w="2267" w:type="dxa"/>
                <w:vAlign w:val="center"/>
              </w:tcPr>
            </w:tcPrChange>
          </w:tcPr>
          <w:p w14:paraId="5A762C30" w14:textId="1B13087E"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Accouchement Normal</w:t>
            </w:r>
          </w:p>
        </w:tc>
        <w:tc>
          <w:tcPr>
            <w:tcW w:w="1841" w:type="dxa"/>
            <w:vAlign w:val="center"/>
            <w:tcPrChange w:id="245" w:author="Reviewer" w:date="2025-03-23T22:01:00Z" w16du:dateUtc="2025-03-23T19:01:00Z">
              <w:tcPr>
                <w:tcW w:w="1841" w:type="dxa"/>
                <w:vAlign w:val="center"/>
              </w:tcPr>
            </w:tcPrChange>
          </w:tcPr>
          <w:p w14:paraId="028A0C3A" w14:textId="71552D51"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246" w:author="Reviewer" w:date="2025-03-23T22:01:00Z" w16du:dateUtc="2025-03-23T19:01:00Z">
              <w:tcPr>
                <w:tcW w:w="1699" w:type="dxa"/>
                <w:vAlign w:val="center"/>
              </w:tcPr>
            </w:tcPrChange>
          </w:tcPr>
          <w:p w14:paraId="0503B7EF" w14:textId="6BB85D75"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247" w:author="Reviewer" w:date="2025-03-23T22:01:00Z" w16du:dateUtc="2025-03-23T19:01:00Z">
              <w:tcPr>
                <w:tcW w:w="1132" w:type="dxa"/>
                <w:vAlign w:val="center"/>
              </w:tcPr>
            </w:tcPrChange>
          </w:tcPr>
          <w:p w14:paraId="7AB3FB67" w14:textId="77777777" w:rsidR="005679BE" w:rsidRPr="00117F6A" w:rsidRDefault="005679BE" w:rsidP="00EC5256">
            <w:pPr>
              <w:tabs>
                <w:tab w:val="right" w:leader="dot" w:pos="4092"/>
              </w:tabs>
              <w:jc w:val="center"/>
              <w:rPr>
                <w:rFonts w:ascii="Calibri" w:hAnsi="Calibri" w:cs="Calibri"/>
                <w:b/>
                <w:szCs w:val="20"/>
                <w:lang w:val="fr-FR"/>
              </w:rPr>
            </w:pPr>
          </w:p>
        </w:tc>
        <w:tc>
          <w:tcPr>
            <w:tcW w:w="2274" w:type="dxa"/>
            <w:gridSpan w:val="2"/>
            <w:vAlign w:val="center"/>
            <w:tcPrChange w:id="248" w:author="Reviewer" w:date="2025-03-23T22:01:00Z" w16du:dateUtc="2025-03-23T19:01:00Z">
              <w:tcPr>
                <w:tcW w:w="2274" w:type="dxa"/>
                <w:gridSpan w:val="2"/>
                <w:vAlign w:val="center"/>
              </w:tcPr>
            </w:tcPrChange>
          </w:tcPr>
          <w:p w14:paraId="65C09C5C" w14:textId="1AE6340A"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249" w:author="Reviewer" w:date="2025-03-23T22:01:00Z" w16du:dateUtc="2025-03-23T19:01:00Z">
              <w:tcPr>
                <w:tcW w:w="708" w:type="dxa"/>
              </w:tcPr>
            </w:tcPrChange>
          </w:tcPr>
          <w:p w14:paraId="293B7361" w14:textId="77777777" w:rsidR="005679BE" w:rsidRPr="000357DC" w:rsidRDefault="005679BE" w:rsidP="005679BE">
            <w:pPr>
              <w:jc w:val="center"/>
              <w:rPr>
                <w:rFonts w:ascii="Arial" w:eastAsia="Arial Narrow" w:hAnsi="Arial" w:cs="Arial"/>
                <w:szCs w:val="20"/>
                <w:lang w:val="fr-FR" w:bidi="hi-IN"/>
              </w:rPr>
            </w:pPr>
          </w:p>
        </w:tc>
      </w:tr>
      <w:tr w:rsidR="00756141" w:rsidRPr="00760CD1" w14:paraId="0E27196B" w14:textId="77777777" w:rsidTr="00AE60C3">
        <w:tblPrEx>
          <w:jc w:val="left"/>
          <w:tblPrExChange w:id="250" w:author="Reviewer" w:date="2025-03-23T22:01:00Z" w16du:dateUtc="2025-03-23T19:01:00Z">
            <w:tblPrEx>
              <w:jc w:val="left"/>
            </w:tblPrEx>
          </w:tblPrExChange>
        </w:tblPrEx>
        <w:trPr>
          <w:cantSplit/>
          <w:trHeight w:val="20"/>
          <w:trPrChange w:id="251" w:author="Reviewer" w:date="2025-03-23T22:01:00Z" w16du:dateUtc="2025-03-23T19:01:00Z">
            <w:trPr>
              <w:cantSplit/>
              <w:trHeight w:val="20"/>
            </w:trPr>
          </w:trPrChange>
        </w:trPr>
        <w:tc>
          <w:tcPr>
            <w:tcW w:w="518" w:type="dxa"/>
            <w:tcPrChange w:id="252" w:author="Reviewer" w:date="2025-03-23T22:01:00Z" w16du:dateUtc="2025-03-23T19:01:00Z">
              <w:tcPr>
                <w:tcW w:w="519" w:type="dxa"/>
              </w:tcPr>
            </w:tcPrChange>
          </w:tcPr>
          <w:p w14:paraId="6D950DCE" w14:textId="77777777" w:rsidR="00D4751D" w:rsidRPr="00B14DD6" w:rsidRDefault="00D4751D" w:rsidP="00E13526">
            <w:pPr>
              <w:ind w:left="360"/>
              <w:jc w:val="right"/>
              <w:rPr>
                <w:rFonts w:cstheme="minorHAnsi"/>
                <w:bCs/>
                <w:szCs w:val="20"/>
                <w:lang w:val="fr-FR"/>
              </w:rPr>
            </w:pPr>
          </w:p>
        </w:tc>
        <w:tc>
          <w:tcPr>
            <w:tcW w:w="2306" w:type="dxa"/>
            <w:gridSpan w:val="2"/>
            <w:vAlign w:val="center"/>
            <w:tcPrChange w:id="253" w:author="Reviewer" w:date="2025-03-23T22:01:00Z" w16du:dateUtc="2025-03-23T19:01:00Z">
              <w:tcPr>
                <w:tcW w:w="2306" w:type="dxa"/>
                <w:gridSpan w:val="2"/>
                <w:vAlign w:val="center"/>
              </w:tcPr>
            </w:tcPrChange>
          </w:tcPr>
          <w:p w14:paraId="0A3F8EE7" w14:textId="77777777" w:rsidR="00D4751D" w:rsidRPr="00504735" w:rsidRDefault="00D4751D" w:rsidP="00E13526">
            <w:pPr>
              <w:rPr>
                <w:rFonts w:cstheme="minorHAnsi"/>
                <w:szCs w:val="20"/>
                <w:lang w:val="fr-FR"/>
              </w:rPr>
            </w:pPr>
            <w:r>
              <w:rPr>
                <w:rFonts w:eastAsia="Arial Narrow" w:cstheme="minorHAnsi"/>
                <w:noProof/>
                <w:spacing w:val="-2"/>
                <w:szCs w:val="20"/>
                <w:lang w:val="fr-FR" w:eastAsia="en-IN" w:bidi="hi-IN"/>
              </w:rPr>
              <w:t xml:space="preserve">Quel est le coût de l’accouchement voie basse ? </w:t>
            </w:r>
          </w:p>
        </w:tc>
        <w:tc>
          <w:tcPr>
            <w:tcW w:w="1841" w:type="dxa"/>
            <w:tcPrChange w:id="254" w:author="Reviewer" w:date="2025-03-23T22:01:00Z" w16du:dateUtc="2025-03-23T19:01:00Z">
              <w:tcPr>
                <w:tcW w:w="1841" w:type="dxa"/>
              </w:tcPr>
            </w:tcPrChange>
          </w:tcPr>
          <w:p w14:paraId="4359D928" w14:textId="77777777" w:rsidR="00D4751D" w:rsidRPr="00504735" w:rsidRDefault="00D4751D" w:rsidP="00E13526">
            <w:pPr>
              <w:jc w:val="center"/>
              <w:rPr>
                <w:rFonts w:cstheme="minorHAnsi"/>
                <w:bCs/>
                <w:szCs w:val="20"/>
                <w:lang w:val="fr-FR"/>
              </w:rPr>
            </w:pPr>
          </w:p>
        </w:tc>
        <w:tc>
          <w:tcPr>
            <w:tcW w:w="1699" w:type="dxa"/>
            <w:tcPrChange w:id="255" w:author="Reviewer" w:date="2025-03-23T22:01:00Z" w16du:dateUtc="2025-03-23T19:01:00Z">
              <w:tcPr>
                <w:tcW w:w="1699" w:type="dxa"/>
              </w:tcPr>
            </w:tcPrChange>
          </w:tcPr>
          <w:p w14:paraId="68ECB7EF" w14:textId="77777777" w:rsidR="00D4751D" w:rsidRPr="00504735" w:rsidRDefault="00D4751D" w:rsidP="00E13526">
            <w:pPr>
              <w:rPr>
                <w:rFonts w:cstheme="minorHAnsi"/>
                <w:bCs/>
                <w:szCs w:val="20"/>
                <w:lang w:val="fr-FR"/>
              </w:rPr>
            </w:pPr>
          </w:p>
        </w:tc>
        <w:tc>
          <w:tcPr>
            <w:tcW w:w="1132" w:type="dxa"/>
            <w:tcPrChange w:id="256" w:author="Reviewer" w:date="2025-03-23T22:01:00Z" w16du:dateUtc="2025-03-23T19:01:00Z">
              <w:tcPr>
                <w:tcW w:w="1132" w:type="dxa"/>
              </w:tcPr>
            </w:tcPrChange>
          </w:tcPr>
          <w:p w14:paraId="5C5934F2" w14:textId="77777777" w:rsidR="00D4751D" w:rsidRPr="00504735" w:rsidRDefault="00D4751D" w:rsidP="00E13526">
            <w:pPr>
              <w:jc w:val="center"/>
              <w:rPr>
                <w:rFonts w:cstheme="minorHAnsi"/>
                <w:bCs/>
                <w:szCs w:val="20"/>
                <w:lang w:val="fr-FR"/>
              </w:rPr>
            </w:pPr>
          </w:p>
        </w:tc>
        <w:tc>
          <w:tcPr>
            <w:tcW w:w="2274" w:type="dxa"/>
            <w:gridSpan w:val="2"/>
            <w:tcPrChange w:id="257" w:author="Reviewer" w:date="2025-03-23T22:01:00Z" w16du:dateUtc="2025-03-23T19:01:00Z">
              <w:tcPr>
                <w:tcW w:w="2273" w:type="dxa"/>
                <w:gridSpan w:val="2"/>
              </w:tcPr>
            </w:tcPrChange>
          </w:tcPr>
          <w:p w14:paraId="6551220C" w14:textId="77777777" w:rsidR="00D4751D" w:rsidRPr="00504735" w:rsidRDefault="00D4751D" w:rsidP="00E13526">
            <w:pPr>
              <w:jc w:val="center"/>
              <w:rPr>
                <w:rFonts w:cstheme="minorHAnsi"/>
                <w:bCs/>
                <w:szCs w:val="20"/>
                <w:lang w:val="fr-FR"/>
              </w:rPr>
            </w:pPr>
          </w:p>
        </w:tc>
        <w:tc>
          <w:tcPr>
            <w:tcW w:w="715" w:type="dxa"/>
            <w:gridSpan w:val="2"/>
            <w:vAlign w:val="center"/>
            <w:tcPrChange w:id="258" w:author="Reviewer" w:date="2025-03-23T22:01:00Z" w16du:dateUtc="2025-03-23T19:01:00Z">
              <w:tcPr>
                <w:tcW w:w="715" w:type="dxa"/>
                <w:gridSpan w:val="2"/>
                <w:vAlign w:val="center"/>
              </w:tcPr>
            </w:tcPrChange>
          </w:tcPr>
          <w:p w14:paraId="7494030B" w14:textId="77777777" w:rsidR="00D4751D" w:rsidRPr="00504735" w:rsidRDefault="00D4751D" w:rsidP="00E13526">
            <w:pPr>
              <w:rPr>
                <w:rFonts w:cstheme="minorHAnsi"/>
                <w:bCs/>
                <w:szCs w:val="20"/>
                <w:lang w:val="fr-FR"/>
              </w:rPr>
            </w:pPr>
          </w:p>
        </w:tc>
      </w:tr>
      <w:tr w:rsidR="005679BE" w:rsidRPr="000357DC" w14:paraId="3D5264D3" w14:textId="77777777" w:rsidTr="00AE60C3">
        <w:tblPrEx>
          <w:jc w:val="left"/>
          <w:tblPrExChange w:id="259" w:author="Reviewer" w:date="2025-03-23T22:01:00Z" w16du:dateUtc="2025-03-23T19:01:00Z">
            <w:tblPrEx>
              <w:jc w:val="left"/>
            </w:tblPrEx>
          </w:tblPrExChange>
        </w:tblPrEx>
        <w:trPr>
          <w:gridAfter w:val="1"/>
          <w:wAfter w:w="7" w:type="dxa"/>
          <w:trHeight w:val="20"/>
          <w:trPrChange w:id="260" w:author="Reviewer" w:date="2025-03-23T22:01:00Z" w16du:dateUtc="2025-03-23T19:01:00Z">
            <w:trPr>
              <w:gridAfter w:val="1"/>
              <w:wAfter w:w="7" w:type="dxa"/>
              <w:trHeight w:val="20"/>
            </w:trPr>
          </w:trPrChange>
        </w:trPr>
        <w:tc>
          <w:tcPr>
            <w:tcW w:w="556" w:type="dxa"/>
            <w:gridSpan w:val="2"/>
            <w:tcPrChange w:id="261" w:author="Reviewer" w:date="2025-03-23T22:01:00Z" w16du:dateUtc="2025-03-23T19:01:00Z">
              <w:tcPr>
                <w:tcW w:w="557" w:type="dxa"/>
                <w:gridSpan w:val="2"/>
              </w:tcPr>
            </w:tcPrChange>
          </w:tcPr>
          <w:p w14:paraId="501BCD8A"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bidi="hi-IN"/>
              </w:rPr>
            </w:pPr>
          </w:p>
        </w:tc>
        <w:tc>
          <w:tcPr>
            <w:tcW w:w="2268" w:type="dxa"/>
            <w:vAlign w:val="center"/>
            <w:tcPrChange w:id="262" w:author="Reviewer" w:date="2025-03-23T22:01:00Z" w16du:dateUtc="2025-03-23T19:01:00Z">
              <w:tcPr>
                <w:tcW w:w="2267" w:type="dxa"/>
                <w:vAlign w:val="center"/>
              </w:tcPr>
            </w:tcPrChange>
          </w:tcPr>
          <w:p w14:paraId="55A8FB47" w14:textId="44398318"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Utilisation du partogramme</w:t>
            </w:r>
          </w:p>
        </w:tc>
        <w:tc>
          <w:tcPr>
            <w:tcW w:w="1841" w:type="dxa"/>
            <w:vAlign w:val="center"/>
            <w:tcPrChange w:id="263" w:author="Reviewer" w:date="2025-03-23T22:01:00Z" w16du:dateUtc="2025-03-23T19:01:00Z">
              <w:tcPr>
                <w:tcW w:w="1841" w:type="dxa"/>
                <w:vAlign w:val="center"/>
              </w:tcPr>
            </w:tcPrChange>
          </w:tcPr>
          <w:p w14:paraId="4EBCABF5" w14:textId="0C6711B8"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264" w:author="Reviewer" w:date="2025-03-23T22:01:00Z" w16du:dateUtc="2025-03-23T19:01:00Z">
              <w:tcPr>
                <w:tcW w:w="1699" w:type="dxa"/>
                <w:vAlign w:val="center"/>
              </w:tcPr>
            </w:tcPrChange>
          </w:tcPr>
          <w:p w14:paraId="371DB5B0" w14:textId="691F6827"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265" w:author="Reviewer" w:date="2025-03-23T22:01:00Z" w16du:dateUtc="2025-03-23T19:01:00Z">
              <w:tcPr>
                <w:tcW w:w="1132" w:type="dxa"/>
                <w:vAlign w:val="center"/>
              </w:tcPr>
            </w:tcPrChange>
          </w:tcPr>
          <w:p w14:paraId="09CFF90F" w14:textId="77777777" w:rsidR="005679BE" w:rsidRPr="00117F6A" w:rsidRDefault="005679BE" w:rsidP="00EC5256">
            <w:pPr>
              <w:tabs>
                <w:tab w:val="right" w:leader="dot" w:pos="4092"/>
              </w:tabs>
              <w:jc w:val="center"/>
              <w:rPr>
                <w:rFonts w:ascii="Calibri" w:hAnsi="Calibri" w:cs="Calibri"/>
                <w:b/>
                <w:szCs w:val="20"/>
                <w:lang w:val="fr-FR"/>
              </w:rPr>
            </w:pPr>
          </w:p>
        </w:tc>
        <w:tc>
          <w:tcPr>
            <w:tcW w:w="2274" w:type="dxa"/>
            <w:gridSpan w:val="2"/>
            <w:vAlign w:val="center"/>
            <w:tcPrChange w:id="266" w:author="Reviewer" w:date="2025-03-23T22:01:00Z" w16du:dateUtc="2025-03-23T19:01:00Z">
              <w:tcPr>
                <w:tcW w:w="2274" w:type="dxa"/>
                <w:gridSpan w:val="2"/>
                <w:vAlign w:val="center"/>
              </w:tcPr>
            </w:tcPrChange>
          </w:tcPr>
          <w:p w14:paraId="0A9258F1" w14:textId="74EB95BA"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267" w:author="Reviewer" w:date="2025-03-23T22:01:00Z" w16du:dateUtc="2025-03-23T19:01:00Z">
              <w:tcPr>
                <w:tcW w:w="708" w:type="dxa"/>
              </w:tcPr>
            </w:tcPrChange>
          </w:tcPr>
          <w:p w14:paraId="2B6ADAA3" w14:textId="77777777" w:rsidR="005679BE" w:rsidRPr="000357DC" w:rsidRDefault="005679BE" w:rsidP="005679BE">
            <w:pPr>
              <w:jc w:val="center"/>
              <w:rPr>
                <w:rFonts w:ascii="Arial" w:eastAsia="Arial Narrow" w:hAnsi="Arial" w:cs="Arial"/>
                <w:szCs w:val="20"/>
                <w:lang w:val="fr-FR" w:bidi="hi-IN"/>
              </w:rPr>
            </w:pPr>
          </w:p>
        </w:tc>
      </w:tr>
      <w:tr w:rsidR="005679BE" w:rsidRPr="000357DC" w14:paraId="7608C773" w14:textId="77777777" w:rsidTr="00AE60C3">
        <w:tblPrEx>
          <w:jc w:val="left"/>
          <w:tblPrExChange w:id="268" w:author="Reviewer" w:date="2025-03-23T22:01:00Z" w16du:dateUtc="2025-03-23T19:01:00Z">
            <w:tblPrEx>
              <w:jc w:val="left"/>
            </w:tblPrEx>
          </w:tblPrExChange>
        </w:tblPrEx>
        <w:trPr>
          <w:gridAfter w:val="1"/>
          <w:wAfter w:w="7" w:type="dxa"/>
          <w:trHeight w:val="20"/>
          <w:trPrChange w:id="269" w:author="Reviewer" w:date="2025-03-23T22:01:00Z" w16du:dateUtc="2025-03-23T19:01:00Z">
            <w:trPr>
              <w:gridAfter w:val="1"/>
              <w:wAfter w:w="7" w:type="dxa"/>
              <w:trHeight w:val="20"/>
            </w:trPr>
          </w:trPrChange>
        </w:trPr>
        <w:tc>
          <w:tcPr>
            <w:tcW w:w="556" w:type="dxa"/>
            <w:gridSpan w:val="2"/>
            <w:tcPrChange w:id="270" w:author="Reviewer" w:date="2025-03-23T22:01:00Z" w16du:dateUtc="2025-03-23T19:01:00Z">
              <w:tcPr>
                <w:tcW w:w="557" w:type="dxa"/>
                <w:gridSpan w:val="2"/>
              </w:tcPr>
            </w:tcPrChange>
          </w:tcPr>
          <w:p w14:paraId="2E3CA905"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bidi="hi-IN"/>
              </w:rPr>
            </w:pPr>
          </w:p>
        </w:tc>
        <w:tc>
          <w:tcPr>
            <w:tcW w:w="2268" w:type="dxa"/>
            <w:vAlign w:val="center"/>
            <w:tcPrChange w:id="271" w:author="Reviewer" w:date="2025-03-23T22:01:00Z" w16du:dateUtc="2025-03-23T19:01:00Z">
              <w:tcPr>
                <w:tcW w:w="2267" w:type="dxa"/>
                <w:vAlign w:val="center"/>
              </w:tcPr>
            </w:tcPrChange>
          </w:tcPr>
          <w:p w14:paraId="682CEF85" w14:textId="6D6707D5"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Gestion active de la troisième phase du travail (GATPA)</w:t>
            </w:r>
          </w:p>
        </w:tc>
        <w:tc>
          <w:tcPr>
            <w:tcW w:w="1841" w:type="dxa"/>
            <w:vAlign w:val="center"/>
            <w:tcPrChange w:id="272" w:author="Reviewer" w:date="2025-03-23T22:01:00Z" w16du:dateUtc="2025-03-23T19:01:00Z">
              <w:tcPr>
                <w:tcW w:w="1841" w:type="dxa"/>
                <w:vAlign w:val="center"/>
              </w:tcPr>
            </w:tcPrChange>
          </w:tcPr>
          <w:p w14:paraId="1EED9ED4" w14:textId="0CDC008D"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273" w:author="Reviewer" w:date="2025-03-23T22:01:00Z" w16du:dateUtc="2025-03-23T19:01:00Z">
              <w:tcPr>
                <w:tcW w:w="1699" w:type="dxa"/>
                <w:vAlign w:val="center"/>
              </w:tcPr>
            </w:tcPrChange>
          </w:tcPr>
          <w:p w14:paraId="1CF2F8DE" w14:textId="6F0DDDFD"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274" w:author="Reviewer" w:date="2025-03-23T22:01:00Z" w16du:dateUtc="2025-03-23T19:01:00Z">
              <w:tcPr>
                <w:tcW w:w="1132" w:type="dxa"/>
                <w:vAlign w:val="center"/>
              </w:tcPr>
            </w:tcPrChange>
          </w:tcPr>
          <w:p w14:paraId="30422BED" w14:textId="77777777" w:rsidR="005679BE" w:rsidRPr="00117F6A" w:rsidRDefault="005679BE" w:rsidP="00EC5256">
            <w:pPr>
              <w:tabs>
                <w:tab w:val="right" w:leader="dot" w:pos="4092"/>
              </w:tabs>
              <w:jc w:val="center"/>
              <w:rPr>
                <w:rFonts w:ascii="Calibri" w:hAnsi="Calibri" w:cs="Calibri"/>
                <w:b/>
                <w:szCs w:val="20"/>
                <w:lang w:val="fr-FR"/>
              </w:rPr>
            </w:pPr>
          </w:p>
        </w:tc>
        <w:tc>
          <w:tcPr>
            <w:tcW w:w="2274" w:type="dxa"/>
            <w:gridSpan w:val="2"/>
            <w:vAlign w:val="center"/>
            <w:tcPrChange w:id="275" w:author="Reviewer" w:date="2025-03-23T22:01:00Z" w16du:dateUtc="2025-03-23T19:01:00Z">
              <w:tcPr>
                <w:tcW w:w="2274" w:type="dxa"/>
                <w:gridSpan w:val="2"/>
                <w:vAlign w:val="center"/>
              </w:tcPr>
            </w:tcPrChange>
          </w:tcPr>
          <w:p w14:paraId="759BDD50" w14:textId="020A18AB"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276" w:author="Reviewer" w:date="2025-03-23T22:01:00Z" w16du:dateUtc="2025-03-23T19:01:00Z">
              <w:tcPr>
                <w:tcW w:w="708" w:type="dxa"/>
              </w:tcPr>
            </w:tcPrChange>
          </w:tcPr>
          <w:p w14:paraId="77864B6F" w14:textId="77777777" w:rsidR="005679BE" w:rsidRPr="000357DC" w:rsidRDefault="005679BE" w:rsidP="005679BE">
            <w:pPr>
              <w:jc w:val="center"/>
              <w:rPr>
                <w:rFonts w:ascii="Arial" w:eastAsia="Arial Narrow" w:hAnsi="Arial" w:cs="Arial"/>
                <w:szCs w:val="20"/>
                <w:lang w:val="fr-FR" w:bidi="hi-IN"/>
              </w:rPr>
            </w:pPr>
          </w:p>
        </w:tc>
      </w:tr>
      <w:tr w:rsidR="005679BE" w:rsidRPr="000357DC" w14:paraId="16916579" w14:textId="77777777" w:rsidTr="00AE60C3">
        <w:tblPrEx>
          <w:jc w:val="left"/>
          <w:tblPrExChange w:id="277" w:author="Reviewer" w:date="2025-03-23T22:01:00Z" w16du:dateUtc="2025-03-23T19:01:00Z">
            <w:tblPrEx>
              <w:jc w:val="left"/>
            </w:tblPrEx>
          </w:tblPrExChange>
        </w:tblPrEx>
        <w:trPr>
          <w:gridAfter w:val="1"/>
          <w:wAfter w:w="7" w:type="dxa"/>
          <w:trHeight w:val="20"/>
          <w:trPrChange w:id="278" w:author="Reviewer" w:date="2025-03-23T22:01:00Z" w16du:dateUtc="2025-03-23T19:01:00Z">
            <w:trPr>
              <w:gridAfter w:val="1"/>
              <w:wAfter w:w="7" w:type="dxa"/>
              <w:trHeight w:val="20"/>
            </w:trPr>
          </w:trPrChange>
        </w:trPr>
        <w:tc>
          <w:tcPr>
            <w:tcW w:w="556" w:type="dxa"/>
            <w:gridSpan w:val="2"/>
            <w:tcPrChange w:id="279" w:author="Reviewer" w:date="2025-03-23T22:01:00Z" w16du:dateUtc="2025-03-23T19:01:00Z">
              <w:tcPr>
                <w:tcW w:w="557" w:type="dxa"/>
                <w:gridSpan w:val="2"/>
              </w:tcPr>
            </w:tcPrChange>
          </w:tcPr>
          <w:p w14:paraId="10B58DC3"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bidi="hi-IN"/>
              </w:rPr>
            </w:pPr>
          </w:p>
        </w:tc>
        <w:tc>
          <w:tcPr>
            <w:tcW w:w="2268" w:type="dxa"/>
            <w:vAlign w:val="center"/>
            <w:tcPrChange w:id="280" w:author="Reviewer" w:date="2025-03-23T22:01:00Z" w16du:dateUtc="2025-03-23T19:01:00Z">
              <w:tcPr>
                <w:tcW w:w="2267" w:type="dxa"/>
                <w:vAlign w:val="center"/>
              </w:tcPr>
            </w:tcPrChange>
          </w:tcPr>
          <w:p w14:paraId="200C38E0" w14:textId="24A46799"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Prise en charge de l'éclampsie</w:t>
            </w:r>
          </w:p>
        </w:tc>
        <w:tc>
          <w:tcPr>
            <w:tcW w:w="1841" w:type="dxa"/>
            <w:vAlign w:val="center"/>
            <w:tcPrChange w:id="281" w:author="Reviewer" w:date="2025-03-23T22:01:00Z" w16du:dateUtc="2025-03-23T19:01:00Z">
              <w:tcPr>
                <w:tcW w:w="1841" w:type="dxa"/>
                <w:vAlign w:val="center"/>
              </w:tcPr>
            </w:tcPrChange>
          </w:tcPr>
          <w:p w14:paraId="0FEEA459" w14:textId="5860FF02"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282" w:author="Reviewer" w:date="2025-03-23T22:01:00Z" w16du:dateUtc="2025-03-23T19:01:00Z">
              <w:tcPr>
                <w:tcW w:w="1699" w:type="dxa"/>
                <w:vAlign w:val="center"/>
              </w:tcPr>
            </w:tcPrChange>
          </w:tcPr>
          <w:p w14:paraId="51239BEF" w14:textId="1C23D3FC"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283" w:author="Reviewer" w:date="2025-03-23T22:01:00Z" w16du:dateUtc="2025-03-23T19:01:00Z">
              <w:tcPr>
                <w:tcW w:w="1132" w:type="dxa"/>
                <w:vAlign w:val="center"/>
              </w:tcPr>
            </w:tcPrChange>
          </w:tcPr>
          <w:p w14:paraId="5E22031A" w14:textId="77777777" w:rsidR="005679BE" w:rsidRPr="00117F6A" w:rsidRDefault="005679BE" w:rsidP="00EC5256">
            <w:pPr>
              <w:tabs>
                <w:tab w:val="right" w:leader="dot" w:pos="4092"/>
              </w:tabs>
              <w:jc w:val="center"/>
              <w:rPr>
                <w:rFonts w:ascii="Calibri" w:hAnsi="Calibri" w:cs="Calibri"/>
                <w:b/>
                <w:szCs w:val="20"/>
                <w:lang w:val="fr-FR"/>
              </w:rPr>
            </w:pPr>
          </w:p>
        </w:tc>
        <w:tc>
          <w:tcPr>
            <w:tcW w:w="2274" w:type="dxa"/>
            <w:gridSpan w:val="2"/>
            <w:vAlign w:val="center"/>
            <w:tcPrChange w:id="284" w:author="Reviewer" w:date="2025-03-23T22:01:00Z" w16du:dateUtc="2025-03-23T19:01:00Z">
              <w:tcPr>
                <w:tcW w:w="2274" w:type="dxa"/>
                <w:gridSpan w:val="2"/>
                <w:vAlign w:val="center"/>
              </w:tcPr>
            </w:tcPrChange>
          </w:tcPr>
          <w:p w14:paraId="59DDF022" w14:textId="25883660"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285" w:author="Reviewer" w:date="2025-03-23T22:01:00Z" w16du:dateUtc="2025-03-23T19:01:00Z">
              <w:tcPr>
                <w:tcW w:w="708" w:type="dxa"/>
              </w:tcPr>
            </w:tcPrChange>
          </w:tcPr>
          <w:p w14:paraId="32523393" w14:textId="77777777" w:rsidR="005679BE" w:rsidRPr="000357DC" w:rsidRDefault="005679BE" w:rsidP="005679BE">
            <w:pPr>
              <w:jc w:val="center"/>
              <w:rPr>
                <w:rFonts w:ascii="Arial" w:eastAsia="Arial Narrow" w:hAnsi="Arial" w:cs="Arial"/>
                <w:szCs w:val="20"/>
                <w:lang w:val="fr-FR" w:bidi="hi-IN"/>
              </w:rPr>
            </w:pPr>
          </w:p>
        </w:tc>
      </w:tr>
      <w:tr w:rsidR="005679BE" w:rsidRPr="000357DC" w14:paraId="7CE8D75E" w14:textId="77777777" w:rsidTr="00AE60C3">
        <w:tblPrEx>
          <w:jc w:val="left"/>
          <w:tblPrExChange w:id="286" w:author="Reviewer" w:date="2025-03-23T22:01:00Z" w16du:dateUtc="2025-03-23T19:01:00Z">
            <w:tblPrEx>
              <w:jc w:val="left"/>
            </w:tblPrEx>
          </w:tblPrExChange>
        </w:tblPrEx>
        <w:trPr>
          <w:gridAfter w:val="1"/>
          <w:wAfter w:w="7" w:type="dxa"/>
          <w:trHeight w:val="20"/>
          <w:trPrChange w:id="287" w:author="Reviewer" w:date="2025-03-23T22:01:00Z" w16du:dateUtc="2025-03-23T19:01:00Z">
            <w:trPr>
              <w:gridAfter w:val="1"/>
              <w:wAfter w:w="7" w:type="dxa"/>
              <w:trHeight w:val="20"/>
            </w:trPr>
          </w:trPrChange>
        </w:trPr>
        <w:tc>
          <w:tcPr>
            <w:tcW w:w="556" w:type="dxa"/>
            <w:gridSpan w:val="2"/>
            <w:tcPrChange w:id="288" w:author="Reviewer" w:date="2025-03-23T22:01:00Z" w16du:dateUtc="2025-03-23T19:01:00Z">
              <w:tcPr>
                <w:tcW w:w="557" w:type="dxa"/>
                <w:gridSpan w:val="2"/>
              </w:tcPr>
            </w:tcPrChange>
          </w:tcPr>
          <w:p w14:paraId="10334445"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bidi="hi-IN"/>
              </w:rPr>
            </w:pPr>
          </w:p>
        </w:tc>
        <w:tc>
          <w:tcPr>
            <w:tcW w:w="2268" w:type="dxa"/>
            <w:vAlign w:val="center"/>
            <w:tcPrChange w:id="289" w:author="Reviewer" w:date="2025-03-23T22:01:00Z" w16du:dateUtc="2025-03-23T19:01:00Z">
              <w:tcPr>
                <w:tcW w:w="2267" w:type="dxa"/>
                <w:vAlign w:val="center"/>
              </w:tcPr>
            </w:tcPrChange>
          </w:tcPr>
          <w:p w14:paraId="19CEC045" w14:textId="52271DBD"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 xml:space="preserve">Prise en charge de la </w:t>
            </w:r>
            <w:proofErr w:type="spellStart"/>
            <w:r w:rsidRPr="00D37CDB">
              <w:rPr>
                <w:rFonts w:ascii="Calibri" w:hAnsi="Calibri" w:cs="Calibri"/>
                <w:lang w:val="fr-FR"/>
              </w:rPr>
              <w:t>pré-éclampsie</w:t>
            </w:r>
            <w:proofErr w:type="spellEnd"/>
          </w:p>
        </w:tc>
        <w:tc>
          <w:tcPr>
            <w:tcW w:w="1841" w:type="dxa"/>
            <w:vAlign w:val="center"/>
            <w:tcPrChange w:id="290" w:author="Reviewer" w:date="2025-03-23T22:01:00Z" w16du:dateUtc="2025-03-23T19:01:00Z">
              <w:tcPr>
                <w:tcW w:w="1841" w:type="dxa"/>
                <w:vAlign w:val="center"/>
              </w:tcPr>
            </w:tcPrChange>
          </w:tcPr>
          <w:p w14:paraId="2BB2C932" w14:textId="759AD3D1"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291" w:author="Reviewer" w:date="2025-03-23T22:01:00Z" w16du:dateUtc="2025-03-23T19:01:00Z">
              <w:tcPr>
                <w:tcW w:w="1699" w:type="dxa"/>
                <w:vAlign w:val="center"/>
              </w:tcPr>
            </w:tcPrChange>
          </w:tcPr>
          <w:p w14:paraId="04DD4A80" w14:textId="4FBCFC0D"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292" w:author="Reviewer" w:date="2025-03-23T22:01:00Z" w16du:dateUtc="2025-03-23T19:01:00Z">
              <w:tcPr>
                <w:tcW w:w="1132" w:type="dxa"/>
                <w:vAlign w:val="center"/>
              </w:tcPr>
            </w:tcPrChange>
          </w:tcPr>
          <w:p w14:paraId="387FC0FB" w14:textId="77777777" w:rsidR="005679BE" w:rsidRPr="00117F6A" w:rsidRDefault="005679BE" w:rsidP="00EC5256">
            <w:pPr>
              <w:tabs>
                <w:tab w:val="right" w:leader="dot" w:pos="4092"/>
              </w:tabs>
              <w:jc w:val="center"/>
              <w:rPr>
                <w:rFonts w:ascii="Calibri" w:hAnsi="Calibri" w:cs="Calibri"/>
                <w:b/>
                <w:szCs w:val="20"/>
                <w:lang w:val="fr-FR"/>
              </w:rPr>
            </w:pPr>
          </w:p>
        </w:tc>
        <w:tc>
          <w:tcPr>
            <w:tcW w:w="2274" w:type="dxa"/>
            <w:gridSpan w:val="2"/>
            <w:vAlign w:val="center"/>
            <w:tcPrChange w:id="293" w:author="Reviewer" w:date="2025-03-23T22:01:00Z" w16du:dateUtc="2025-03-23T19:01:00Z">
              <w:tcPr>
                <w:tcW w:w="2274" w:type="dxa"/>
                <w:gridSpan w:val="2"/>
                <w:vAlign w:val="center"/>
              </w:tcPr>
            </w:tcPrChange>
          </w:tcPr>
          <w:p w14:paraId="181B24AB" w14:textId="201E53C5"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294" w:author="Reviewer" w:date="2025-03-23T22:01:00Z" w16du:dateUtc="2025-03-23T19:01:00Z">
              <w:tcPr>
                <w:tcW w:w="708" w:type="dxa"/>
              </w:tcPr>
            </w:tcPrChange>
          </w:tcPr>
          <w:p w14:paraId="645A7289" w14:textId="77777777" w:rsidR="005679BE" w:rsidRPr="000357DC" w:rsidRDefault="005679BE" w:rsidP="005679BE">
            <w:pPr>
              <w:jc w:val="center"/>
              <w:rPr>
                <w:rFonts w:ascii="Arial" w:eastAsia="Arial Narrow" w:hAnsi="Arial" w:cs="Arial"/>
                <w:szCs w:val="20"/>
                <w:lang w:val="fr-FR" w:bidi="hi-IN"/>
              </w:rPr>
            </w:pPr>
          </w:p>
        </w:tc>
      </w:tr>
      <w:tr w:rsidR="005679BE" w:rsidRPr="000357DC" w14:paraId="4C1EC8E1" w14:textId="77777777" w:rsidTr="00AE60C3">
        <w:tblPrEx>
          <w:jc w:val="left"/>
          <w:tblPrExChange w:id="295" w:author="Reviewer" w:date="2025-03-23T22:01:00Z" w16du:dateUtc="2025-03-23T19:01:00Z">
            <w:tblPrEx>
              <w:jc w:val="left"/>
            </w:tblPrEx>
          </w:tblPrExChange>
        </w:tblPrEx>
        <w:trPr>
          <w:gridAfter w:val="1"/>
          <w:wAfter w:w="7" w:type="dxa"/>
          <w:trHeight w:val="20"/>
          <w:trPrChange w:id="296" w:author="Reviewer" w:date="2025-03-23T22:01:00Z" w16du:dateUtc="2025-03-23T19:01:00Z">
            <w:trPr>
              <w:gridAfter w:val="1"/>
              <w:wAfter w:w="7" w:type="dxa"/>
              <w:trHeight w:val="20"/>
            </w:trPr>
          </w:trPrChange>
        </w:trPr>
        <w:tc>
          <w:tcPr>
            <w:tcW w:w="556" w:type="dxa"/>
            <w:gridSpan w:val="2"/>
            <w:tcPrChange w:id="297" w:author="Reviewer" w:date="2025-03-23T22:01:00Z" w16du:dateUtc="2025-03-23T19:01:00Z">
              <w:tcPr>
                <w:tcW w:w="557" w:type="dxa"/>
                <w:gridSpan w:val="2"/>
              </w:tcPr>
            </w:tcPrChange>
          </w:tcPr>
          <w:p w14:paraId="01881FF4"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bidi="hi-IN"/>
              </w:rPr>
            </w:pPr>
          </w:p>
        </w:tc>
        <w:tc>
          <w:tcPr>
            <w:tcW w:w="2268" w:type="dxa"/>
            <w:vAlign w:val="center"/>
            <w:tcPrChange w:id="298" w:author="Reviewer" w:date="2025-03-23T22:01:00Z" w16du:dateUtc="2025-03-23T19:01:00Z">
              <w:tcPr>
                <w:tcW w:w="2267" w:type="dxa"/>
                <w:vAlign w:val="center"/>
              </w:tcPr>
            </w:tcPrChange>
          </w:tcPr>
          <w:p w14:paraId="5E3E7369" w14:textId="41ACCE9A"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Prise en charge de l'HPP</w:t>
            </w:r>
          </w:p>
        </w:tc>
        <w:tc>
          <w:tcPr>
            <w:tcW w:w="1841" w:type="dxa"/>
            <w:vAlign w:val="center"/>
            <w:tcPrChange w:id="299" w:author="Reviewer" w:date="2025-03-23T22:01:00Z" w16du:dateUtc="2025-03-23T19:01:00Z">
              <w:tcPr>
                <w:tcW w:w="1841" w:type="dxa"/>
                <w:vAlign w:val="center"/>
              </w:tcPr>
            </w:tcPrChange>
          </w:tcPr>
          <w:p w14:paraId="1CDE5D96" w14:textId="46806643"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300" w:author="Reviewer" w:date="2025-03-23T22:01:00Z" w16du:dateUtc="2025-03-23T19:01:00Z">
              <w:tcPr>
                <w:tcW w:w="1699" w:type="dxa"/>
                <w:vAlign w:val="center"/>
              </w:tcPr>
            </w:tcPrChange>
          </w:tcPr>
          <w:p w14:paraId="19B90BA7" w14:textId="46DFECEF"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301" w:author="Reviewer" w:date="2025-03-23T22:01:00Z" w16du:dateUtc="2025-03-23T19:01:00Z">
              <w:tcPr>
                <w:tcW w:w="1132" w:type="dxa"/>
                <w:vAlign w:val="center"/>
              </w:tcPr>
            </w:tcPrChange>
          </w:tcPr>
          <w:p w14:paraId="6B00B612" w14:textId="77777777" w:rsidR="005679BE" w:rsidRPr="00117F6A" w:rsidRDefault="005679BE" w:rsidP="00EC5256">
            <w:pPr>
              <w:tabs>
                <w:tab w:val="right" w:leader="dot" w:pos="4092"/>
              </w:tabs>
              <w:jc w:val="center"/>
              <w:rPr>
                <w:rFonts w:ascii="Calibri" w:hAnsi="Calibri" w:cs="Calibri"/>
                <w:b/>
                <w:szCs w:val="20"/>
                <w:lang w:val="fr-FR"/>
              </w:rPr>
            </w:pPr>
          </w:p>
        </w:tc>
        <w:tc>
          <w:tcPr>
            <w:tcW w:w="2274" w:type="dxa"/>
            <w:gridSpan w:val="2"/>
            <w:vAlign w:val="center"/>
            <w:tcPrChange w:id="302" w:author="Reviewer" w:date="2025-03-23T22:01:00Z" w16du:dateUtc="2025-03-23T19:01:00Z">
              <w:tcPr>
                <w:tcW w:w="2274" w:type="dxa"/>
                <w:gridSpan w:val="2"/>
                <w:vAlign w:val="center"/>
              </w:tcPr>
            </w:tcPrChange>
          </w:tcPr>
          <w:p w14:paraId="1555B76B" w14:textId="17916970"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303" w:author="Reviewer" w:date="2025-03-23T22:01:00Z" w16du:dateUtc="2025-03-23T19:01:00Z">
              <w:tcPr>
                <w:tcW w:w="708" w:type="dxa"/>
              </w:tcPr>
            </w:tcPrChange>
          </w:tcPr>
          <w:p w14:paraId="146A467C" w14:textId="77777777" w:rsidR="005679BE" w:rsidRPr="000357DC" w:rsidRDefault="005679BE" w:rsidP="005679BE">
            <w:pPr>
              <w:jc w:val="center"/>
              <w:rPr>
                <w:rFonts w:ascii="Arial" w:eastAsia="Arial Narrow" w:hAnsi="Arial" w:cs="Arial"/>
                <w:szCs w:val="20"/>
                <w:lang w:val="fr-FR" w:bidi="hi-IN"/>
              </w:rPr>
            </w:pPr>
          </w:p>
        </w:tc>
      </w:tr>
      <w:tr w:rsidR="005679BE" w:rsidRPr="000357DC" w14:paraId="192B04F6" w14:textId="77777777" w:rsidTr="00AE60C3">
        <w:tblPrEx>
          <w:jc w:val="left"/>
          <w:tblPrExChange w:id="304" w:author="Reviewer" w:date="2025-03-23T22:01:00Z" w16du:dateUtc="2025-03-23T19:01:00Z">
            <w:tblPrEx>
              <w:jc w:val="left"/>
            </w:tblPrEx>
          </w:tblPrExChange>
        </w:tblPrEx>
        <w:trPr>
          <w:gridAfter w:val="1"/>
          <w:wAfter w:w="7" w:type="dxa"/>
          <w:trHeight w:val="20"/>
          <w:trPrChange w:id="305" w:author="Reviewer" w:date="2025-03-23T22:01:00Z" w16du:dateUtc="2025-03-23T19:01:00Z">
            <w:trPr>
              <w:gridAfter w:val="1"/>
              <w:wAfter w:w="7" w:type="dxa"/>
              <w:trHeight w:val="20"/>
            </w:trPr>
          </w:trPrChange>
        </w:trPr>
        <w:tc>
          <w:tcPr>
            <w:tcW w:w="556" w:type="dxa"/>
            <w:gridSpan w:val="2"/>
            <w:tcPrChange w:id="306" w:author="Reviewer" w:date="2025-03-23T22:01:00Z" w16du:dateUtc="2025-03-23T19:01:00Z">
              <w:tcPr>
                <w:tcW w:w="557" w:type="dxa"/>
                <w:gridSpan w:val="2"/>
              </w:tcPr>
            </w:tcPrChange>
          </w:tcPr>
          <w:p w14:paraId="36DA8B3E"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bidi="hi-IN"/>
              </w:rPr>
            </w:pPr>
          </w:p>
        </w:tc>
        <w:tc>
          <w:tcPr>
            <w:tcW w:w="2268" w:type="dxa"/>
            <w:vAlign w:val="center"/>
            <w:tcPrChange w:id="307" w:author="Reviewer" w:date="2025-03-23T22:01:00Z" w16du:dateUtc="2025-03-23T19:01:00Z">
              <w:tcPr>
                <w:tcW w:w="2267" w:type="dxa"/>
                <w:vAlign w:val="center"/>
              </w:tcPr>
            </w:tcPrChange>
          </w:tcPr>
          <w:p w14:paraId="791C9473" w14:textId="1D7EB5DA"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Accouchement assisté (ventouse/forceps)</w:t>
            </w:r>
          </w:p>
        </w:tc>
        <w:tc>
          <w:tcPr>
            <w:tcW w:w="1841" w:type="dxa"/>
            <w:vAlign w:val="center"/>
            <w:tcPrChange w:id="308" w:author="Reviewer" w:date="2025-03-23T22:01:00Z" w16du:dateUtc="2025-03-23T19:01:00Z">
              <w:tcPr>
                <w:tcW w:w="1841" w:type="dxa"/>
                <w:vAlign w:val="center"/>
              </w:tcPr>
            </w:tcPrChange>
          </w:tcPr>
          <w:p w14:paraId="5877F231" w14:textId="4086B4A5"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309" w:author="Reviewer" w:date="2025-03-23T22:01:00Z" w16du:dateUtc="2025-03-23T19:01:00Z">
              <w:tcPr>
                <w:tcW w:w="1699" w:type="dxa"/>
                <w:vAlign w:val="center"/>
              </w:tcPr>
            </w:tcPrChange>
          </w:tcPr>
          <w:p w14:paraId="0C9329BB" w14:textId="0ACCF84F"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310" w:author="Reviewer" w:date="2025-03-23T22:01:00Z" w16du:dateUtc="2025-03-23T19:01:00Z">
              <w:tcPr>
                <w:tcW w:w="1132" w:type="dxa"/>
                <w:vAlign w:val="center"/>
              </w:tcPr>
            </w:tcPrChange>
          </w:tcPr>
          <w:p w14:paraId="04B49BF1" w14:textId="77777777" w:rsidR="005679BE" w:rsidRPr="00117F6A" w:rsidRDefault="005679BE" w:rsidP="00EC5256">
            <w:pPr>
              <w:tabs>
                <w:tab w:val="right" w:leader="dot" w:pos="4092"/>
              </w:tabs>
              <w:jc w:val="center"/>
              <w:rPr>
                <w:rFonts w:ascii="Calibri" w:hAnsi="Calibri" w:cs="Calibri"/>
                <w:b/>
                <w:szCs w:val="20"/>
                <w:lang w:val="fr-FR"/>
              </w:rPr>
            </w:pPr>
          </w:p>
        </w:tc>
        <w:tc>
          <w:tcPr>
            <w:tcW w:w="2274" w:type="dxa"/>
            <w:gridSpan w:val="2"/>
            <w:vAlign w:val="center"/>
            <w:tcPrChange w:id="311" w:author="Reviewer" w:date="2025-03-23T22:01:00Z" w16du:dateUtc="2025-03-23T19:01:00Z">
              <w:tcPr>
                <w:tcW w:w="2274" w:type="dxa"/>
                <w:gridSpan w:val="2"/>
                <w:vAlign w:val="center"/>
              </w:tcPr>
            </w:tcPrChange>
          </w:tcPr>
          <w:p w14:paraId="1FCF1816" w14:textId="745EA46C"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312" w:author="Reviewer" w:date="2025-03-23T22:01:00Z" w16du:dateUtc="2025-03-23T19:01:00Z">
              <w:tcPr>
                <w:tcW w:w="708" w:type="dxa"/>
              </w:tcPr>
            </w:tcPrChange>
          </w:tcPr>
          <w:p w14:paraId="66DBCBEC" w14:textId="77777777" w:rsidR="005679BE" w:rsidRPr="000357DC" w:rsidRDefault="005679BE" w:rsidP="005679BE">
            <w:pPr>
              <w:jc w:val="center"/>
              <w:rPr>
                <w:rFonts w:ascii="Arial" w:eastAsia="Arial Narrow" w:hAnsi="Arial" w:cs="Arial"/>
                <w:szCs w:val="20"/>
                <w:lang w:val="fr-FR" w:bidi="hi-IN"/>
              </w:rPr>
            </w:pPr>
          </w:p>
        </w:tc>
      </w:tr>
      <w:tr w:rsidR="005679BE" w:rsidRPr="000357DC" w14:paraId="0DFE54A2" w14:textId="77777777" w:rsidTr="00AE60C3">
        <w:tblPrEx>
          <w:jc w:val="left"/>
          <w:tblPrExChange w:id="313" w:author="Reviewer" w:date="2025-03-23T22:01:00Z" w16du:dateUtc="2025-03-23T19:01:00Z">
            <w:tblPrEx>
              <w:jc w:val="left"/>
            </w:tblPrEx>
          </w:tblPrExChange>
        </w:tblPrEx>
        <w:trPr>
          <w:gridAfter w:val="1"/>
          <w:wAfter w:w="7" w:type="dxa"/>
          <w:trHeight w:val="20"/>
          <w:trPrChange w:id="314" w:author="Reviewer" w:date="2025-03-23T22:01:00Z" w16du:dateUtc="2025-03-23T19:01:00Z">
            <w:trPr>
              <w:gridAfter w:val="1"/>
              <w:wAfter w:w="7" w:type="dxa"/>
              <w:trHeight w:val="20"/>
            </w:trPr>
          </w:trPrChange>
        </w:trPr>
        <w:tc>
          <w:tcPr>
            <w:tcW w:w="556" w:type="dxa"/>
            <w:gridSpan w:val="2"/>
            <w:tcPrChange w:id="315" w:author="Reviewer" w:date="2025-03-23T22:01:00Z" w16du:dateUtc="2025-03-23T19:01:00Z">
              <w:tcPr>
                <w:tcW w:w="557" w:type="dxa"/>
                <w:gridSpan w:val="2"/>
              </w:tcPr>
            </w:tcPrChange>
          </w:tcPr>
          <w:p w14:paraId="51354800"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bidi="hi-IN"/>
              </w:rPr>
            </w:pPr>
          </w:p>
        </w:tc>
        <w:tc>
          <w:tcPr>
            <w:tcW w:w="2268" w:type="dxa"/>
            <w:vAlign w:val="center"/>
            <w:tcPrChange w:id="316" w:author="Reviewer" w:date="2025-03-23T22:01:00Z" w16du:dateUtc="2025-03-23T19:01:00Z">
              <w:tcPr>
                <w:tcW w:w="2267" w:type="dxa"/>
                <w:vAlign w:val="center"/>
              </w:tcPr>
            </w:tcPrChange>
          </w:tcPr>
          <w:p w14:paraId="041808E3" w14:textId="21131FC0"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Épisiotomie et suture Déchirure cervicale</w:t>
            </w:r>
          </w:p>
        </w:tc>
        <w:tc>
          <w:tcPr>
            <w:tcW w:w="1841" w:type="dxa"/>
            <w:vAlign w:val="center"/>
            <w:tcPrChange w:id="317" w:author="Reviewer" w:date="2025-03-23T22:01:00Z" w16du:dateUtc="2025-03-23T19:01:00Z">
              <w:tcPr>
                <w:tcW w:w="1841" w:type="dxa"/>
                <w:vAlign w:val="center"/>
              </w:tcPr>
            </w:tcPrChange>
          </w:tcPr>
          <w:p w14:paraId="29199A9F" w14:textId="6DD6A623"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318" w:author="Reviewer" w:date="2025-03-23T22:01:00Z" w16du:dateUtc="2025-03-23T19:01:00Z">
              <w:tcPr>
                <w:tcW w:w="1699" w:type="dxa"/>
                <w:vAlign w:val="center"/>
              </w:tcPr>
            </w:tcPrChange>
          </w:tcPr>
          <w:p w14:paraId="564D9B67" w14:textId="5EB083ED"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319" w:author="Reviewer" w:date="2025-03-23T22:01:00Z" w16du:dateUtc="2025-03-23T19:01:00Z">
              <w:tcPr>
                <w:tcW w:w="1132" w:type="dxa"/>
                <w:vAlign w:val="center"/>
              </w:tcPr>
            </w:tcPrChange>
          </w:tcPr>
          <w:p w14:paraId="7A4FAFDB" w14:textId="77777777" w:rsidR="005679BE" w:rsidRPr="00117F6A" w:rsidRDefault="005679BE" w:rsidP="00EC5256">
            <w:pPr>
              <w:tabs>
                <w:tab w:val="right" w:leader="dot" w:pos="4092"/>
              </w:tabs>
              <w:jc w:val="center"/>
              <w:rPr>
                <w:rFonts w:ascii="Calibri" w:hAnsi="Calibri" w:cs="Calibri"/>
                <w:b/>
                <w:szCs w:val="20"/>
                <w:lang w:val="fr-FR"/>
              </w:rPr>
            </w:pPr>
          </w:p>
        </w:tc>
        <w:tc>
          <w:tcPr>
            <w:tcW w:w="2274" w:type="dxa"/>
            <w:gridSpan w:val="2"/>
            <w:vAlign w:val="center"/>
            <w:tcPrChange w:id="320" w:author="Reviewer" w:date="2025-03-23T22:01:00Z" w16du:dateUtc="2025-03-23T19:01:00Z">
              <w:tcPr>
                <w:tcW w:w="2274" w:type="dxa"/>
                <w:gridSpan w:val="2"/>
                <w:vAlign w:val="center"/>
              </w:tcPr>
            </w:tcPrChange>
          </w:tcPr>
          <w:p w14:paraId="5E1A64E9" w14:textId="34C1F4A3"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321" w:author="Reviewer" w:date="2025-03-23T22:01:00Z" w16du:dateUtc="2025-03-23T19:01:00Z">
              <w:tcPr>
                <w:tcW w:w="708" w:type="dxa"/>
              </w:tcPr>
            </w:tcPrChange>
          </w:tcPr>
          <w:p w14:paraId="359E1E54" w14:textId="77777777" w:rsidR="005679BE" w:rsidRPr="000357DC" w:rsidRDefault="005679BE" w:rsidP="005679BE">
            <w:pPr>
              <w:jc w:val="center"/>
              <w:rPr>
                <w:rFonts w:ascii="Arial" w:eastAsia="Arial Narrow" w:hAnsi="Arial" w:cs="Arial"/>
                <w:szCs w:val="20"/>
                <w:lang w:val="fr-FR" w:bidi="hi-IN"/>
              </w:rPr>
            </w:pPr>
          </w:p>
        </w:tc>
      </w:tr>
      <w:tr w:rsidR="005679BE" w:rsidRPr="000357DC" w14:paraId="0C7D38A5" w14:textId="77777777" w:rsidTr="00AE60C3">
        <w:tblPrEx>
          <w:jc w:val="left"/>
          <w:tblPrExChange w:id="322" w:author="Reviewer" w:date="2025-03-23T22:01:00Z" w16du:dateUtc="2025-03-23T19:01:00Z">
            <w:tblPrEx>
              <w:jc w:val="left"/>
            </w:tblPrEx>
          </w:tblPrExChange>
        </w:tblPrEx>
        <w:trPr>
          <w:gridAfter w:val="1"/>
          <w:wAfter w:w="7" w:type="dxa"/>
          <w:trHeight w:val="20"/>
          <w:trPrChange w:id="323" w:author="Reviewer" w:date="2025-03-23T22:01:00Z" w16du:dateUtc="2025-03-23T19:01:00Z">
            <w:trPr>
              <w:gridAfter w:val="1"/>
              <w:wAfter w:w="7" w:type="dxa"/>
              <w:trHeight w:val="20"/>
            </w:trPr>
          </w:trPrChange>
        </w:trPr>
        <w:tc>
          <w:tcPr>
            <w:tcW w:w="556" w:type="dxa"/>
            <w:gridSpan w:val="2"/>
            <w:tcPrChange w:id="324" w:author="Reviewer" w:date="2025-03-23T22:01:00Z" w16du:dateUtc="2025-03-23T19:01:00Z">
              <w:tcPr>
                <w:tcW w:w="557" w:type="dxa"/>
                <w:gridSpan w:val="2"/>
              </w:tcPr>
            </w:tcPrChange>
          </w:tcPr>
          <w:p w14:paraId="458B5C86"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bidi="hi-IN"/>
              </w:rPr>
            </w:pPr>
          </w:p>
        </w:tc>
        <w:tc>
          <w:tcPr>
            <w:tcW w:w="2268" w:type="dxa"/>
            <w:vAlign w:val="center"/>
            <w:tcPrChange w:id="325" w:author="Reviewer" w:date="2025-03-23T22:01:00Z" w16du:dateUtc="2025-03-23T19:01:00Z">
              <w:tcPr>
                <w:tcW w:w="2267" w:type="dxa"/>
                <w:vAlign w:val="center"/>
              </w:tcPr>
            </w:tcPrChange>
          </w:tcPr>
          <w:p w14:paraId="0E69573A" w14:textId="75B5BB06"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Antibiotiques IM/IV</w:t>
            </w:r>
          </w:p>
        </w:tc>
        <w:tc>
          <w:tcPr>
            <w:tcW w:w="1841" w:type="dxa"/>
            <w:vAlign w:val="center"/>
            <w:tcPrChange w:id="326" w:author="Reviewer" w:date="2025-03-23T22:01:00Z" w16du:dateUtc="2025-03-23T19:01:00Z">
              <w:tcPr>
                <w:tcW w:w="1841" w:type="dxa"/>
                <w:vAlign w:val="center"/>
              </w:tcPr>
            </w:tcPrChange>
          </w:tcPr>
          <w:p w14:paraId="7A43F7AD" w14:textId="0FD2ED61"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327" w:author="Reviewer" w:date="2025-03-23T22:01:00Z" w16du:dateUtc="2025-03-23T19:01:00Z">
              <w:tcPr>
                <w:tcW w:w="1699" w:type="dxa"/>
                <w:vAlign w:val="center"/>
              </w:tcPr>
            </w:tcPrChange>
          </w:tcPr>
          <w:p w14:paraId="1C819D1D" w14:textId="29E965C0"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328" w:author="Reviewer" w:date="2025-03-23T22:01:00Z" w16du:dateUtc="2025-03-23T19:01:00Z">
              <w:tcPr>
                <w:tcW w:w="1132" w:type="dxa"/>
                <w:vAlign w:val="center"/>
              </w:tcPr>
            </w:tcPrChange>
          </w:tcPr>
          <w:p w14:paraId="33751F5A" w14:textId="77777777" w:rsidR="005679BE" w:rsidRPr="00117F6A" w:rsidRDefault="005679BE" w:rsidP="00EC5256">
            <w:pPr>
              <w:tabs>
                <w:tab w:val="right" w:leader="dot" w:pos="4092"/>
              </w:tabs>
              <w:jc w:val="center"/>
              <w:rPr>
                <w:rFonts w:ascii="Calibri" w:hAnsi="Calibri" w:cs="Calibri"/>
                <w:b/>
                <w:szCs w:val="20"/>
                <w:lang w:val="fr-FR"/>
              </w:rPr>
            </w:pPr>
          </w:p>
        </w:tc>
        <w:tc>
          <w:tcPr>
            <w:tcW w:w="2274" w:type="dxa"/>
            <w:gridSpan w:val="2"/>
            <w:vAlign w:val="center"/>
            <w:tcPrChange w:id="329" w:author="Reviewer" w:date="2025-03-23T22:01:00Z" w16du:dateUtc="2025-03-23T19:01:00Z">
              <w:tcPr>
                <w:tcW w:w="2274" w:type="dxa"/>
                <w:gridSpan w:val="2"/>
                <w:vAlign w:val="center"/>
              </w:tcPr>
            </w:tcPrChange>
          </w:tcPr>
          <w:p w14:paraId="2F4093EB" w14:textId="79F14379"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330" w:author="Reviewer" w:date="2025-03-23T22:01:00Z" w16du:dateUtc="2025-03-23T19:01:00Z">
              <w:tcPr>
                <w:tcW w:w="708" w:type="dxa"/>
              </w:tcPr>
            </w:tcPrChange>
          </w:tcPr>
          <w:p w14:paraId="5B775824" w14:textId="77777777" w:rsidR="005679BE" w:rsidRPr="000357DC" w:rsidRDefault="005679BE" w:rsidP="005679BE">
            <w:pPr>
              <w:jc w:val="center"/>
              <w:rPr>
                <w:rFonts w:ascii="Arial" w:eastAsia="Arial Narrow" w:hAnsi="Arial" w:cs="Arial"/>
                <w:szCs w:val="20"/>
                <w:lang w:val="fr-FR" w:bidi="hi-IN"/>
              </w:rPr>
            </w:pPr>
          </w:p>
        </w:tc>
      </w:tr>
      <w:tr w:rsidR="005679BE" w:rsidRPr="000357DC" w14:paraId="64E831B3" w14:textId="77777777" w:rsidTr="00AE60C3">
        <w:tblPrEx>
          <w:jc w:val="left"/>
          <w:tblPrExChange w:id="331" w:author="Reviewer" w:date="2025-03-23T22:01:00Z" w16du:dateUtc="2025-03-23T19:01:00Z">
            <w:tblPrEx>
              <w:jc w:val="left"/>
            </w:tblPrEx>
          </w:tblPrExChange>
        </w:tblPrEx>
        <w:trPr>
          <w:gridAfter w:val="1"/>
          <w:wAfter w:w="7" w:type="dxa"/>
          <w:trHeight w:val="20"/>
          <w:trPrChange w:id="332" w:author="Reviewer" w:date="2025-03-23T22:01:00Z" w16du:dateUtc="2025-03-23T19:01:00Z">
            <w:trPr>
              <w:gridAfter w:val="1"/>
              <w:wAfter w:w="7" w:type="dxa"/>
              <w:trHeight w:val="20"/>
            </w:trPr>
          </w:trPrChange>
        </w:trPr>
        <w:tc>
          <w:tcPr>
            <w:tcW w:w="556" w:type="dxa"/>
            <w:gridSpan w:val="2"/>
            <w:tcPrChange w:id="333" w:author="Reviewer" w:date="2025-03-23T22:01:00Z" w16du:dateUtc="2025-03-23T19:01:00Z">
              <w:tcPr>
                <w:tcW w:w="557" w:type="dxa"/>
                <w:gridSpan w:val="2"/>
              </w:tcPr>
            </w:tcPrChange>
          </w:tcPr>
          <w:p w14:paraId="32C4DC0D"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bidi="hi-IN"/>
              </w:rPr>
            </w:pPr>
          </w:p>
        </w:tc>
        <w:tc>
          <w:tcPr>
            <w:tcW w:w="2268" w:type="dxa"/>
            <w:vAlign w:val="center"/>
            <w:tcPrChange w:id="334" w:author="Reviewer" w:date="2025-03-23T22:01:00Z" w16du:dateUtc="2025-03-23T19:01:00Z">
              <w:tcPr>
                <w:tcW w:w="2267" w:type="dxa"/>
                <w:vAlign w:val="center"/>
              </w:tcPr>
            </w:tcPrChange>
          </w:tcPr>
          <w:p w14:paraId="453A9AF7" w14:textId="57D4D0CF"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Furosémide IV</w:t>
            </w:r>
          </w:p>
        </w:tc>
        <w:tc>
          <w:tcPr>
            <w:tcW w:w="1841" w:type="dxa"/>
            <w:vAlign w:val="center"/>
            <w:tcPrChange w:id="335" w:author="Reviewer" w:date="2025-03-23T22:01:00Z" w16du:dateUtc="2025-03-23T19:01:00Z">
              <w:tcPr>
                <w:tcW w:w="1841" w:type="dxa"/>
                <w:vAlign w:val="center"/>
              </w:tcPr>
            </w:tcPrChange>
          </w:tcPr>
          <w:p w14:paraId="7457D111" w14:textId="37B67929"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336" w:author="Reviewer" w:date="2025-03-23T22:01:00Z" w16du:dateUtc="2025-03-23T19:01:00Z">
              <w:tcPr>
                <w:tcW w:w="1699" w:type="dxa"/>
                <w:vAlign w:val="center"/>
              </w:tcPr>
            </w:tcPrChange>
          </w:tcPr>
          <w:p w14:paraId="67FC631F" w14:textId="6E52EBA4"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337" w:author="Reviewer" w:date="2025-03-23T22:01:00Z" w16du:dateUtc="2025-03-23T19:01:00Z">
              <w:tcPr>
                <w:tcW w:w="1132" w:type="dxa"/>
                <w:vAlign w:val="center"/>
              </w:tcPr>
            </w:tcPrChange>
          </w:tcPr>
          <w:p w14:paraId="58739678" w14:textId="77777777" w:rsidR="005679BE" w:rsidRPr="00117F6A" w:rsidRDefault="005679BE" w:rsidP="00EC5256">
            <w:pPr>
              <w:tabs>
                <w:tab w:val="right" w:leader="dot" w:pos="4092"/>
              </w:tabs>
              <w:jc w:val="center"/>
              <w:rPr>
                <w:rFonts w:ascii="Calibri" w:hAnsi="Calibri" w:cs="Calibri"/>
                <w:b/>
                <w:szCs w:val="20"/>
                <w:lang w:val="fr-FR"/>
              </w:rPr>
            </w:pPr>
          </w:p>
        </w:tc>
        <w:tc>
          <w:tcPr>
            <w:tcW w:w="2274" w:type="dxa"/>
            <w:gridSpan w:val="2"/>
            <w:vAlign w:val="center"/>
            <w:tcPrChange w:id="338" w:author="Reviewer" w:date="2025-03-23T22:01:00Z" w16du:dateUtc="2025-03-23T19:01:00Z">
              <w:tcPr>
                <w:tcW w:w="2274" w:type="dxa"/>
                <w:gridSpan w:val="2"/>
                <w:vAlign w:val="center"/>
              </w:tcPr>
            </w:tcPrChange>
          </w:tcPr>
          <w:p w14:paraId="65605D3F" w14:textId="7E26D2EF"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339" w:author="Reviewer" w:date="2025-03-23T22:01:00Z" w16du:dateUtc="2025-03-23T19:01:00Z">
              <w:tcPr>
                <w:tcW w:w="708" w:type="dxa"/>
              </w:tcPr>
            </w:tcPrChange>
          </w:tcPr>
          <w:p w14:paraId="3CE62A0E" w14:textId="77777777" w:rsidR="005679BE" w:rsidRPr="000357DC" w:rsidRDefault="005679BE" w:rsidP="005679BE">
            <w:pPr>
              <w:jc w:val="center"/>
              <w:rPr>
                <w:rFonts w:ascii="Arial" w:eastAsia="Arial Narrow" w:hAnsi="Arial" w:cs="Arial"/>
                <w:szCs w:val="20"/>
                <w:lang w:val="fr-FR" w:bidi="hi-IN"/>
              </w:rPr>
            </w:pPr>
          </w:p>
        </w:tc>
      </w:tr>
      <w:tr w:rsidR="005679BE" w:rsidRPr="000357DC" w14:paraId="451DE621" w14:textId="77777777" w:rsidTr="00AE60C3">
        <w:tblPrEx>
          <w:jc w:val="left"/>
          <w:tblPrExChange w:id="340" w:author="Reviewer" w:date="2025-03-23T22:01:00Z" w16du:dateUtc="2025-03-23T19:01:00Z">
            <w:tblPrEx>
              <w:jc w:val="left"/>
            </w:tblPrEx>
          </w:tblPrExChange>
        </w:tblPrEx>
        <w:trPr>
          <w:gridAfter w:val="1"/>
          <w:wAfter w:w="7" w:type="dxa"/>
          <w:trHeight w:val="20"/>
          <w:trPrChange w:id="341" w:author="Reviewer" w:date="2025-03-23T22:01:00Z" w16du:dateUtc="2025-03-23T19:01:00Z">
            <w:trPr>
              <w:gridAfter w:val="1"/>
              <w:wAfter w:w="7" w:type="dxa"/>
              <w:trHeight w:val="20"/>
            </w:trPr>
          </w:trPrChange>
        </w:trPr>
        <w:tc>
          <w:tcPr>
            <w:tcW w:w="556" w:type="dxa"/>
            <w:gridSpan w:val="2"/>
            <w:tcPrChange w:id="342" w:author="Reviewer" w:date="2025-03-23T22:01:00Z" w16du:dateUtc="2025-03-23T19:01:00Z">
              <w:tcPr>
                <w:tcW w:w="557" w:type="dxa"/>
                <w:gridSpan w:val="2"/>
              </w:tcPr>
            </w:tcPrChange>
          </w:tcPr>
          <w:p w14:paraId="52866C2B"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bidi="hi-IN"/>
              </w:rPr>
            </w:pPr>
          </w:p>
        </w:tc>
        <w:tc>
          <w:tcPr>
            <w:tcW w:w="2268" w:type="dxa"/>
            <w:vAlign w:val="center"/>
            <w:tcPrChange w:id="343" w:author="Reviewer" w:date="2025-03-23T22:01:00Z" w16du:dateUtc="2025-03-23T19:01:00Z">
              <w:tcPr>
                <w:tcW w:w="2267" w:type="dxa"/>
                <w:vAlign w:val="center"/>
              </w:tcPr>
            </w:tcPrChange>
          </w:tcPr>
          <w:p w14:paraId="09F08BF6" w14:textId="1A5B8A51"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Sulfate de magnésium injectable</w:t>
            </w:r>
          </w:p>
        </w:tc>
        <w:tc>
          <w:tcPr>
            <w:tcW w:w="1841" w:type="dxa"/>
            <w:vAlign w:val="center"/>
            <w:tcPrChange w:id="344" w:author="Reviewer" w:date="2025-03-23T22:01:00Z" w16du:dateUtc="2025-03-23T19:01:00Z">
              <w:tcPr>
                <w:tcW w:w="1841" w:type="dxa"/>
                <w:vAlign w:val="center"/>
              </w:tcPr>
            </w:tcPrChange>
          </w:tcPr>
          <w:p w14:paraId="6C3603C7" w14:textId="32770B71"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345" w:author="Reviewer" w:date="2025-03-23T22:01:00Z" w16du:dateUtc="2025-03-23T19:01:00Z">
              <w:tcPr>
                <w:tcW w:w="1699" w:type="dxa"/>
                <w:vAlign w:val="center"/>
              </w:tcPr>
            </w:tcPrChange>
          </w:tcPr>
          <w:p w14:paraId="6F3BD7F6" w14:textId="1BFEC831"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346" w:author="Reviewer" w:date="2025-03-23T22:01:00Z" w16du:dateUtc="2025-03-23T19:01:00Z">
              <w:tcPr>
                <w:tcW w:w="1132" w:type="dxa"/>
                <w:vAlign w:val="center"/>
              </w:tcPr>
            </w:tcPrChange>
          </w:tcPr>
          <w:p w14:paraId="65D8DD25" w14:textId="77777777" w:rsidR="005679BE" w:rsidRPr="00117F6A" w:rsidRDefault="005679BE" w:rsidP="00EC5256">
            <w:pPr>
              <w:tabs>
                <w:tab w:val="right" w:leader="dot" w:pos="4092"/>
              </w:tabs>
              <w:jc w:val="center"/>
              <w:rPr>
                <w:rFonts w:ascii="Calibri" w:hAnsi="Calibri" w:cs="Calibri"/>
                <w:b/>
                <w:szCs w:val="20"/>
                <w:lang w:val="fr-FR"/>
              </w:rPr>
            </w:pPr>
          </w:p>
        </w:tc>
        <w:tc>
          <w:tcPr>
            <w:tcW w:w="2274" w:type="dxa"/>
            <w:gridSpan w:val="2"/>
            <w:vAlign w:val="center"/>
            <w:tcPrChange w:id="347" w:author="Reviewer" w:date="2025-03-23T22:01:00Z" w16du:dateUtc="2025-03-23T19:01:00Z">
              <w:tcPr>
                <w:tcW w:w="2274" w:type="dxa"/>
                <w:gridSpan w:val="2"/>
                <w:vAlign w:val="center"/>
              </w:tcPr>
            </w:tcPrChange>
          </w:tcPr>
          <w:p w14:paraId="4BA8BA1E" w14:textId="1852C6FC"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348" w:author="Reviewer" w:date="2025-03-23T22:01:00Z" w16du:dateUtc="2025-03-23T19:01:00Z">
              <w:tcPr>
                <w:tcW w:w="708" w:type="dxa"/>
              </w:tcPr>
            </w:tcPrChange>
          </w:tcPr>
          <w:p w14:paraId="22F8FD66" w14:textId="77777777" w:rsidR="005679BE" w:rsidRPr="000357DC" w:rsidRDefault="005679BE" w:rsidP="005679BE">
            <w:pPr>
              <w:jc w:val="center"/>
              <w:rPr>
                <w:rFonts w:ascii="Arial" w:eastAsia="Arial Narrow" w:hAnsi="Arial" w:cs="Arial"/>
                <w:szCs w:val="20"/>
                <w:lang w:val="fr-FR" w:bidi="hi-IN"/>
              </w:rPr>
            </w:pPr>
          </w:p>
        </w:tc>
      </w:tr>
      <w:tr w:rsidR="005679BE" w:rsidRPr="000357DC" w14:paraId="74AEEC79" w14:textId="77777777" w:rsidTr="00AE60C3">
        <w:tblPrEx>
          <w:jc w:val="left"/>
          <w:tblPrExChange w:id="349" w:author="Reviewer" w:date="2025-03-23T22:01:00Z" w16du:dateUtc="2025-03-23T19:01:00Z">
            <w:tblPrEx>
              <w:jc w:val="left"/>
            </w:tblPrEx>
          </w:tblPrExChange>
        </w:tblPrEx>
        <w:trPr>
          <w:gridAfter w:val="1"/>
          <w:wAfter w:w="7" w:type="dxa"/>
          <w:trHeight w:val="20"/>
          <w:trPrChange w:id="350" w:author="Reviewer" w:date="2025-03-23T22:01:00Z" w16du:dateUtc="2025-03-23T19:01:00Z">
            <w:trPr>
              <w:gridAfter w:val="1"/>
              <w:wAfter w:w="7" w:type="dxa"/>
              <w:trHeight w:val="20"/>
            </w:trPr>
          </w:trPrChange>
        </w:trPr>
        <w:tc>
          <w:tcPr>
            <w:tcW w:w="556" w:type="dxa"/>
            <w:gridSpan w:val="2"/>
            <w:tcPrChange w:id="351" w:author="Reviewer" w:date="2025-03-23T22:01:00Z" w16du:dateUtc="2025-03-23T19:01:00Z">
              <w:tcPr>
                <w:tcW w:w="557" w:type="dxa"/>
                <w:gridSpan w:val="2"/>
              </w:tcPr>
            </w:tcPrChange>
          </w:tcPr>
          <w:p w14:paraId="033EE120"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bidi="hi-IN"/>
              </w:rPr>
            </w:pPr>
          </w:p>
        </w:tc>
        <w:tc>
          <w:tcPr>
            <w:tcW w:w="2268" w:type="dxa"/>
            <w:vAlign w:val="center"/>
            <w:tcPrChange w:id="352" w:author="Reviewer" w:date="2025-03-23T22:01:00Z" w16du:dateUtc="2025-03-23T19:01:00Z">
              <w:tcPr>
                <w:tcW w:w="2267" w:type="dxa"/>
                <w:vAlign w:val="center"/>
              </w:tcPr>
            </w:tcPrChange>
          </w:tcPr>
          <w:p w14:paraId="1E4F2C4B" w14:textId="44D5F53B"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Tocolytiques pour le travail prématuré</w:t>
            </w:r>
          </w:p>
        </w:tc>
        <w:tc>
          <w:tcPr>
            <w:tcW w:w="1841" w:type="dxa"/>
            <w:vAlign w:val="center"/>
            <w:tcPrChange w:id="353" w:author="Reviewer" w:date="2025-03-23T22:01:00Z" w16du:dateUtc="2025-03-23T19:01:00Z">
              <w:tcPr>
                <w:tcW w:w="1841" w:type="dxa"/>
                <w:vAlign w:val="center"/>
              </w:tcPr>
            </w:tcPrChange>
          </w:tcPr>
          <w:p w14:paraId="5E62FE68" w14:textId="3AA87A74"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354" w:author="Reviewer" w:date="2025-03-23T22:01:00Z" w16du:dateUtc="2025-03-23T19:01:00Z">
              <w:tcPr>
                <w:tcW w:w="1699" w:type="dxa"/>
                <w:vAlign w:val="center"/>
              </w:tcPr>
            </w:tcPrChange>
          </w:tcPr>
          <w:p w14:paraId="16C6BF5D" w14:textId="6C6E83DD"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355" w:author="Reviewer" w:date="2025-03-23T22:01:00Z" w16du:dateUtc="2025-03-23T19:01:00Z">
              <w:tcPr>
                <w:tcW w:w="1132" w:type="dxa"/>
                <w:vAlign w:val="center"/>
              </w:tcPr>
            </w:tcPrChange>
          </w:tcPr>
          <w:p w14:paraId="61A8159F" w14:textId="77777777" w:rsidR="005679BE" w:rsidRPr="00117F6A" w:rsidRDefault="005679BE" w:rsidP="00EC5256">
            <w:pPr>
              <w:tabs>
                <w:tab w:val="right" w:leader="dot" w:pos="4092"/>
              </w:tabs>
              <w:jc w:val="center"/>
              <w:rPr>
                <w:rFonts w:ascii="Calibri" w:hAnsi="Calibri" w:cs="Calibri"/>
                <w:b/>
                <w:szCs w:val="20"/>
                <w:lang w:val="fr-FR"/>
              </w:rPr>
            </w:pPr>
          </w:p>
        </w:tc>
        <w:tc>
          <w:tcPr>
            <w:tcW w:w="2274" w:type="dxa"/>
            <w:gridSpan w:val="2"/>
            <w:vAlign w:val="center"/>
            <w:tcPrChange w:id="356" w:author="Reviewer" w:date="2025-03-23T22:01:00Z" w16du:dateUtc="2025-03-23T19:01:00Z">
              <w:tcPr>
                <w:tcW w:w="2274" w:type="dxa"/>
                <w:gridSpan w:val="2"/>
                <w:vAlign w:val="center"/>
              </w:tcPr>
            </w:tcPrChange>
          </w:tcPr>
          <w:p w14:paraId="08524F81" w14:textId="66C59950"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357" w:author="Reviewer" w:date="2025-03-23T22:01:00Z" w16du:dateUtc="2025-03-23T19:01:00Z">
              <w:tcPr>
                <w:tcW w:w="708" w:type="dxa"/>
              </w:tcPr>
            </w:tcPrChange>
          </w:tcPr>
          <w:p w14:paraId="58C0BA10" w14:textId="77777777" w:rsidR="005679BE" w:rsidRPr="000357DC" w:rsidRDefault="005679BE" w:rsidP="005679BE">
            <w:pPr>
              <w:jc w:val="center"/>
              <w:rPr>
                <w:rFonts w:ascii="Arial" w:eastAsia="Arial Narrow" w:hAnsi="Arial" w:cs="Arial"/>
                <w:szCs w:val="20"/>
                <w:lang w:val="fr-FR" w:bidi="hi-IN"/>
              </w:rPr>
            </w:pPr>
          </w:p>
        </w:tc>
      </w:tr>
      <w:tr w:rsidR="005679BE" w:rsidRPr="000357DC" w14:paraId="3D1AB319" w14:textId="77777777" w:rsidTr="00AE60C3">
        <w:tblPrEx>
          <w:jc w:val="left"/>
          <w:tblPrExChange w:id="358" w:author="Reviewer" w:date="2025-03-23T22:01:00Z" w16du:dateUtc="2025-03-23T19:01:00Z">
            <w:tblPrEx>
              <w:jc w:val="left"/>
            </w:tblPrEx>
          </w:tblPrExChange>
        </w:tblPrEx>
        <w:trPr>
          <w:gridAfter w:val="1"/>
          <w:wAfter w:w="7" w:type="dxa"/>
          <w:trHeight w:val="20"/>
          <w:trPrChange w:id="359" w:author="Reviewer" w:date="2025-03-23T22:01:00Z" w16du:dateUtc="2025-03-23T19:01:00Z">
            <w:trPr>
              <w:gridAfter w:val="1"/>
              <w:wAfter w:w="7" w:type="dxa"/>
              <w:trHeight w:val="20"/>
            </w:trPr>
          </w:trPrChange>
        </w:trPr>
        <w:tc>
          <w:tcPr>
            <w:tcW w:w="556" w:type="dxa"/>
            <w:gridSpan w:val="2"/>
            <w:tcPrChange w:id="360" w:author="Reviewer" w:date="2025-03-23T22:01:00Z" w16du:dateUtc="2025-03-23T19:01:00Z">
              <w:tcPr>
                <w:tcW w:w="557" w:type="dxa"/>
                <w:gridSpan w:val="2"/>
              </w:tcPr>
            </w:tcPrChange>
          </w:tcPr>
          <w:p w14:paraId="4DD8C563"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bidi="hi-IN"/>
              </w:rPr>
            </w:pPr>
          </w:p>
        </w:tc>
        <w:tc>
          <w:tcPr>
            <w:tcW w:w="2268" w:type="dxa"/>
            <w:vAlign w:val="center"/>
            <w:tcPrChange w:id="361" w:author="Reviewer" w:date="2025-03-23T22:01:00Z" w16du:dateUtc="2025-03-23T19:01:00Z">
              <w:tcPr>
                <w:tcW w:w="2267" w:type="dxa"/>
                <w:vAlign w:val="center"/>
              </w:tcPr>
            </w:tcPrChange>
          </w:tcPr>
          <w:p w14:paraId="10193C50" w14:textId="5F2DADED"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Stéroïdes pour le travail prématuré</w:t>
            </w:r>
          </w:p>
        </w:tc>
        <w:tc>
          <w:tcPr>
            <w:tcW w:w="1841" w:type="dxa"/>
            <w:vAlign w:val="center"/>
            <w:tcPrChange w:id="362" w:author="Reviewer" w:date="2025-03-23T22:01:00Z" w16du:dateUtc="2025-03-23T19:01:00Z">
              <w:tcPr>
                <w:tcW w:w="1841" w:type="dxa"/>
                <w:vAlign w:val="center"/>
              </w:tcPr>
            </w:tcPrChange>
          </w:tcPr>
          <w:p w14:paraId="332B7845" w14:textId="45977EC9"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363" w:author="Reviewer" w:date="2025-03-23T22:01:00Z" w16du:dateUtc="2025-03-23T19:01:00Z">
              <w:tcPr>
                <w:tcW w:w="1699" w:type="dxa"/>
                <w:vAlign w:val="center"/>
              </w:tcPr>
            </w:tcPrChange>
          </w:tcPr>
          <w:p w14:paraId="25B1B32E" w14:textId="5FE7AE00"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364" w:author="Reviewer" w:date="2025-03-23T22:01:00Z" w16du:dateUtc="2025-03-23T19:01:00Z">
              <w:tcPr>
                <w:tcW w:w="1132" w:type="dxa"/>
                <w:vAlign w:val="center"/>
              </w:tcPr>
            </w:tcPrChange>
          </w:tcPr>
          <w:p w14:paraId="2D33A376" w14:textId="77777777" w:rsidR="005679BE" w:rsidRPr="00117F6A" w:rsidRDefault="005679BE" w:rsidP="00EC5256">
            <w:pPr>
              <w:tabs>
                <w:tab w:val="right" w:leader="dot" w:pos="4092"/>
              </w:tabs>
              <w:jc w:val="center"/>
              <w:rPr>
                <w:rFonts w:ascii="Calibri" w:hAnsi="Calibri" w:cs="Calibri"/>
                <w:b/>
                <w:szCs w:val="20"/>
                <w:lang w:val="fr-FR"/>
              </w:rPr>
            </w:pPr>
          </w:p>
        </w:tc>
        <w:tc>
          <w:tcPr>
            <w:tcW w:w="2274" w:type="dxa"/>
            <w:gridSpan w:val="2"/>
            <w:vAlign w:val="center"/>
            <w:tcPrChange w:id="365" w:author="Reviewer" w:date="2025-03-23T22:01:00Z" w16du:dateUtc="2025-03-23T19:01:00Z">
              <w:tcPr>
                <w:tcW w:w="2274" w:type="dxa"/>
                <w:gridSpan w:val="2"/>
                <w:vAlign w:val="center"/>
              </w:tcPr>
            </w:tcPrChange>
          </w:tcPr>
          <w:p w14:paraId="31129EBD" w14:textId="560B0CB1"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366" w:author="Reviewer" w:date="2025-03-23T22:01:00Z" w16du:dateUtc="2025-03-23T19:01:00Z">
              <w:tcPr>
                <w:tcW w:w="708" w:type="dxa"/>
              </w:tcPr>
            </w:tcPrChange>
          </w:tcPr>
          <w:p w14:paraId="32608D55" w14:textId="77777777" w:rsidR="005679BE" w:rsidRPr="000357DC" w:rsidRDefault="005679BE" w:rsidP="005679BE">
            <w:pPr>
              <w:jc w:val="center"/>
              <w:rPr>
                <w:rFonts w:ascii="Arial" w:eastAsia="Arial Narrow" w:hAnsi="Arial" w:cs="Arial"/>
                <w:szCs w:val="20"/>
                <w:lang w:val="fr-FR" w:bidi="hi-IN"/>
              </w:rPr>
            </w:pPr>
          </w:p>
        </w:tc>
      </w:tr>
      <w:tr w:rsidR="005679BE" w:rsidRPr="000357DC" w14:paraId="7AA45918" w14:textId="77777777" w:rsidTr="00AE60C3">
        <w:tblPrEx>
          <w:jc w:val="left"/>
          <w:tblPrExChange w:id="367" w:author="Reviewer" w:date="2025-03-23T22:01:00Z" w16du:dateUtc="2025-03-23T19:01:00Z">
            <w:tblPrEx>
              <w:jc w:val="left"/>
            </w:tblPrEx>
          </w:tblPrExChange>
        </w:tblPrEx>
        <w:trPr>
          <w:gridAfter w:val="1"/>
          <w:wAfter w:w="7" w:type="dxa"/>
          <w:trHeight w:val="20"/>
          <w:trPrChange w:id="368" w:author="Reviewer" w:date="2025-03-23T22:01:00Z" w16du:dateUtc="2025-03-23T19:01:00Z">
            <w:trPr>
              <w:gridAfter w:val="1"/>
              <w:wAfter w:w="7" w:type="dxa"/>
              <w:trHeight w:val="20"/>
            </w:trPr>
          </w:trPrChange>
        </w:trPr>
        <w:tc>
          <w:tcPr>
            <w:tcW w:w="556" w:type="dxa"/>
            <w:gridSpan w:val="2"/>
            <w:tcPrChange w:id="369" w:author="Reviewer" w:date="2025-03-23T22:01:00Z" w16du:dateUtc="2025-03-23T19:01:00Z">
              <w:tcPr>
                <w:tcW w:w="557" w:type="dxa"/>
                <w:gridSpan w:val="2"/>
              </w:tcPr>
            </w:tcPrChange>
          </w:tcPr>
          <w:p w14:paraId="1F86A03F"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bidi="hi-IN"/>
              </w:rPr>
            </w:pPr>
          </w:p>
        </w:tc>
        <w:tc>
          <w:tcPr>
            <w:tcW w:w="2268" w:type="dxa"/>
            <w:vAlign w:val="center"/>
            <w:tcPrChange w:id="370" w:author="Reviewer" w:date="2025-03-23T22:01:00Z" w16du:dateUtc="2025-03-23T19:01:00Z">
              <w:tcPr>
                <w:tcW w:w="2267" w:type="dxa"/>
                <w:vAlign w:val="center"/>
              </w:tcPr>
            </w:tcPrChange>
          </w:tcPr>
          <w:p w14:paraId="0ABE4DF5" w14:textId="76764099"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Retrait manuel du placenta</w:t>
            </w:r>
          </w:p>
        </w:tc>
        <w:tc>
          <w:tcPr>
            <w:tcW w:w="1841" w:type="dxa"/>
            <w:vAlign w:val="center"/>
            <w:tcPrChange w:id="371" w:author="Reviewer" w:date="2025-03-23T22:01:00Z" w16du:dateUtc="2025-03-23T19:01:00Z">
              <w:tcPr>
                <w:tcW w:w="1841" w:type="dxa"/>
                <w:vAlign w:val="center"/>
              </w:tcPr>
            </w:tcPrChange>
          </w:tcPr>
          <w:p w14:paraId="41C164E7" w14:textId="00F2C237"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372" w:author="Reviewer" w:date="2025-03-23T22:01:00Z" w16du:dateUtc="2025-03-23T19:01:00Z">
              <w:tcPr>
                <w:tcW w:w="1699" w:type="dxa"/>
                <w:vAlign w:val="center"/>
              </w:tcPr>
            </w:tcPrChange>
          </w:tcPr>
          <w:p w14:paraId="3348D4E6" w14:textId="7C115845"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373" w:author="Reviewer" w:date="2025-03-23T22:01:00Z" w16du:dateUtc="2025-03-23T19:01:00Z">
              <w:tcPr>
                <w:tcW w:w="1132" w:type="dxa"/>
                <w:vAlign w:val="center"/>
              </w:tcPr>
            </w:tcPrChange>
          </w:tcPr>
          <w:p w14:paraId="0C1C5360" w14:textId="77777777" w:rsidR="005679BE" w:rsidRPr="00117F6A" w:rsidRDefault="005679BE" w:rsidP="00EC5256">
            <w:pPr>
              <w:tabs>
                <w:tab w:val="right" w:leader="dot" w:pos="4092"/>
              </w:tabs>
              <w:jc w:val="center"/>
              <w:rPr>
                <w:rFonts w:ascii="Calibri" w:hAnsi="Calibri" w:cs="Calibri"/>
                <w:b/>
                <w:szCs w:val="20"/>
                <w:lang w:val="fr-FR"/>
              </w:rPr>
            </w:pPr>
          </w:p>
        </w:tc>
        <w:tc>
          <w:tcPr>
            <w:tcW w:w="2274" w:type="dxa"/>
            <w:gridSpan w:val="2"/>
            <w:vAlign w:val="center"/>
            <w:tcPrChange w:id="374" w:author="Reviewer" w:date="2025-03-23T22:01:00Z" w16du:dateUtc="2025-03-23T19:01:00Z">
              <w:tcPr>
                <w:tcW w:w="2274" w:type="dxa"/>
                <w:gridSpan w:val="2"/>
                <w:vAlign w:val="center"/>
              </w:tcPr>
            </w:tcPrChange>
          </w:tcPr>
          <w:p w14:paraId="35B738DB" w14:textId="40745A49"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375" w:author="Reviewer" w:date="2025-03-23T22:01:00Z" w16du:dateUtc="2025-03-23T19:01:00Z">
              <w:tcPr>
                <w:tcW w:w="708" w:type="dxa"/>
              </w:tcPr>
            </w:tcPrChange>
          </w:tcPr>
          <w:p w14:paraId="510CFF20" w14:textId="77777777" w:rsidR="005679BE" w:rsidRPr="000357DC" w:rsidRDefault="005679BE" w:rsidP="005679BE">
            <w:pPr>
              <w:jc w:val="center"/>
              <w:rPr>
                <w:rFonts w:ascii="Arial" w:eastAsia="Arial Narrow" w:hAnsi="Arial" w:cs="Arial"/>
                <w:szCs w:val="20"/>
                <w:lang w:val="fr-FR" w:bidi="hi-IN"/>
              </w:rPr>
            </w:pPr>
          </w:p>
        </w:tc>
      </w:tr>
      <w:tr w:rsidR="0010068F" w:rsidRPr="00760CD1" w14:paraId="7844B6F2" w14:textId="77777777" w:rsidTr="00AE60C3">
        <w:tblPrEx>
          <w:jc w:val="left"/>
          <w:tblPrExChange w:id="376" w:author="Reviewer" w:date="2025-03-23T22:01:00Z" w16du:dateUtc="2025-03-23T19:01:00Z">
            <w:tblPrEx>
              <w:jc w:val="left"/>
            </w:tblPrEx>
          </w:tblPrExChange>
        </w:tblPrEx>
        <w:trPr>
          <w:cantSplit/>
          <w:trHeight w:val="20"/>
          <w:trPrChange w:id="377" w:author="Reviewer" w:date="2025-03-23T22:01:00Z" w16du:dateUtc="2025-03-23T19:01:00Z">
            <w:trPr>
              <w:cantSplit/>
              <w:trHeight w:val="20"/>
            </w:trPr>
          </w:trPrChange>
        </w:trPr>
        <w:tc>
          <w:tcPr>
            <w:tcW w:w="518" w:type="dxa"/>
            <w:tcPrChange w:id="378" w:author="Reviewer" w:date="2025-03-23T22:01:00Z" w16du:dateUtc="2025-03-23T19:01:00Z">
              <w:tcPr>
                <w:tcW w:w="519" w:type="dxa"/>
              </w:tcPr>
            </w:tcPrChange>
          </w:tcPr>
          <w:p w14:paraId="092C7D18" w14:textId="3E623DD8" w:rsidR="00D4751D" w:rsidRPr="00B14DD6" w:rsidRDefault="00AE60C3" w:rsidP="00AE60C3">
            <w:pPr>
              <w:jc w:val="both"/>
              <w:rPr>
                <w:rFonts w:cstheme="minorHAnsi"/>
                <w:bCs/>
                <w:szCs w:val="20"/>
                <w:lang w:val="fr-FR"/>
              </w:rPr>
              <w:pPrChange w:id="379" w:author="Reviewer" w:date="2025-03-23T21:45:00Z" w16du:dateUtc="2025-03-23T18:45:00Z">
                <w:pPr>
                  <w:ind w:left="360"/>
                  <w:jc w:val="right"/>
                </w:pPr>
              </w:pPrChange>
            </w:pPr>
            <w:proofErr w:type="gramStart"/>
            <w:ins w:id="380" w:author="Reviewer" w:date="2025-03-23T21:48:00Z" w16du:dateUtc="2025-03-23T18:48:00Z">
              <w:r>
                <w:rPr>
                  <w:rFonts w:cstheme="minorHAnsi"/>
                  <w:bCs/>
                  <w:szCs w:val="20"/>
                  <w:lang w:val="fr-FR"/>
                </w:rPr>
                <w:t>p</w:t>
              </w:r>
            </w:ins>
            <w:proofErr w:type="gramEnd"/>
          </w:p>
        </w:tc>
        <w:tc>
          <w:tcPr>
            <w:tcW w:w="2306" w:type="dxa"/>
            <w:gridSpan w:val="2"/>
            <w:vAlign w:val="center"/>
            <w:tcPrChange w:id="381" w:author="Reviewer" w:date="2025-03-23T22:01:00Z" w16du:dateUtc="2025-03-23T19:01:00Z">
              <w:tcPr>
                <w:tcW w:w="2306" w:type="dxa"/>
                <w:gridSpan w:val="2"/>
                <w:vAlign w:val="center"/>
              </w:tcPr>
            </w:tcPrChange>
          </w:tcPr>
          <w:p w14:paraId="0AC7B4D3" w14:textId="77777777" w:rsidR="00D4751D" w:rsidRPr="00504735" w:rsidRDefault="00D4751D" w:rsidP="00D4751D">
            <w:pPr>
              <w:rPr>
                <w:rFonts w:cstheme="minorHAnsi"/>
                <w:szCs w:val="20"/>
                <w:lang w:val="fr-FR"/>
              </w:rPr>
            </w:pPr>
            <w:r>
              <w:rPr>
                <w:rFonts w:eastAsia="Arial Narrow" w:cstheme="minorHAnsi"/>
                <w:noProof/>
                <w:spacing w:val="-2"/>
                <w:szCs w:val="20"/>
                <w:lang w:val="fr-FR" w:eastAsia="en-IN" w:bidi="hi-IN"/>
              </w:rPr>
              <w:t xml:space="preserve">Quel est le coût de la césarienne ? </w:t>
            </w:r>
          </w:p>
        </w:tc>
        <w:tc>
          <w:tcPr>
            <w:tcW w:w="1841" w:type="dxa"/>
            <w:vAlign w:val="center"/>
            <w:tcPrChange w:id="382" w:author="Reviewer" w:date="2025-03-23T22:01:00Z" w16du:dateUtc="2025-03-23T19:01:00Z">
              <w:tcPr>
                <w:tcW w:w="1841" w:type="dxa"/>
                <w:vAlign w:val="center"/>
              </w:tcPr>
            </w:tcPrChange>
          </w:tcPr>
          <w:p w14:paraId="2A70B17C" w14:textId="2EC355EE" w:rsidR="00D4751D" w:rsidRPr="00504735" w:rsidRDefault="00D4751D" w:rsidP="00D4751D">
            <w:pPr>
              <w:jc w:val="center"/>
              <w:rPr>
                <w:rFonts w:cstheme="minorHAnsi"/>
                <w:bCs/>
                <w:szCs w:val="20"/>
                <w:lang w:val="fr-FR"/>
              </w:rPr>
            </w:pPr>
            <w:r>
              <w:rPr>
                <w:rFonts w:ascii="Calibri" w:eastAsia="Times New Roman" w:hAnsi="Calibri" w:cs="Calibri"/>
                <w:b/>
                <w:bCs/>
                <w:color w:val="000000"/>
                <w:szCs w:val="20"/>
                <w:lang w:val="fr-FR" w:bidi="hi-IN"/>
              </w:rPr>
              <w:t>1   2   3</w:t>
            </w:r>
          </w:p>
        </w:tc>
        <w:tc>
          <w:tcPr>
            <w:tcW w:w="1699" w:type="dxa"/>
            <w:vAlign w:val="center"/>
            <w:tcPrChange w:id="383" w:author="Reviewer" w:date="2025-03-23T22:01:00Z" w16du:dateUtc="2025-03-23T19:01:00Z">
              <w:tcPr>
                <w:tcW w:w="1699" w:type="dxa"/>
                <w:vAlign w:val="center"/>
              </w:tcPr>
            </w:tcPrChange>
          </w:tcPr>
          <w:p w14:paraId="4055A9AE" w14:textId="16C44622" w:rsidR="00D4751D" w:rsidRPr="00504735" w:rsidRDefault="00D4751D" w:rsidP="00D4751D">
            <w:pPr>
              <w:jc w:val="center"/>
              <w:rPr>
                <w:rFonts w:cstheme="minorHAnsi"/>
                <w:bCs/>
                <w:szCs w:val="20"/>
                <w:lang w:val="fr-FR"/>
              </w:rPr>
            </w:pPr>
            <w:r>
              <w:rPr>
                <w:rFonts w:ascii="Calibri" w:hAnsi="Calibri" w:cs="Calibri"/>
                <w:b/>
                <w:szCs w:val="20"/>
                <w:lang w:val="fr-FR"/>
              </w:rPr>
              <w:t>1   2</w:t>
            </w:r>
          </w:p>
        </w:tc>
        <w:tc>
          <w:tcPr>
            <w:tcW w:w="1132" w:type="dxa"/>
            <w:vAlign w:val="center"/>
            <w:tcPrChange w:id="384" w:author="Reviewer" w:date="2025-03-23T22:01:00Z" w16du:dateUtc="2025-03-23T19:01:00Z">
              <w:tcPr>
                <w:tcW w:w="1132" w:type="dxa"/>
                <w:vAlign w:val="center"/>
              </w:tcPr>
            </w:tcPrChange>
          </w:tcPr>
          <w:p w14:paraId="315B4490" w14:textId="77777777" w:rsidR="00D4751D" w:rsidRPr="00504735" w:rsidRDefault="00D4751D" w:rsidP="00D4751D">
            <w:pPr>
              <w:rPr>
                <w:rFonts w:cstheme="minorHAnsi"/>
                <w:bCs/>
                <w:szCs w:val="20"/>
                <w:lang w:val="fr-FR"/>
              </w:rPr>
            </w:pPr>
          </w:p>
        </w:tc>
        <w:tc>
          <w:tcPr>
            <w:tcW w:w="2274" w:type="dxa"/>
            <w:gridSpan w:val="2"/>
            <w:vAlign w:val="center"/>
            <w:tcPrChange w:id="385" w:author="Reviewer" w:date="2025-03-23T22:01:00Z" w16du:dateUtc="2025-03-23T19:01:00Z">
              <w:tcPr>
                <w:tcW w:w="2273" w:type="dxa"/>
                <w:gridSpan w:val="2"/>
                <w:vAlign w:val="center"/>
              </w:tcPr>
            </w:tcPrChange>
          </w:tcPr>
          <w:p w14:paraId="156225AD" w14:textId="02C34273" w:rsidR="00D4751D" w:rsidRPr="00504735" w:rsidRDefault="00D4751D" w:rsidP="00D4751D">
            <w:pPr>
              <w:jc w:val="center"/>
              <w:rPr>
                <w:rFonts w:cstheme="minorHAnsi"/>
                <w:bCs/>
                <w:szCs w:val="20"/>
                <w:lang w:val="fr-FR"/>
              </w:rPr>
            </w:pPr>
            <w:r>
              <w:rPr>
                <w:rFonts w:ascii="Calibri" w:hAnsi="Calibri" w:cs="Calibri"/>
                <w:b/>
                <w:szCs w:val="20"/>
                <w:lang w:val="fr-FR"/>
              </w:rPr>
              <w:t>1   2   3   4   5</w:t>
            </w:r>
          </w:p>
        </w:tc>
        <w:tc>
          <w:tcPr>
            <w:tcW w:w="715" w:type="dxa"/>
            <w:gridSpan w:val="2"/>
            <w:vAlign w:val="center"/>
            <w:tcPrChange w:id="386" w:author="Reviewer" w:date="2025-03-23T22:01:00Z" w16du:dateUtc="2025-03-23T19:01:00Z">
              <w:tcPr>
                <w:tcW w:w="715" w:type="dxa"/>
                <w:gridSpan w:val="2"/>
                <w:vAlign w:val="center"/>
              </w:tcPr>
            </w:tcPrChange>
          </w:tcPr>
          <w:p w14:paraId="714C1DC2" w14:textId="77777777" w:rsidR="00D4751D" w:rsidRPr="00504735" w:rsidRDefault="00D4751D" w:rsidP="00D4751D">
            <w:pPr>
              <w:rPr>
                <w:rFonts w:cstheme="minorHAnsi"/>
                <w:bCs/>
                <w:szCs w:val="20"/>
                <w:lang w:val="fr-FR"/>
              </w:rPr>
            </w:pPr>
          </w:p>
        </w:tc>
      </w:tr>
      <w:tr w:rsidR="00D4751D" w:rsidRPr="00307586" w14:paraId="7696ACAB" w14:textId="77777777" w:rsidTr="00FB5616">
        <w:tblPrEx>
          <w:jc w:val="left"/>
        </w:tblPrEx>
        <w:trPr>
          <w:gridAfter w:val="1"/>
          <w:wAfter w:w="7" w:type="dxa"/>
          <w:trHeight w:val="397"/>
        </w:trPr>
        <w:tc>
          <w:tcPr>
            <w:tcW w:w="10478" w:type="dxa"/>
            <w:gridSpan w:val="9"/>
            <w:shd w:val="clear" w:color="auto" w:fill="DEEAF6" w:themeFill="accent1" w:themeFillTint="33"/>
            <w:vAlign w:val="center"/>
          </w:tcPr>
          <w:p w14:paraId="2A86206D" w14:textId="5F2C2CF6" w:rsidR="00D4751D" w:rsidRPr="00EC5256" w:rsidRDefault="00D4751D" w:rsidP="00D4751D">
            <w:pPr>
              <w:rPr>
                <w:rFonts w:ascii="Arial" w:eastAsia="Arial Narrow" w:hAnsi="Arial" w:cs="Arial"/>
                <w:b/>
                <w:bCs/>
                <w:szCs w:val="20"/>
                <w:lang w:val="fr-FR" w:bidi="hi-IN"/>
              </w:rPr>
            </w:pPr>
            <w:r w:rsidRPr="00EC5256">
              <w:rPr>
                <w:rFonts w:ascii="Calibri" w:hAnsi="Calibri" w:cs="Calibri"/>
                <w:b/>
                <w:bCs/>
                <w:szCs w:val="20"/>
                <w:lang w:val="fr-FR"/>
              </w:rPr>
              <w:t>C. Services postnatals [</w:t>
            </w:r>
            <w:r w:rsidRPr="005679BE">
              <w:rPr>
                <w:rFonts w:ascii="Calibri" w:hAnsi="Calibri" w:cs="Calibri"/>
                <w:b/>
                <w:bCs/>
                <w:szCs w:val="20"/>
                <w:lang w:val="fr-FR"/>
              </w:rPr>
              <w:t>Si « Oui » compléter la ligne ; Si « Non » Passez</w:t>
            </w:r>
            <w:r w:rsidRPr="00EC5256">
              <w:rPr>
                <w:rFonts w:ascii="Calibri" w:hAnsi="Calibri" w:cs="Calibri"/>
                <w:b/>
                <w:bCs/>
                <w:szCs w:val="20"/>
                <w:lang w:val="fr-FR"/>
              </w:rPr>
              <w:t xml:space="preserve"> à l'option D (Services essentiels aux Nouveau-nés)].</w:t>
            </w:r>
          </w:p>
        </w:tc>
      </w:tr>
      <w:tr w:rsidR="00D4751D" w:rsidRPr="000357DC" w14:paraId="03F75346" w14:textId="77777777" w:rsidTr="00AE60C3">
        <w:tblPrEx>
          <w:jc w:val="left"/>
          <w:tblPrExChange w:id="387" w:author="Reviewer" w:date="2025-03-23T22:01:00Z" w16du:dateUtc="2025-03-23T19:01:00Z">
            <w:tblPrEx>
              <w:jc w:val="left"/>
            </w:tblPrEx>
          </w:tblPrExChange>
        </w:tblPrEx>
        <w:trPr>
          <w:gridAfter w:val="1"/>
          <w:wAfter w:w="7" w:type="dxa"/>
          <w:trHeight w:val="20"/>
          <w:trPrChange w:id="388" w:author="Reviewer" w:date="2025-03-23T22:01:00Z" w16du:dateUtc="2025-03-23T19:01:00Z">
            <w:trPr>
              <w:gridAfter w:val="1"/>
              <w:wAfter w:w="7" w:type="dxa"/>
              <w:trHeight w:val="20"/>
            </w:trPr>
          </w:trPrChange>
        </w:trPr>
        <w:tc>
          <w:tcPr>
            <w:tcW w:w="556" w:type="dxa"/>
            <w:gridSpan w:val="2"/>
            <w:tcPrChange w:id="389" w:author="Reviewer" w:date="2025-03-23T22:01:00Z" w16du:dateUtc="2025-03-23T19:01:00Z">
              <w:tcPr>
                <w:tcW w:w="557" w:type="dxa"/>
                <w:gridSpan w:val="2"/>
              </w:tcPr>
            </w:tcPrChange>
          </w:tcPr>
          <w:p w14:paraId="30284A3F" w14:textId="77777777" w:rsidR="00D4751D" w:rsidRPr="00EC5256" w:rsidRDefault="00D4751D" w:rsidP="00D4751D">
            <w:pPr>
              <w:pStyle w:val="ListParagraph"/>
              <w:numPr>
                <w:ilvl w:val="0"/>
                <w:numId w:val="11"/>
              </w:numPr>
              <w:jc w:val="center"/>
              <w:rPr>
                <w:rFonts w:ascii="Calibri" w:eastAsia="Arial Narrow" w:hAnsi="Calibri" w:cs="Calibri"/>
                <w:spacing w:val="-2"/>
                <w:szCs w:val="20"/>
                <w:lang w:val="fr-FR" w:bidi="hi-IN"/>
              </w:rPr>
            </w:pPr>
          </w:p>
        </w:tc>
        <w:tc>
          <w:tcPr>
            <w:tcW w:w="2268" w:type="dxa"/>
            <w:tcPrChange w:id="390" w:author="Reviewer" w:date="2025-03-23T22:01:00Z" w16du:dateUtc="2025-03-23T19:01:00Z">
              <w:tcPr>
                <w:tcW w:w="2267" w:type="dxa"/>
              </w:tcPr>
            </w:tcPrChange>
          </w:tcPr>
          <w:p w14:paraId="14B515A7" w14:textId="2D502433" w:rsidR="00D4751D" w:rsidRPr="00D37CDB" w:rsidRDefault="00D4751D" w:rsidP="00D4751D">
            <w:pPr>
              <w:rPr>
                <w:rFonts w:ascii="Calibri" w:hAnsi="Calibri" w:cs="Calibri"/>
                <w:lang w:val="fr-FR"/>
              </w:rPr>
            </w:pPr>
            <w:r w:rsidRPr="00D37CDB">
              <w:rPr>
                <w:rFonts w:ascii="Calibri" w:hAnsi="Calibri" w:cs="Calibri"/>
                <w:lang w:val="fr-FR"/>
              </w:rPr>
              <w:t>Utilisation systématique d'</w:t>
            </w:r>
            <w:proofErr w:type="spellStart"/>
            <w:r w:rsidRPr="00D37CDB">
              <w:rPr>
                <w:rFonts w:ascii="Calibri" w:hAnsi="Calibri" w:cs="Calibri"/>
                <w:lang w:val="fr-FR"/>
              </w:rPr>
              <w:t>utérotoniques</w:t>
            </w:r>
            <w:proofErr w:type="spellEnd"/>
          </w:p>
        </w:tc>
        <w:tc>
          <w:tcPr>
            <w:tcW w:w="1841" w:type="dxa"/>
            <w:vAlign w:val="center"/>
            <w:tcPrChange w:id="391" w:author="Reviewer" w:date="2025-03-23T22:01:00Z" w16du:dateUtc="2025-03-23T19:01:00Z">
              <w:tcPr>
                <w:tcW w:w="1841" w:type="dxa"/>
                <w:vAlign w:val="center"/>
              </w:tcPr>
            </w:tcPrChange>
          </w:tcPr>
          <w:p w14:paraId="020C5514" w14:textId="75188542" w:rsidR="00D4751D" w:rsidRPr="00117F6A" w:rsidRDefault="00D4751D" w:rsidP="00D4751D">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392" w:author="Reviewer" w:date="2025-03-23T22:01:00Z" w16du:dateUtc="2025-03-23T19:01:00Z">
              <w:tcPr>
                <w:tcW w:w="1699" w:type="dxa"/>
                <w:vAlign w:val="center"/>
              </w:tcPr>
            </w:tcPrChange>
          </w:tcPr>
          <w:p w14:paraId="2E289697" w14:textId="48BD1D5A" w:rsidR="00D4751D" w:rsidRPr="00117F6A" w:rsidRDefault="00D4751D" w:rsidP="00D4751D">
            <w:pPr>
              <w:pStyle w:val="ListParagraph1"/>
              <w:spacing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393" w:author="Reviewer" w:date="2025-03-23T22:01:00Z" w16du:dateUtc="2025-03-23T19:01:00Z">
              <w:tcPr>
                <w:tcW w:w="1132" w:type="dxa"/>
                <w:vAlign w:val="center"/>
              </w:tcPr>
            </w:tcPrChange>
          </w:tcPr>
          <w:p w14:paraId="6625ECC8" w14:textId="77777777" w:rsidR="00D4751D" w:rsidRPr="00117F6A" w:rsidRDefault="00D4751D" w:rsidP="00D4751D">
            <w:pPr>
              <w:tabs>
                <w:tab w:val="right" w:leader="dot" w:pos="4092"/>
              </w:tabs>
              <w:jc w:val="center"/>
              <w:rPr>
                <w:rFonts w:ascii="Calibri" w:hAnsi="Calibri" w:cs="Calibri"/>
                <w:b/>
                <w:szCs w:val="20"/>
                <w:lang w:val="fr-FR"/>
              </w:rPr>
            </w:pPr>
          </w:p>
        </w:tc>
        <w:tc>
          <w:tcPr>
            <w:tcW w:w="2274" w:type="dxa"/>
            <w:gridSpan w:val="2"/>
            <w:vAlign w:val="center"/>
            <w:tcPrChange w:id="394" w:author="Reviewer" w:date="2025-03-23T22:01:00Z" w16du:dateUtc="2025-03-23T19:01:00Z">
              <w:tcPr>
                <w:tcW w:w="2274" w:type="dxa"/>
                <w:gridSpan w:val="2"/>
                <w:vAlign w:val="center"/>
              </w:tcPr>
            </w:tcPrChange>
          </w:tcPr>
          <w:p w14:paraId="57F9A1E7" w14:textId="1A1BE096" w:rsidR="00D4751D" w:rsidRPr="00117F6A" w:rsidRDefault="00D4751D" w:rsidP="00D4751D">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395" w:author="Reviewer" w:date="2025-03-23T22:01:00Z" w16du:dateUtc="2025-03-23T19:01:00Z">
              <w:tcPr>
                <w:tcW w:w="708" w:type="dxa"/>
              </w:tcPr>
            </w:tcPrChange>
          </w:tcPr>
          <w:p w14:paraId="1EC4EE51" w14:textId="77777777" w:rsidR="00D4751D" w:rsidRPr="000357DC" w:rsidRDefault="00D4751D" w:rsidP="00D4751D">
            <w:pPr>
              <w:jc w:val="center"/>
              <w:rPr>
                <w:rFonts w:ascii="Arial" w:eastAsia="Arial Narrow" w:hAnsi="Arial" w:cs="Arial"/>
                <w:szCs w:val="20"/>
                <w:lang w:val="fr-FR" w:bidi="hi-IN"/>
              </w:rPr>
            </w:pPr>
          </w:p>
        </w:tc>
      </w:tr>
      <w:tr w:rsidR="00D4751D" w:rsidRPr="000357DC" w14:paraId="4B8BCFFA" w14:textId="77777777" w:rsidTr="00AE60C3">
        <w:tblPrEx>
          <w:jc w:val="left"/>
          <w:tblPrExChange w:id="396" w:author="Reviewer" w:date="2025-03-23T22:01:00Z" w16du:dateUtc="2025-03-23T19:01:00Z">
            <w:tblPrEx>
              <w:jc w:val="left"/>
            </w:tblPrEx>
          </w:tblPrExChange>
        </w:tblPrEx>
        <w:trPr>
          <w:gridAfter w:val="1"/>
          <w:wAfter w:w="7" w:type="dxa"/>
          <w:trHeight w:val="20"/>
          <w:trPrChange w:id="397" w:author="Reviewer" w:date="2025-03-23T22:01:00Z" w16du:dateUtc="2025-03-23T19:01:00Z">
            <w:trPr>
              <w:gridAfter w:val="1"/>
              <w:wAfter w:w="7" w:type="dxa"/>
              <w:trHeight w:val="20"/>
            </w:trPr>
          </w:trPrChange>
        </w:trPr>
        <w:tc>
          <w:tcPr>
            <w:tcW w:w="556" w:type="dxa"/>
            <w:gridSpan w:val="2"/>
            <w:tcPrChange w:id="398" w:author="Reviewer" w:date="2025-03-23T22:01:00Z" w16du:dateUtc="2025-03-23T19:01:00Z">
              <w:tcPr>
                <w:tcW w:w="557" w:type="dxa"/>
                <w:gridSpan w:val="2"/>
              </w:tcPr>
            </w:tcPrChange>
          </w:tcPr>
          <w:p w14:paraId="619C5684" w14:textId="77777777" w:rsidR="00D4751D" w:rsidRPr="00EC5256" w:rsidRDefault="00D4751D" w:rsidP="00D4751D">
            <w:pPr>
              <w:pStyle w:val="ListParagraph"/>
              <w:numPr>
                <w:ilvl w:val="0"/>
                <w:numId w:val="11"/>
              </w:numPr>
              <w:jc w:val="center"/>
              <w:rPr>
                <w:rFonts w:ascii="Calibri" w:eastAsia="Arial Narrow" w:hAnsi="Calibri" w:cs="Calibri"/>
                <w:spacing w:val="-2"/>
                <w:szCs w:val="20"/>
                <w:lang w:val="fr-FR" w:bidi="hi-IN"/>
              </w:rPr>
            </w:pPr>
          </w:p>
        </w:tc>
        <w:tc>
          <w:tcPr>
            <w:tcW w:w="2268" w:type="dxa"/>
            <w:tcPrChange w:id="399" w:author="Reviewer" w:date="2025-03-23T22:01:00Z" w16du:dateUtc="2025-03-23T19:01:00Z">
              <w:tcPr>
                <w:tcW w:w="2267" w:type="dxa"/>
              </w:tcPr>
            </w:tcPrChange>
          </w:tcPr>
          <w:p w14:paraId="45AFEDE1" w14:textId="7689827B" w:rsidR="00D4751D" w:rsidRPr="00D37CDB" w:rsidRDefault="00D4751D" w:rsidP="00D4751D">
            <w:pPr>
              <w:rPr>
                <w:rFonts w:ascii="Calibri" w:hAnsi="Calibri" w:cs="Calibri"/>
                <w:lang w:val="fr-FR"/>
              </w:rPr>
            </w:pPr>
            <w:r w:rsidRPr="00D37CDB">
              <w:rPr>
                <w:rFonts w:ascii="Calibri" w:hAnsi="Calibri" w:cs="Calibri"/>
                <w:lang w:val="fr-FR"/>
              </w:rPr>
              <w:t>Estimation de la perte de sang</w:t>
            </w:r>
          </w:p>
        </w:tc>
        <w:tc>
          <w:tcPr>
            <w:tcW w:w="1841" w:type="dxa"/>
            <w:vAlign w:val="center"/>
            <w:tcPrChange w:id="400" w:author="Reviewer" w:date="2025-03-23T22:01:00Z" w16du:dateUtc="2025-03-23T19:01:00Z">
              <w:tcPr>
                <w:tcW w:w="1841" w:type="dxa"/>
                <w:vAlign w:val="center"/>
              </w:tcPr>
            </w:tcPrChange>
          </w:tcPr>
          <w:p w14:paraId="0945A81C" w14:textId="3A839AA2" w:rsidR="00D4751D" w:rsidRPr="00117F6A" w:rsidRDefault="00D4751D" w:rsidP="00D4751D">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401" w:author="Reviewer" w:date="2025-03-23T22:01:00Z" w16du:dateUtc="2025-03-23T19:01:00Z">
              <w:tcPr>
                <w:tcW w:w="1699" w:type="dxa"/>
                <w:vAlign w:val="center"/>
              </w:tcPr>
            </w:tcPrChange>
          </w:tcPr>
          <w:p w14:paraId="504EE5B4" w14:textId="65CFFEE8" w:rsidR="00D4751D" w:rsidRPr="00117F6A" w:rsidRDefault="00D4751D" w:rsidP="00D4751D">
            <w:pPr>
              <w:pStyle w:val="ListParagraph1"/>
              <w:spacing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402" w:author="Reviewer" w:date="2025-03-23T22:01:00Z" w16du:dateUtc="2025-03-23T19:01:00Z">
              <w:tcPr>
                <w:tcW w:w="1132" w:type="dxa"/>
                <w:vAlign w:val="center"/>
              </w:tcPr>
            </w:tcPrChange>
          </w:tcPr>
          <w:p w14:paraId="7DCF18AE" w14:textId="77777777" w:rsidR="00D4751D" w:rsidRPr="00117F6A" w:rsidRDefault="00D4751D" w:rsidP="00D4751D">
            <w:pPr>
              <w:tabs>
                <w:tab w:val="right" w:leader="dot" w:pos="4092"/>
              </w:tabs>
              <w:jc w:val="center"/>
              <w:rPr>
                <w:rFonts w:ascii="Calibri" w:hAnsi="Calibri" w:cs="Calibri"/>
                <w:b/>
                <w:szCs w:val="20"/>
                <w:lang w:val="fr-FR"/>
              </w:rPr>
            </w:pPr>
          </w:p>
        </w:tc>
        <w:tc>
          <w:tcPr>
            <w:tcW w:w="2274" w:type="dxa"/>
            <w:gridSpan w:val="2"/>
            <w:vAlign w:val="center"/>
            <w:tcPrChange w:id="403" w:author="Reviewer" w:date="2025-03-23T22:01:00Z" w16du:dateUtc="2025-03-23T19:01:00Z">
              <w:tcPr>
                <w:tcW w:w="2274" w:type="dxa"/>
                <w:gridSpan w:val="2"/>
                <w:vAlign w:val="center"/>
              </w:tcPr>
            </w:tcPrChange>
          </w:tcPr>
          <w:p w14:paraId="0CF2D9CE" w14:textId="7773041D" w:rsidR="00D4751D" w:rsidRPr="00117F6A" w:rsidRDefault="00D4751D" w:rsidP="00D4751D">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404" w:author="Reviewer" w:date="2025-03-23T22:01:00Z" w16du:dateUtc="2025-03-23T19:01:00Z">
              <w:tcPr>
                <w:tcW w:w="708" w:type="dxa"/>
              </w:tcPr>
            </w:tcPrChange>
          </w:tcPr>
          <w:p w14:paraId="5B9A5A6C" w14:textId="77777777" w:rsidR="00D4751D" w:rsidRPr="000357DC" w:rsidRDefault="00D4751D" w:rsidP="00D4751D">
            <w:pPr>
              <w:jc w:val="center"/>
              <w:rPr>
                <w:rFonts w:ascii="Arial" w:eastAsia="Arial Narrow" w:hAnsi="Arial" w:cs="Arial"/>
                <w:szCs w:val="20"/>
                <w:lang w:val="fr-FR" w:bidi="hi-IN"/>
              </w:rPr>
            </w:pPr>
          </w:p>
        </w:tc>
      </w:tr>
      <w:tr w:rsidR="00D4751D" w:rsidRPr="000357DC" w14:paraId="177314C2" w14:textId="77777777" w:rsidTr="00AE60C3">
        <w:tblPrEx>
          <w:jc w:val="left"/>
          <w:tblPrExChange w:id="405" w:author="Reviewer" w:date="2025-03-23T22:01:00Z" w16du:dateUtc="2025-03-23T19:01:00Z">
            <w:tblPrEx>
              <w:jc w:val="left"/>
            </w:tblPrEx>
          </w:tblPrExChange>
        </w:tblPrEx>
        <w:trPr>
          <w:gridAfter w:val="1"/>
          <w:wAfter w:w="7" w:type="dxa"/>
          <w:trHeight w:val="20"/>
          <w:trPrChange w:id="406" w:author="Reviewer" w:date="2025-03-23T22:01:00Z" w16du:dateUtc="2025-03-23T19:01:00Z">
            <w:trPr>
              <w:gridAfter w:val="1"/>
              <w:wAfter w:w="7" w:type="dxa"/>
              <w:trHeight w:val="20"/>
            </w:trPr>
          </w:trPrChange>
        </w:trPr>
        <w:tc>
          <w:tcPr>
            <w:tcW w:w="556" w:type="dxa"/>
            <w:gridSpan w:val="2"/>
            <w:tcPrChange w:id="407" w:author="Reviewer" w:date="2025-03-23T22:01:00Z" w16du:dateUtc="2025-03-23T19:01:00Z">
              <w:tcPr>
                <w:tcW w:w="557" w:type="dxa"/>
                <w:gridSpan w:val="2"/>
              </w:tcPr>
            </w:tcPrChange>
          </w:tcPr>
          <w:p w14:paraId="1DCA9045" w14:textId="77777777" w:rsidR="00D4751D" w:rsidRPr="00EC5256" w:rsidRDefault="00D4751D" w:rsidP="00D4751D">
            <w:pPr>
              <w:pStyle w:val="ListParagraph"/>
              <w:numPr>
                <w:ilvl w:val="0"/>
                <w:numId w:val="11"/>
              </w:numPr>
              <w:jc w:val="center"/>
              <w:rPr>
                <w:rFonts w:ascii="Calibri" w:eastAsia="Arial Narrow" w:hAnsi="Calibri" w:cs="Calibri"/>
                <w:spacing w:val="-2"/>
                <w:szCs w:val="20"/>
                <w:lang w:val="fr-FR" w:bidi="hi-IN"/>
              </w:rPr>
            </w:pPr>
          </w:p>
        </w:tc>
        <w:tc>
          <w:tcPr>
            <w:tcW w:w="2268" w:type="dxa"/>
            <w:tcPrChange w:id="408" w:author="Reviewer" w:date="2025-03-23T22:01:00Z" w16du:dateUtc="2025-03-23T19:01:00Z">
              <w:tcPr>
                <w:tcW w:w="2267" w:type="dxa"/>
              </w:tcPr>
            </w:tcPrChange>
          </w:tcPr>
          <w:p w14:paraId="7F0D70A4" w14:textId="145F8D3E" w:rsidR="00D4751D" w:rsidRPr="00D37CDB" w:rsidRDefault="00D4751D" w:rsidP="00D4751D">
            <w:pPr>
              <w:rPr>
                <w:rFonts w:ascii="Calibri" w:hAnsi="Calibri" w:cs="Calibri"/>
                <w:lang w:val="fr-FR"/>
              </w:rPr>
            </w:pPr>
            <w:r w:rsidRPr="00D37CDB">
              <w:rPr>
                <w:rFonts w:ascii="Calibri" w:hAnsi="Calibri" w:cs="Calibri"/>
                <w:lang w:val="fr-FR"/>
              </w:rPr>
              <w:t>Massage utérin en cas d'hémorragie grave</w:t>
            </w:r>
          </w:p>
        </w:tc>
        <w:tc>
          <w:tcPr>
            <w:tcW w:w="1841" w:type="dxa"/>
            <w:vAlign w:val="center"/>
            <w:tcPrChange w:id="409" w:author="Reviewer" w:date="2025-03-23T22:01:00Z" w16du:dateUtc="2025-03-23T19:01:00Z">
              <w:tcPr>
                <w:tcW w:w="1841" w:type="dxa"/>
                <w:vAlign w:val="center"/>
              </w:tcPr>
            </w:tcPrChange>
          </w:tcPr>
          <w:p w14:paraId="41A75204" w14:textId="1271B3B7" w:rsidR="00D4751D" w:rsidRPr="00117F6A" w:rsidRDefault="00D4751D" w:rsidP="00D4751D">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410" w:author="Reviewer" w:date="2025-03-23T22:01:00Z" w16du:dateUtc="2025-03-23T19:01:00Z">
              <w:tcPr>
                <w:tcW w:w="1699" w:type="dxa"/>
                <w:vAlign w:val="center"/>
              </w:tcPr>
            </w:tcPrChange>
          </w:tcPr>
          <w:p w14:paraId="4B0248D5" w14:textId="2F082B9A" w:rsidR="00D4751D" w:rsidRPr="00117F6A" w:rsidRDefault="00D4751D" w:rsidP="00D4751D">
            <w:pPr>
              <w:pStyle w:val="ListParagraph1"/>
              <w:spacing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411" w:author="Reviewer" w:date="2025-03-23T22:01:00Z" w16du:dateUtc="2025-03-23T19:01:00Z">
              <w:tcPr>
                <w:tcW w:w="1132" w:type="dxa"/>
                <w:vAlign w:val="center"/>
              </w:tcPr>
            </w:tcPrChange>
          </w:tcPr>
          <w:p w14:paraId="31B0E401" w14:textId="77777777" w:rsidR="00D4751D" w:rsidRPr="00117F6A" w:rsidRDefault="00D4751D" w:rsidP="00D4751D">
            <w:pPr>
              <w:tabs>
                <w:tab w:val="right" w:leader="dot" w:pos="4092"/>
              </w:tabs>
              <w:jc w:val="center"/>
              <w:rPr>
                <w:rFonts w:ascii="Calibri" w:hAnsi="Calibri" w:cs="Calibri"/>
                <w:b/>
                <w:szCs w:val="20"/>
                <w:lang w:val="fr-FR"/>
              </w:rPr>
            </w:pPr>
          </w:p>
        </w:tc>
        <w:tc>
          <w:tcPr>
            <w:tcW w:w="2274" w:type="dxa"/>
            <w:gridSpan w:val="2"/>
            <w:vAlign w:val="center"/>
            <w:tcPrChange w:id="412" w:author="Reviewer" w:date="2025-03-23T22:01:00Z" w16du:dateUtc="2025-03-23T19:01:00Z">
              <w:tcPr>
                <w:tcW w:w="2274" w:type="dxa"/>
                <w:gridSpan w:val="2"/>
                <w:vAlign w:val="center"/>
              </w:tcPr>
            </w:tcPrChange>
          </w:tcPr>
          <w:p w14:paraId="6A27BEEC" w14:textId="677D8EA8" w:rsidR="00D4751D" w:rsidRPr="00117F6A" w:rsidRDefault="00D4751D" w:rsidP="00D4751D">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413" w:author="Reviewer" w:date="2025-03-23T22:01:00Z" w16du:dateUtc="2025-03-23T19:01:00Z">
              <w:tcPr>
                <w:tcW w:w="708" w:type="dxa"/>
              </w:tcPr>
            </w:tcPrChange>
          </w:tcPr>
          <w:p w14:paraId="11D4454B" w14:textId="77777777" w:rsidR="00D4751D" w:rsidRPr="000357DC" w:rsidRDefault="00D4751D" w:rsidP="00D4751D">
            <w:pPr>
              <w:jc w:val="center"/>
              <w:rPr>
                <w:rFonts w:ascii="Arial" w:eastAsia="Arial Narrow" w:hAnsi="Arial" w:cs="Arial"/>
                <w:szCs w:val="20"/>
                <w:lang w:val="fr-FR" w:bidi="hi-IN"/>
              </w:rPr>
            </w:pPr>
          </w:p>
        </w:tc>
      </w:tr>
      <w:tr w:rsidR="00D4751D" w:rsidRPr="000357DC" w14:paraId="03AD0BA3" w14:textId="77777777" w:rsidTr="00AE60C3">
        <w:tblPrEx>
          <w:jc w:val="left"/>
          <w:tblPrExChange w:id="414" w:author="Reviewer" w:date="2025-03-23T22:01:00Z" w16du:dateUtc="2025-03-23T19:01:00Z">
            <w:tblPrEx>
              <w:jc w:val="left"/>
            </w:tblPrEx>
          </w:tblPrExChange>
        </w:tblPrEx>
        <w:trPr>
          <w:gridAfter w:val="1"/>
          <w:wAfter w:w="7" w:type="dxa"/>
          <w:trHeight w:val="20"/>
          <w:trPrChange w:id="415" w:author="Reviewer" w:date="2025-03-23T22:01:00Z" w16du:dateUtc="2025-03-23T19:01:00Z">
            <w:trPr>
              <w:gridAfter w:val="1"/>
              <w:wAfter w:w="7" w:type="dxa"/>
              <w:trHeight w:val="20"/>
            </w:trPr>
          </w:trPrChange>
        </w:trPr>
        <w:tc>
          <w:tcPr>
            <w:tcW w:w="556" w:type="dxa"/>
            <w:gridSpan w:val="2"/>
            <w:tcPrChange w:id="416" w:author="Reviewer" w:date="2025-03-23T22:01:00Z" w16du:dateUtc="2025-03-23T19:01:00Z">
              <w:tcPr>
                <w:tcW w:w="557" w:type="dxa"/>
                <w:gridSpan w:val="2"/>
              </w:tcPr>
            </w:tcPrChange>
          </w:tcPr>
          <w:p w14:paraId="2139E75F" w14:textId="77777777" w:rsidR="00D4751D" w:rsidRPr="00EC5256" w:rsidRDefault="00D4751D" w:rsidP="00D4751D">
            <w:pPr>
              <w:pStyle w:val="ListParagraph"/>
              <w:numPr>
                <w:ilvl w:val="0"/>
                <w:numId w:val="11"/>
              </w:numPr>
              <w:jc w:val="center"/>
              <w:rPr>
                <w:rFonts w:ascii="Calibri" w:eastAsia="Arial Narrow" w:hAnsi="Calibri" w:cs="Calibri"/>
                <w:spacing w:val="-2"/>
                <w:szCs w:val="20"/>
                <w:lang w:val="fr-FR" w:bidi="hi-IN"/>
              </w:rPr>
            </w:pPr>
          </w:p>
        </w:tc>
        <w:tc>
          <w:tcPr>
            <w:tcW w:w="2268" w:type="dxa"/>
            <w:tcPrChange w:id="417" w:author="Reviewer" w:date="2025-03-23T22:01:00Z" w16du:dateUtc="2025-03-23T19:01:00Z">
              <w:tcPr>
                <w:tcW w:w="2267" w:type="dxa"/>
              </w:tcPr>
            </w:tcPrChange>
          </w:tcPr>
          <w:p w14:paraId="456DE314" w14:textId="30BA2E02" w:rsidR="00D4751D" w:rsidRPr="00D37CDB" w:rsidRDefault="00D4751D" w:rsidP="00D4751D">
            <w:pPr>
              <w:rPr>
                <w:rFonts w:ascii="Calibri" w:hAnsi="Calibri" w:cs="Calibri"/>
                <w:lang w:val="fr-FR"/>
              </w:rPr>
            </w:pPr>
            <w:r w:rsidRPr="00D37CDB">
              <w:rPr>
                <w:rFonts w:ascii="Calibri" w:hAnsi="Calibri" w:cs="Calibri"/>
                <w:lang w:val="fr-FR"/>
              </w:rPr>
              <w:t>Mise en place immédiate de l'allaitement</w:t>
            </w:r>
          </w:p>
        </w:tc>
        <w:tc>
          <w:tcPr>
            <w:tcW w:w="1841" w:type="dxa"/>
            <w:vAlign w:val="center"/>
            <w:tcPrChange w:id="418" w:author="Reviewer" w:date="2025-03-23T22:01:00Z" w16du:dateUtc="2025-03-23T19:01:00Z">
              <w:tcPr>
                <w:tcW w:w="1841" w:type="dxa"/>
                <w:vAlign w:val="center"/>
              </w:tcPr>
            </w:tcPrChange>
          </w:tcPr>
          <w:p w14:paraId="23AD5F9E" w14:textId="56D6A975" w:rsidR="00D4751D" w:rsidRPr="00117F6A" w:rsidRDefault="00D4751D" w:rsidP="00D4751D">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419" w:author="Reviewer" w:date="2025-03-23T22:01:00Z" w16du:dateUtc="2025-03-23T19:01:00Z">
              <w:tcPr>
                <w:tcW w:w="1699" w:type="dxa"/>
                <w:vAlign w:val="center"/>
              </w:tcPr>
            </w:tcPrChange>
          </w:tcPr>
          <w:p w14:paraId="4D39F2B6" w14:textId="042FD2F6" w:rsidR="00D4751D" w:rsidRPr="00117F6A" w:rsidRDefault="00D4751D" w:rsidP="00D4751D">
            <w:pPr>
              <w:pStyle w:val="ListParagraph1"/>
              <w:spacing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420" w:author="Reviewer" w:date="2025-03-23T22:01:00Z" w16du:dateUtc="2025-03-23T19:01:00Z">
              <w:tcPr>
                <w:tcW w:w="1132" w:type="dxa"/>
                <w:vAlign w:val="center"/>
              </w:tcPr>
            </w:tcPrChange>
          </w:tcPr>
          <w:p w14:paraId="43210071" w14:textId="77777777" w:rsidR="00D4751D" w:rsidRPr="00117F6A" w:rsidRDefault="00D4751D" w:rsidP="00D4751D">
            <w:pPr>
              <w:tabs>
                <w:tab w:val="right" w:leader="dot" w:pos="4092"/>
              </w:tabs>
              <w:jc w:val="center"/>
              <w:rPr>
                <w:rFonts w:ascii="Calibri" w:hAnsi="Calibri" w:cs="Calibri"/>
                <w:b/>
                <w:szCs w:val="20"/>
                <w:lang w:val="fr-FR"/>
              </w:rPr>
            </w:pPr>
          </w:p>
        </w:tc>
        <w:tc>
          <w:tcPr>
            <w:tcW w:w="2274" w:type="dxa"/>
            <w:gridSpan w:val="2"/>
            <w:vAlign w:val="center"/>
            <w:tcPrChange w:id="421" w:author="Reviewer" w:date="2025-03-23T22:01:00Z" w16du:dateUtc="2025-03-23T19:01:00Z">
              <w:tcPr>
                <w:tcW w:w="2274" w:type="dxa"/>
                <w:gridSpan w:val="2"/>
                <w:vAlign w:val="center"/>
              </w:tcPr>
            </w:tcPrChange>
          </w:tcPr>
          <w:p w14:paraId="641ABE19" w14:textId="39BCD899" w:rsidR="00D4751D" w:rsidRPr="00117F6A" w:rsidRDefault="00D4751D" w:rsidP="00D4751D">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422" w:author="Reviewer" w:date="2025-03-23T22:01:00Z" w16du:dateUtc="2025-03-23T19:01:00Z">
              <w:tcPr>
                <w:tcW w:w="708" w:type="dxa"/>
              </w:tcPr>
            </w:tcPrChange>
          </w:tcPr>
          <w:p w14:paraId="70FBB71F" w14:textId="77777777" w:rsidR="00D4751D" w:rsidRPr="000357DC" w:rsidRDefault="00D4751D" w:rsidP="00D4751D">
            <w:pPr>
              <w:jc w:val="center"/>
              <w:rPr>
                <w:rFonts w:ascii="Arial" w:eastAsia="Arial Narrow" w:hAnsi="Arial" w:cs="Arial"/>
                <w:szCs w:val="20"/>
                <w:lang w:val="fr-FR" w:bidi="hi-IN"/>
              </w:rPr>
            </w:pPr>
          </w:p>
        </w:tc>
      </w:tr>
      <w:tr w:rsidR="00D4751D" w:rsidRPr="000357DC" w14:paraId="2F4B7F14" w14:textId="77777777" w:rsidTr="00AE60C3">
        <w:tblPrEx>
          <w:jc w:val="left"/>
          <w:tblPrExChange w:id="423" w:author="Reviewer" w:date="2025-03-23T22:01:00Z" w16du:dateUtc="2025-03-23T19:01:00Z">
            <w:tblPrEx>
              <w:jc w:val="left"/>
            </w:tblPrEx>
          </w:tblPrExChange>
        </w:tblPrEx>
        <w:trPr>
          <w:gridAfter w:val="1"/>
          <w:wAfter w:w="7" w:type="dxa"/>
          <w:trHeight w:val="20"/>
          <w:trPrChange w:id="424" w:author="Reviewer" w:date="2025-03-23T22:01:00Z" w16du:dateUtc="2025-03-23T19:01:00Z">
            <w:trPr>
              <w:gridAfter w:val="1"/>
              <w:wAfter w:w="7" w:type="dxa"/>
              <w:trHeight w:val="20"/>
            </w:trPr>
          </w:trPrChange>
        </w:trPr>
        <w:tc>
          <w:tcPr>
            <w:tcW w:w="556" w:type="dxa"/>
            <w:gridSpan w:val="2"/>
            <w:tcPrChange w:id="425" w:author="Reviewer" w:date="2025-03-23T22:01:00Z" w16du:dateUtc="2025-03-23T19:01:00Z">
              <w:tcPr>
                <w:tcW w:w="557" w:type="dxa"/>
                <w:gridSpan w:val="2"/>
              </w:tcPr>
            </w:tcPrChange>
          </w:tcPr>
          <w:p w14:paraId="59DDB864" w14:textId="77777777" w:rsidR="00D4751D" w:rsidRPr="00EC5256" w:rsidRDefault="00D4751D" w:rsidP="00D4751D">
            <w:pPr>
              <w:pStyle w:val="ListParagraph"/>
              <w:numPr>
                <w:ilvl w:val="0"/>
                <w:numId w:val="11"/>
              </w:numPr>
              <w:jc w:val="center"/>
              <w:rPr>
                <w:rFonts w:ascii="Calibri" w:eastAsia="Arial Narrow" w:hAnsi="Calibri" w:cs="Calibri"/>
                <w:spacing w:val="-2"/>
                <w:szCs w:val="20"/>
                <w:lang w:val="fr-FR" w:bidi="hi-IN"/>
              </w:rPr>
            </w:pPr>
          </w:p>
        </w:tc>
        <w:tc>
          <w:tcPr>
            <w:tcW w:w="2268" w:type="dxa"/>
            <w:tcPrChange w:id="426" w:author="Reviewer" w:date="2025-03-23T22:01:00Z" w16du:dateUtc="2025-03-23T19:01:00Z">
              <w:tcPr>
                <w:tcW w:w="2267" w:type="dxa"/>
              </w:tcPr>
            </w:tcPrChange>
          </w:tcPr>
          <w:p w14:paraId="29F7B06B" w14:textId="7183DC30" w:rsidR="00D4751D" w:rsidRPr="00D37CDB" w:rsidRDefault="00D4751D" w:rsidP="00D4751D">
            <w:pPr>
              <w:rPr>
                <w:rFonts w:ascii="Calibri" w:hAnsi="Calibri" w:cs="Calibri"/>
                <w:lang w:val="fr-FR"/>
              </w:rPr>
            </w:pPr>
            <w:r w:rsidRPr="00D37CDB">
              <w:rPr>
                <w:rFonts w:ascii="Calibri" w:hAnsi="Calibri" w:cs="Calibri"/>
                <w:lang w:val="fr-FR"/>
              </w:rPr>
              <w:t>Prise en charge des complications du post-partum précoce</w:t>
            </w:r>
          </w:p>
        </w:tc>
        <w:tc>
          <w:tcPr>
            <w:tcW w:w="1841" w:type="dxa"/>
            <w:vAlign w:val="center"/>
            <w:tcPrChange w:id="427" w:author="Reviewer" w:date="2025-03-23T22:01:00Z" w16du:dateUtc="2025-03-23T19:01:00Z">
              <w:tcPr>
                <w:tcW w:w="1841" w:type="dxa"/>
                <w:vAlign w:val="center"/>
              </w:tcPr>
            </w:tcPrChange>
          </w:tcPr>
          <w:p w14:paraId="1E37B56A" w14:textId="1CCE2606" w:rsidR="00D4751D" w:rsidRPr="00117F6A" w:rsidRDefault="00D4751D" w:rsidP="00D4751D">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428" w:author="Reviewer" w:date="2025-03-23T22:01:00Z" w16du:dateUtc="2025-03-23T19:01:00Z">
              <w:tcPr>
                <w:tcW w:w="1699" w:type="dxa"/>
                <w:vAlign w:val="center"/>
              </w:tcPr>
            </w:tcPrChange>
          </w:tcPr>
          <w:p w14:paraId="5A37745B" w14:textId="2B956FC0" w:rsidR="00D4751D" w:rsidRPr="00117F6A" w:rsidRDefault="00D4751D" w:rsidP="00D4751D">
            <w:pPr>
              <w:pStyle w:val="ListParagraph1"/>
              <w:spacing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429" w:author="Reviewer" w:date="2025-03-23T22:01:00Z" w16du:dateUtc="2025-03-23T19:01:00Z">
              <w:tcPr>
                <w:tcW w:w="1132" w:type="dxa"/>
                <w:vAlign w:val="center"/>
              </w:tcPr>
            </w:tcPrChange>
          </w:tcPr>
          <w:p w14:paraId="1C77A087" w14:textId="77777777" w:rsidR="00D4751D" w:rsidRPr="00117F6A" w:rsidRDefault="00D4751D" w:rsidP="00D4751D">
            <w:pPr>
              <w:tabs>
                <w:tab w:val="right" w:leader="dot" w:pos="4092"/>
              </w:tabs>
              <w:jc w:val="center"/>
              <w:rPr>
                <w:rFonts w:ascii="Calibri" w:hAnsi="Calibri" w:cs="Calibri"/>
                <w:b/>
                <w:szCs w:val="20"/>
                <w:lang w:val="fr-FR"/>
              </w:rPr>
            </w:pPr>
          </w:p>
        </w:tc>
        <w:tc>
          <w:tcPr>
            <w:tcW w:w="2274" w:type="dxa"/>
            <w:gridSpan w:val="2"/>
            <w:vAlign w:val="center"/>
            <w:tcPrChange w:id="430" w:author="Reviewer" w:date="2025-03-23T22:01:00Z" w16du:dateUtc="2025-03-23T19:01:00Z">
              <w:tcPr>
                <w:tcW w:w="2274" w:type="dxa"/>
                <w:gridSpan w:val="2"/>
                <w:vAlign w:val="center"/>
              </w:tcPr>
            </w:tcPrChange>
          </w:tcPr>
          <w:p w14:paraId="345609E0" w14:textId="1EECDBBD" w:rsidR="00D4751D" w:rsidRPr="00117F6A" w:rsidRDefault="00D4751D" w:rsidP="00D4751D">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431" w:author="Reviewer" w:date="2025-03-23T22:01:00Z" w16du:dateUtc="2025-03-23T19:01:00Z">
              <w:tcPr>
                <w:tcW w:w="708" w:type="dxa"/>
              </w:tcPr>
            </w:tcPrChange>
          </w:tcPr>
          <w:p w14:paraId="63C59E01" w14:textId="77777777" w:rsidR="00D4751D" w:rsidRPr="000357DC" w:rsidRDefault="00D4751D" w:rsidP="00D4751D">
            <w:pPr>
              <w:jc w:val="center"/>
              <w:rPr>
                <w:rFonts w:ascii="Arial" w:eastAsia="Arial Narrow" w:hAnsi="Arial" w:cs="Arial"/>
                <w:szCs w:val="20"/>
                <w:lang w:val="fr-FR" w:bidi="hi-IN"/>
              </w:rPr>
            </w:pPr>
          </w:p>
        </w:tc>
      </w:tr>
      <w:tr w:rsidR="00D4751D" w:rsidRPr="00307586" w14:paraId="5B4E17BF" w14:textId="77777777" w:rsidTr="00FB5616">
        <w:tblPrEx>
          <w:jc w:val="left"/>
        </w:tblPrEx>
        <w:trPr>
          <w:gridAfter w:val="1"/>
          <w:wAfter w:w="7" w:type="dxa"/>
          <w:trHeight w:val="397"/>
        </w:trPr>
        <w:tc>
          <w:tcPr>
            <w:tcW w:w="10478" w:type="dxa"/>
            <w:gridSpan w:val="9"/>
            <w:shd w:val="clear" w:color="auto" w:fill="DEEAF6" w:themeFill="accent1" w:themeFillTint="33"/>
            <w:vAlign w:val="center"/>
          </w:tcPr>
          <w:p w14:paraId="4A5FE12B" w14:textId="1A3B65DA" w:rsidR="00D4751D" w:rsidRPr="000357DC" w:rsidRDefault="00D4751D" w:rsidP="00D4751D">
            <w:pPr>
              <w:rPr>
                <w:rFonts w:ascii="Arial" w:eastAsia="Arial Narrow" w:hAnsi="Arial" w:cs="Arial"/>
                <w:szCs w:val="20"/>
                <w:lang w:val="fr-FR" w:bidi="hi-IN"/>
              </w:rPr>
            </w:pPr>
            <w:r w:rsidRPr="00D37CDB">
              <w:rPr>
                <w:rFonts w:ascii="Calibri" w:eastAsia="Arial Narrow" w:hAnsi="Calibri" w:cs="Calibri"/>
                <w:b/>
                <w:noProof/>
                <w:spacing w:val="-2"/>
                <w:szCs w:val="20"/>
                <w:lang w:val="fr-FR" w:eastAsia="en-IN" w:bidi="hi-IN"/>
              </w:rPr>
              <w:t xml:space="preserve">D. Services essentiels aux Nouveau-nés </w:t>
            </w:r>
            <w:r w:rsidRPr="00D37CDB">
              <w:rPr>
                <w:rFonts w:ascii="Calibri" w:hAnsi="Calibri" w:cs="Calibri"/>
                <w:b/>
                <w:bCs/>
                <w:szCs w:val="20"/>
                <w:lang w:val="fr-FR"/>
              </w:rPr>
              <w:t>[</w:t>
            </w:r>
            <w:r w:rsidRPr="005679BE">
              <w:rPr>
                <w:rFonts w:ascii="Calibri" w:hAnsi="Calibri" w:cs="Calibri"/>
                <w:b/>
                <w:bCs/>
                <w:szCs w:val="20"/>
                <w:lang w:val="fr-FR"/>
              </w:rPr>
              <w:t>Si « Oui » compléter la ligne ; Si « Non » Passez</w:t>
            </w:r>
            <w:r w:rsidRPr="00D37CDB">
              <w:rPr>
                <w:rFonts w:ascii="Calibri" w:eastAsia="Arial Narrow" w:hAnsi="Calibri" w:cs="Calibri"/>
                <w:b/>
                <w:noProof/>
                <w:spacing w:val="-2"/>
                <w:szCs w:val="20"/>
                <w:lang w:val="fr-FR" w:eastAsia="en-IN" w:bidi="hi-IN"/>
              </w:rPr>
              <w:t xml:space="preserve"> à l'option E (services d'avortement)].</w:t>
            </w:r>
          </w:p>
        </w:tc>
      </w:tr>
      <w:tr w:rsidR="00D4751D" w:rsidRPr="000357DC" w14:paraId="3D05E4F3" w14:textId="77777777" w:rsidTr="00AE60C3">
        <w:tblPrEx>
          <w:jc w:val="left"/>
          <w:tblPrExChange w:id="432" w:author="Reviewer" w:date="2025-03-23T22:01:00Z" w16du:dateUtc="2025-03-23T19:01:00Z">
            <w:tblPrEx>
              <w:jc w:val="left"/>
            </w:tblPrEx>
          </w:tblPrExChange>
        </w:tblPrEx>
        <w:trPr>
          <w:gridAfter w:val="1"/>
          <w:wAfter w:w="7" w:type="dxa"/>
          <w:trHeight w:val="20"/>
          <w:trPrChange w:id="433" w:author="Reviewer" w:date="2025-03-23T22:01:00Z" w16du:dateUtc="2025-03-23T19:01:00Z">
            <w:trPr>
              <w:gridAfter w:val="1"/>
              <w:wAfter w:w="7" w:type="dxa"/>
              <w:trHeight w:val="20"/>
            </w:trPr>
          </w:trPrChange>
        </w:trPr>
        <w:tc>
          <w:tcPr>
            <w:tcW w:w="556" w:type="dxa"/>
            <w:gridSpan w:val="2"/>
            <w:tcPrChange w:id="434" w:author="Reviewer" w:date="2025-03-23T22:01:00Z" w16du:dateUtc="2025-03-23T19:01:00Z">
              <w:tcPr>
                <w:tcW w:w="557" w:type="dxa"/>
                <w:gridSpan w:val="2"/>
              </w:tcPr>
            </w:tcPrChange>
          </w:tcPr>
          <w:p w14:paraId="564EC564" w14:textId="77777777" w:rsidR="00D4751D" w:rsidRPr="00EC5256" w:rsidRDefault="00D4751D" w:rsidP="00D4751D">
            <w:pPr>
              <w:pStyle w:val="ListParagraph"/>
              <w:numPr>
                <w:ilvl w:val="0"/>
                <w:numId w:val="13"/>
              </w:numPr>
              <w:jc w:val="center"/>
              <w:rPr>
                <w:rFonts w:ascii="Calibri" w:eastAsia="Arial Narrow" w:hAnsi="Calibri" w:cs="Calibri"/>
                <w:spacing w:val="-2"/>
                <w:szCs w:val="20"/>
                <w:lang w:val="fr-FR" w:bidi="hi-IN"/>
              </w:rPr>
            </w:pPr>
          </w:p>
        </w:tc>
        <w:tc>
          <w:tcPr>
            <w:tcW w:w="2268" w:type="dxa"/>
            <w:vAlign w:val="center"/>
            <w:tcPrChange w:id="435" w:author="Reviewer" w:date="2025-03-23T22:01:00Z" w16du:dateUtc="2025-03-23T19:01:00Z">
              <w:tcPr>
                <w:tcW w:w="2267" w:type="dxa"/>
                <w:vAlign w:val="center"/>
              </w:tcPr>
            </w:tcPrChange>
          </w:tcPr>
          <w:p w14:paraId="26F77747" w14:textId="400CB6CA" w:rsidR="00D4751D" w:rsidRPr="00D37CDB" w:rsidRDefault="00D4751D" w:rsidP="00D4751D">
            <w:pPr>
              <w:rPr>
                <w:rFonts w:ascii="Calibri" w:hAnsi="Calibri" w:cs="Calibri"/>
                <w:lang w:val="fr-FR"/>
              </w:rPr>
            </w:pPr>
            <w:r w:rsidRPr="00D37CDB">
              <w:rPr>
                <w:lang w:val="fr-FR"/>
              </w:rPr>
              <w:t>Réanimation néonatale</w:t>
            </w:r>
          </w:p>
        </w:tc>
        <w:tc>
          <w:tcPr>
            <w:tcW w:w="1841" w:type="dxa"/>
            <w:vAlign w:val="center"/>
            <w:tcPrChange w:id="436" w:author="Reviewer" w:date="2025-03-23T22:01:00Z" w16du:dateUtc="2025-03-23T19:01:00Z">
              <w:tcPr>
                <w:tcW w:w="1841" w:type="dxa"/>
                <w:vAlign w:val="center"/>
              </w:tcPr>
            </w:tcPrChange>
          </w:tcPr>
          <w:p w14:paraId="7EA7B27C" w14:textId="1620856F" w:rsidR="00D4751D" w:rsidRPr="00117F6A"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437" w:author="Reviewer" w:date="2025-03-23T22:01:00Z" w16du:dateUtc="2025-03-23T19:01:00Z">
              <w:tcPr>
                <w:tcW w:w="1699" w:type="dxa"/>
                <w:vAlign w:val="center"/>
              </w:tcPr>
            </w:tcPrChange>
          </w:tcPr>
          <w:p w14:paraId="02773B22" w14:textId="78ABB854" w:rsidR="00D4751D" w:rsidRPr="00117F6A"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438" w:author="Reviewer" w:date="2025-03-23T22:01:00Z" w16du:dateUtc="2025-03-23T19:01:00Z">
              <w:tcPr>
                <w:tcW w:w="1132" w:type="dxa"/>
                <w:vAlign w:val="center"/>
              </w:tcPr>
            </w:tcPrChange>
          </w:tcPr>
          <w:p w14:paraId="33243309"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439" w:author="Reviewer" w:date="2025-03-23T22:01:00Z" w16du:dateUtc="2025-03-23T19:01:00Z">
              <w:tcPr>
                <w:tcW w:w="2274" w:type="dxa"/>
                <w:gridSpan w:val="2"/>
                <w:vAlign w:val="center"/>
              </w:tcPr>
            </w:tcPrChange>
          </w:tcPr>
          <w:p w14:paraId="0EC6B625" w14:textId="6ECB79E1" w:rsidR="00D4751D" w:rsidRPr="00117F6A"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440" w:author="Reviewer" w:date="2025-03-23T22:01:00Z" w16du:dateUtc="2025-03-23T19:01:00Z">
              <w:tcPr>
                <w:tcW w:w="708" w:type="dxa"/>
              </w:tcPr>
            </w:tcPrChange>
          </w:tcPr>
          <w:p w14:paraId="784653B3" w14:textId="77777777" w:rsidR="00D4751D" w:rsidRPr="000357DC" w:rsidRDefault="00D4751D" w:rsidP="00D4751D">
            <w:pPr>
              <w:jc w:val="center"/>
              <w:rPr>
                <w:rFonts w:ascii="Arial" w:eastAsia="Arial Narrow" w:hAnsi="Arial" w:cs="Arial"/>
                <w:szCs w:val="20"/>
                <w:lang w:val="fr-FR" w:bidi="hi-IN"/>
              </w:rPr>
            </w:pPr>
          </w:p>
        </w:tc>
      </w:tr>
      <w:tr w:rsidR="00D4751D" w:rsidRPr="000357DC" w14:paraId="645B2013" w14:textId="77777777" w:rsidTr="00AE60C3">
        <w:tblPrEx>
          <w:jc w:val="left"/>
          <w:tblPrExChange w:id="441" w:author="Reviewer" w:date="2025-03-23T22:01:00Z" w16du:dateUtc="2025-03-23T19:01:00Z">
            <w:tblPrEx>
              <w:jc w:val="left"/>
            </w:tblPrEx>
          </w:tblPrExChange>
        </w:tblPrEx>
        <w:trPr>
          <w:gridAfter w:val="1"/>
          <w:wAfter w:w="7" w:type="dxa"/>
          <w:trHeight w:val="20"/>
          <w:trPrChange w:id="442" w:author="Reviewer" w:date="2025-03-23T22:01:00Z" w16du:dateUtc="2025-03-23T19:01:00Z">
            <w:trPr>
              <w:gridAfter w:val="1"/>
              <w:wAfter w:w="7" w:type="dxa"/>
              <w:trHeight w:val="20"/>
            </w:trPr>
          </w:trPrChange>
        </w:trPr>
        <w:tc>
          <w:tcPr>
            <w:tcW w:w="556" w:type="dxa"/>
            <w:gridSpan w:val="2"/>
            <w:tcPrChange w:id="443" w:author="Reviewer" w:date="2025-03-23T22:01:00Z" w16du:dateUtc="2025-03-23T19:01:00Z">
              <w:tcPr>
                <w:tcW w:w="557" w:type="dxa"/>
                <w:gridSpan w:val="2"/>
              </w:tcPr>
            </w:tcPrChange>
          </w:tcPr>
          <w:p w14:paraId="4F9593D9" w14:textId="77777777" w:rsidR="00D4751D" w:rsidRPr="00EC5256" w:rsidRDefault="00D4751D" w:rsidP="00D4751D">
            <w:pPr>
              <w:pStyle w:val="ListParagraph"/>
              <w:numPr>
                <w:ilvl w:val="0"/>
                <w:numId w:val="13"/>
              </w:numPr>
              <w:jc w:val="center"/>
              <w:rPr>
                <w:rFonts w:ascii="Calibri" w:eastAsia="Arial Narrow" w:hAnsi="Calibri" w:cs="Calibri"/>
                <w:spacing w:val="-2"/>
                <w:szCs w:val="20"/>
                <w:lang w:val="fr-FR" w:bidi="hi-IN"/>
              </w:rPr>
            </w:pPr>
          </w:p>
        </w:tc>
        <w:tc>
          <w:tcPr>
            <w:tcW w:w="2268" w:type="dxa"/>
            <w:vAlign w:val="center"/>
            <w:tcPrChange w:id="444" w:author="Reviewer" w:date="2025-03-23T22:01:00Z" w16du:dateUtc="2025-03-23T19:01:00Z">
              <w:tcPr>
                <w:tcW w:w="2267" w:type="dxa"/>
                <w:vAlign w:val="center"/>
              </w:tcPr>
            </w:tcPrChange>
          </w:tcPr>
          <w:p w14:paraId="76026306" w14:textId="77777777" w:rsidR="00D4751D" w:rsidRDefault="00D4751D" w:rsidP="00D4751D">
            <w:pPr>
              <w:rPr>
                <w:lang w:val="fr-FR"/>
              </w:rPr>
            </w:pPr>
            <w:r w:rsidRPr="00D37CDB">
              <w:rPr>
                <w:lang w:val="fr-FR"/>
              </w:rPr>
              <w:t>Corticostéroïdes anténatals pour la mère</w:t>
            </w:r>
          </w:p>
          <w:p w14:paraId="3855CA78" w14:textId="1B43435D" w:rsidR="00D4751D" w:rsidRPr="00D37CDB" w:rsidRDefault="00D4751D" w:rsidP="00D4751D">
            <w:pPr>
              <w:rPr>
                <w:rFonts w:ascii="Calibri" w:hAnsi="Calibri" w:cs="Calibri"/>
                <w:lang w:val="fr-FR"/>
              </w:rPr>
            </w:pPr>
            <w:r>
              <w:rPr>
                <w:lang w:val="fr-FR"/>
              </w:rPr>
              <w:t>(maturation pulmonaire)</w:t>
            </w:r>
          </w:p>
        </w:tc>
        <w:tc>
          <w:tcPr>
            <w:tcW w:w="1841" w:type="dxa"/>
            <w:vAlign w:val="center"/>
            <w:tcPrChange w:id="445" w:author="Reviewer" w:date="2025-03-23T22:01:00Z" w16du:dateUtc="2025-03-23T19:01:00Z">
              <w:tcPr>
                <w:tcW w:w="1841" w:type="dxa"/>
                <w:vAlign w:val="center"/>
              </w:tcPr>
            </w:tcPrChange>
          </w:tcPr>
          <w:p w14:paraId="4E4520E1" w14:textId="06F1D672"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446" w:author="Reviewer" w:date="2025-03-23T22:01:00Z" w16du:dateUtc="2025-03-23T19:01:00Z">
              <w:tcPr>
                <w:tcW w:w="1699" w:type="dxa"/>
                <w:vAlign w:val="center"/>
              </w:tcPr>
            </w:tcPrChange>
          </w:tcPr>
          <w:p w14:paraId="4D0B35EC" w14:textId="06BC78A8"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447" w:author="Reviewer" w:date="2025-03-23T22:01:00Z" w16du:dateUtc="2025-03-23T19:01:00Z">
              <w:tcPr>
                <w:tcW w:w="1132" w:type="dxa"/>
                <w:vAlign w:val="center"/>
              </w:tcPr>
            </w:tcPrChange>
          </w:tcPr>
          <w:p w14:paraId="422084F0"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448" w:author="Reviewer" w:date="2025-03-23T22:01:00Z" w16du:dateUtc="2025-03-23T19:01:00Z">
              <w:tcPr>
                <w:tcW w:w="2274" w:type="dxa"/>
                <w:gridSpan w:val="2"/>
                <w:vAlign w:val="center"/>
              </w:tcPr>
            </w:tcPrChange>
          </w:tcPr>
          <w:p w14:paraId="7498BBBC" w14:textId="076D8313"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449" w:author="Reviewer" w:date="2025-03-23T22:01:00Z" w16du:dateUtc="2025-03-23T19:01:00Z">
              <w:tcPr>
                <w:tcW w:w="708" w:type="dxa"/>
              </w:tcPr>
            </w:tcPrChange>
          </w:tcPr>
          <w:p w14:paraId="2266FF41" w14:textId="77777777" w:rsidR="00D4751D" w:rsidRPr="000357DC" w:rsidRDefault="00D4751D" w:rsidP="00D4751D">
            <w:pPr>
              <w:jc w:val="center"/>
              <w:rPr>
                <w:rFonts w:ascii="Arial" w:eastAsia="Arial Narrow" w:hAnsi="Arial" w:cs="Arial"/>
                <w:szCs w:val="20"/>
                <w:lang w:val="fr-FR" w:bidi="hi-IN"/>
              </w:rPr>
            </w:pPr>
          </w:p>
        </w:tc>
      </w:tr>
      <w:tr w:rsidR="00D4751D" w:rsidRPr="000357DC" w14:paraId="29F01B29" w14:textId="77777777" w:rsidTr="00AE60C3">
        <w:tblPrEx>
          <w:jc w:val="left"/>
          <w:tblPrExChange w:id="450" w:author="Reviewer" w:date="2025-03-23T22:01:00Z" w16du:dateUtc="2025-03-23T19:01:00Z">
            <w:tblPrEx>
              <w:jc w:val="left"/>
            </w:tblPrEx>
          </w:tblPrExChange>
        </w:tblPrEx>
        <w:trPr>
          <w:gridAfter w:val="1"/>
          <w:wAfter w:w="7" w:type="dxa"/>
          <w:trHeight w:val="20"/>
          <w:trPrChange w:id="451" w:author="Reviewer" w:date="2025-03-23T22:01:00Z" w16du:dateUtc="2025-03-23T19:01:00Z">
            <w:trPr>
              <w:gridAfter w:val="1"/>
              <w:wAfter w:w="7" w:type="dxa"/>
              <w:trHeight w:val="20"/>
            </w:trPr>
          </w:trPrChange>
        </w:trPr>
        <w:tc>
          <w:tcPr>
            <w:tcW w:w="556" w:type="dxa"/>
            <w:gridSpan w:val="2"/>
            <w:tcPrChange w:id="452" w:author="Reviewer" w:date="2025-03-23T22:01:00Z" w16du:dateUtc="2025-03-23T19:01:00Z">
              <w:tcPr>
                <w:tcW w:w="557" w:type="dxa"/>
                <w:gridSpan w:val="2"/>
              </w:tcPr>
            </w:tcPrChange>
          </w:tcPr>
          <w:p w14:paraId="63546E8A" w14:textId="77777777" w:rsidR="00D4751D" w:rsidRPr="00EC5256" w:rsidRDefault="00D4751D" w:rsidP="00D4751D">
            <w:pPr>
              <w:pStyle w:val="ListParagraph"/>
              <w:numPr>
                <w:ilvl w:val="0"/>
                <w:numId w:val="13"/>
              </w:numPr>
              <w:jc w:val="center"/>
              <w:rPr>
                <w:rFonts w:ascii="Calibri" w:eastAsia="Arial Narrow" w:hAnsi="Calibri" w:cs="Calibri"/>
                <w:spacing w:val="-2"/>
                <w:szCs w:val="20"/>
                <w:lang w:val="fr-FR" w:bidi="hi-IN"/>
              </w:rPr>
            </w:pPr>
          </w:p>
        </w:tc>
        <w:tc>
          <w:tcPr>
            <w:tcW w:w="2268" w:type="dxa"/>
            <w:vAlign w:val="center"/>
            <w:tcPrChange w:id="453" w:author="Reviewer" w:date="2025-03-23T22:01:00Z" w16du:dateUtc="2025-03-23T19:01:00Z">
              <w:tcPr>
                <w:tcW w:w="2267" w:type="dxa"/>
                <w:vAlign w:val="center"/>
              </w:tcPr>
            </w:tcPrChange>
          </w:tcPr>
          <w:p w14:paraId="392197F9" w14:textId="56118C9F" w:rsidR="00D4751D" w:rsidRPr="00D37CDB" w:rsidRDefault="00D4751D" w:rsidP="00D4751D">
            <w:pPr>
              <w:rPr>
                <w:rFonts w:ascii="Calibri" w:hAnsi="Calibri" w:cs="Calibri"/>
                <w:lang w:val="fr-FR"/>
              </w:rPr>
            </w:pPr>
            <w:r w:rsidRPr="00D37CDB">
              <w:rPr>
                <w:lang w:val="fr-FR"/>
              </w:rPr>
              <w:t>Vitamine K pour les prématurés</w:t>
            </w:r>
          </w:p>
        </w:tc>
        <w:tc>
          <w:tcPr>
            <w:tcW w:w="1841" w:type="dxa"/>
            <w:vAlign w:val="center"/>
            <w:tcPrChange w:id="454" w:author="Reviewer" w:date="2025-03-23T22:01:00Z" w16du:dateUtc="2025-03-23T19:01:00Z">
              <w:tcPr>
                <w:tcW w:w="1841" w:type="dxa"/>
                <w:vAlign w:val="center"/>
              </w:tcPr>
            </w:tcPrChange>
          </w:tcPr>
          <w:p w14:paraId="58CFFE40" w14:textId="0F4A32AB"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455" w:author="Reviewer" w:date="2025-03-23T22:01:00Z" w16du:dateUtc="2025-03-23T19:01:00Z">
              <w:tcPr>
                <w:tcW w:w="1699" w:type="dxa"/>
                <w:vAlign w:val="center"/>
              </w:tcPr>
            </w:tcPrChange>
          </w:tcPr>
          <w:p w14:paraId="3E59D270" w14:textId="2C867787"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456" w:author="Reviewer" w:date="2025-03-23T22:01:00Z" w16du:dateUtc="2025-03-23T19:01:00Z">
              <w:tcPr>
                <w:tcW w:w="1132" w:type="dxa"/>
                <w:vAlign w:val="center"/>
              </w:tcPr>
            </w:tcPrChange>
          </w:tcPr>
          <w:p w14:paraId="16EAEFD4"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457" w:author="Reviewer" w:date="2025-03-23T22:01:00Z" w16du:dateUtc="2025-03-23T19:01:00Z">
              <w:tcPr>
                <w:tcW w:w="2274" w:type="dxa"/>
                <w:gridSpan w:val="2"/>
                <w:vAlign w:val="center"/>
              </w:tcPr>
            </w:tcPrChange>
          </w:tcPr>
          <w:p w14:paraId="4DFF4306" w14:textId="3DA452BB"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458" w:author="Reviewer" w:date="2025-03-23T22:01:00Z" w16du:dateUtc="2025-03-23T19:01:00Z">
              <w:tcPr>
                <w:tcW w:w="708" w:type="dxa"/>
              </w:tcPr>
            </w:tcPrChange>
          </w:tcPr>
          <w:p w14:paraId="54BB210F" w14:textId="77777777" w:rsidR="00D4751D" w:rsidRPr="000357DC" w:rsidRDefault="00D4751D" w:rsidP="00D4751D">
            <w:pPr>
              <w:jc w:val="center"/>
              <w:rPr>
                <w:rFonts w:ascii="Arial" w:eastAsia="Arial Narrow" w:hAnsi="Arial" w:cs="Arial"/>
                <w:szCs w:val="20"/>
                <w:lang w:val="fr-FR" w:bidi="hi-IN"/>
              </w:rPr>
            </w:pPr>
          </w:p>
        </w:tc>
      </w:tr>
      <w:tr w:rsidR="00D4751D" w:rsidRPr="000357DC" w14:paraId="20369D64" w14:textId="77777777" w:rsidTr="00AE60C3">
        <w:tblPrEx>
          <w:jc w:val="left"/>
          <w:tblPrExChange w:id="459" w:author="Reviewer" w:date="2025-03-23T22:01:00Z" w16du:dateUtc="2025-03-23T19:01:00Z">
            <w:tblPrEx>
              <w:jc w:val="left"/>
            </w:tblPrEx>
          </w:tblPrExChange>
        </w:tblPrEx>
        <w:trPr>
          <w:gridAfter w:val="1"/>
          <w:wAfter w:w="7" w:type="dxa"/>
          <w:trHeight w:val="20"/>
          <w:trPrChange w:id="460" w:author="Reviewer" w:date="2025-03-23T22:01:00Z" w16du:dateUtc="2025-03-23T19:01:00Z">
            <w:trPr>
              <w:gridAfter w:val="1"/>
              <w:wAfter w:w="7" w:type="dxa"/>
              <w:trHeight w:val="20"/>
            </w:trPr>
          </w:trPrChange>
        </w:trPr>
        <w:tc>
          <w:tcPr>
            <w:tcW w:w="556" w:type="dxa"/>
            <w:gridSpan w:val="2"/>
            <w:tcPrChange w:id="461" w:author="Reviewer" w:date="2025-03-23T22:01:00Z" w16du:dateUtc="2025-03-23T19:01:00Z">
              <w:tcPr>
                <w:tcW w:w="557" w:type="dxa"/>
                <w:gridSpan w:val="2"/>
              </w:tcPr>
            </w:tcPrChange>
          </w:tcPr>
          <w:p w14:paraId="56F417A2" w14:textId="77777777" w:rsidR="00D4751D" w:rsidRPr="00EC5256" w:rsidRDefault="00D4751D" w:rsidP="00D4751D">
            <w:pPr>
              <w:pStyle w:val="ListParagraph"/>
              <w:numPr>
                <w:ilvl w:val="0"/>
                <w:numId w:val="13"/>
              </w:numPr>
              <w:jc w:val="center"/>
              <w:rPr>
                <w:rFonts w:ascii="Calibri" w:eastAsia="Arial Narrow" w:hAnsi="Calibri" w:cs="Calibri"/>
                <w:spacing w:val="-2"/>
                <w:szCs w:val="20"/>
                <w:lang w:val="fr-FR" w:bidi="hi-IN"/>
              </w:rPr>
            </w:pPr>
          </w:p>
        </w:tc>
        <w:tc>
          <w:tcPr>
            <w:tcW w:w="2268" w:type="dxa"/>
            <w:vAlign w:val="center"/>
            <w:tcPrChange w:id="462" w:author="Reviewer" w:date="2025-03-23T22:01:00Z" w16du:dateUtc="2025-03-23T19:01:00Z">
              <w:tcPr>
                <w:tcW w:w="2267" w:type="dxa"/>
                <w:vAlign w:val="center"/>
              </w:tcPr>
            </w:tcPrChange>
          </w:tcPr>
          <w:p w14:paraId="6D3B922B" w14:textId="7A4C89BF" w:rsidR="00D4751D" w:rsidRPr="00D37CDB" w:rsidRDefault="00D4751D" w:rsidP="00D4751D">
            <w:pPr>
              <w:rPr>
                <w:rFonts w:ascii="Calibri" w:hAnsi="Calibri" w:cs="Calibri"/>
                <w:lang w:val="fr-FR"/>
              </w:rPr>
            </w:pPr>
            <w:r w:rsidRPr="00D37CDB">
              <w:rPr>
                <w:lang w:val="fr-FR"/>
              </w:rPr>
              <w:t>Pesée du Nouveau-né</w:t>
            </w:r>
          </w:p>
        </w:tc>
        <w:tc>
          <w:tcPr>
            <w:tcW w:w="1841" w:type="dxa"/>
            <w:vAlign w:val="center"/>
            <w:tcPrChange w:id="463" w:author="Reviewer" w:date="2025-03-23T22:01:00Z" w16du:dateUtc="2025-03-23T19:01:00Z">
              <w:tcPr>
                <w:tcW w:w="1841" w:type="dxa"/>
                <w:vAlign w:val="center"/>
              </w:tcPr>
            </w:tcPrChange>
          </w:tcPr>
          <w:p w14:paraId="2163602D" w14:textId="64069DDB"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464" w:author="Reviewer" w:date="2025-03-23T22:01:00Z" w16du:dateUtc="2025-03-23T19:01:00Z">
              <w:tcPr>
                <w:tcW w:w="1699" w:type="dxa"/>
                <w:vAlign w:val="center"/>
              </w:tcPr>
            </w:tcPrChange>
          </w:tcPr>
          <w:p w14:paraId="7C6D6F31" w14:textId="6CE2D729"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465" w:author="Reviewer" w:date="2025-03-23T22:01:00Z" w16du:dateUtc="2025-03-23T19:01:00Z">
              <w:tcPr>
                <w:tcW w:w="1132" w:type="dxa"/>
                <w:vAlign w:val="center"/>
              </w:tcPr>
            </w:tcPrChange>
          </w:tcPr>
          <w:p w14:paraId="0D4FAAA2"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466" w:author="Reviewer" w:date="2025-03-23T22:01:00Z" w16du:dateUtc="2025-03-23T19:01:00Z">
              <w:tcPr>
                <w:tcW w:w="2274" w:type="dxa"/>
                <w:gridSpan w:val="2"/>
                <w:vAlign w:val="center"/>
              </w:tcPr>
            </w:tcPrChange>
          </w:tcPr>
          <w:p w14:paraId="4451B7D5" w14:textId="556542B8"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467" w:author="Reviewer" w:date="2025-03-23T22:01:00Z" w16du:dateUtc="2025-03-23T19:01:00Z">
              <w:tcPr>
                <w:tcW w:w="708" w:type="dxa"/>
              </w:tcPr>
            </w:tcPrChange>
          </w:tcPr>
          <w:p w14:paraId="0E063BF3" w14:textId="77777777" w:rsidR="00D4751D" w:rsidRPr="000357DC" w:rsidRDefault="00D4751D" w:rsidP="00D4751D">
            <w:pPr>
              <w:jc w:val="center"/>
              <w:rPr>
                <w:rFonts w:ascii="Arial" w:eastAsia="Arial Narrow" w:hAnsi="Arial" w:cs="Arial"/>
                <w:szCs w:val="20"/>
                <w:lang w:val="fr-FR" w:bidi="hi-IN"/>
              </w:rPr>
            </w:pPr>
          </w:p>
        </w:tc>
      </w:tr>
      <w:tr w:rsidR="00D4751D" w:rsidRPr="000357DC" w14:paraId="67536371" w14:textId="77777777" w:rsidTr="00AE60C3">
        <w:tblPrEx>
          <w:jc w:val="left"/>
          <w:tblPrExChange w:id="468" w:author="Reviewer" w:date="2025-03-23T22:01:00Z" w16du:dateUtc="2025-03-23T19:01:00Z">
            <w:tblPrEx>
              <w:jc w:val="left"/>
            </w:tblPrEx>
          </w:tblPrExChange>
        </w:tblPrEx>
        <w:trPr>
          <w:gridAfter w:val="1"/>
          <w:wAfter w:w="7" w:type="dxa"/>
          <w:trHeight w:val="20"/>
          <w:trPrChange w:id="469" w:author="Reviewer" w:date="2025-03-23T22:01:00Z" w16du:dateUtc="2025-03-23T19:01:00Z">
            <w:trPr>
              <w:gridAfter w:val="1"/>
              <w:wAfter w:w="7" w:type="dxa"/>
              <w:trHeight w:val="20"/>
            </w:trPr>
          </w:trPrChange>
        </w:trPr>
        <w:tc>
          <w:tcPr>
            <w:tcW w:w="556" w:type="dxa"/>
            <w:gridSpan w:val="2"/>
            <w:tcPrChange w:id="470" w:author="Reviewer" w:date="2025-03-23T22:01:00Z" w16du:dateUtc="2025-03-23T19:01:00Z">
              <w:tcPr>
                <w:tcW w:w="557" w:type="dxa"/>
                <w:gridSpan w:val="2"/>
              </w:tcPr>
            </w:tcPrChange>
          </w:tcPr>
          <w:p w14:paraId="44FCE71A" w14:textId="77777777" w:rsidR="00D4751D" w:rsidRPr="00EC5256" w:rsidRDefault="00D4751D" w:rsidP="00D4751D">
            <w:pPr>
              <w:pStyle w:val="ListParagraph"/>
              <w:numPr>
                <w:ilvl w:val="0"/>
                <w:numId w:val="13"/>
              </w:numPr>
              <w:jc w:val="center"/>
              <w:rPr>
                <w:rFonts w:ascii="Calibri" w:eastAsia="Arial Narrow" w:hAnsi="Calibri" w:cs="Calibri"/>
                <w:spacing w:val="-2"/>
                <w:szCs w:val="20"/>
                <w:lang w:val="fr-FR" w:bidi="hi-IN"/>
              </w:rPr>
            </w:pPr>
          </w:p>
        </w:tc>
        <w:tc>
          <w:tcPr>
            <w:tcW w:w="2268" w:type="dxa"/>
            <w:vAlign w:val="center"/>
            <w:tcPrChange w:id="471" w:author="Reviewer" w:date="2025-03-23T22:01:00Z" w16du:dateUtc="2025-03-23T19:01:00Z">
              <w:tcPr>
                <w:tcW w:w="2267" w:type="dxa"/>
                <w:vAlign w:val="center"/>
              </w:tcPr>
            </w:tcPrChange>
          </w:tcPr>
          <w:p w14:paraId="353A9FA5" w14:textId="654D6A5B" w:rsidR="00D4751D" w:rsidRPr="00D37CDB" w:rsidRDefault="00D4751D" w:rsidP="00D4751D">
            <w:pPr>
              <w:rPr>
                <w:rFonts w:ascii="Calibri" w:hAnsi="Calibri" w:cs="Calibri"/>
                <w:lang w:val="fr-FR"/>
              </w:rPr>
            </w:pPr>
            <w:r w:rsidRPr="00D37CDB">
              <w:rPr>
                <w:lang w:val="fr-FR"/>
              </w:rPr>
              <w:t>Soins du cordon propre</w:t>
            </w:r>
          </w:p>
        </w:tc>
        <w:tc>
          <w:tcPr>
            <w:tcW w:w="1841" w:type="dxa"/>
            <w:vAlign w:val="center"/>
            <w:tcPrChange w:id="472" w:author="Reviewer" w:date="2025-03-23T22:01:00Z" w16du:dateUtc="2025-03-23T19:01:00Z">
              <w:tcPr>
                <w:tcW w:w="1841" w:type="dxa"/>
                <w:vAlign w:val="center"/>
              </w:tcPr>
            </w:tcPrChange>
          </w:tcPr>
          <w:p w14:paraId="250B568F" w14:textId="28BD6C61"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473" w:author="Reviewer" w:date="2025-03-23T22:01:00Z" w16du:dateUtc="2025-03-23T19:01:00Z">
              <w:tcPr>
                <w:tcW w:w="1699" w:type="dxa"/>
                <w:vAlign w:val="center"/>
              </w:tcPr>
            </w:tcPrChange>
          </w:tcPr>
          <w:p w14:paraId="3F0468B7" w14:textId="05F38F6C"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474" w:author="Reviewer" w:date="2025-03-23T22:01:00Z" w16du:dateUtc="2025-03-23T19:01:00Z">
              <w:tcPr>
                <w:tcW w:w="1132" w:type="dxa"/>
                <w:vAlign w:val="center"/>
              </w:tcPr>
            </w:tcPrChange>
          </w:tcPr>
          <w:p w14:paraId="27321A3C"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475" w:author="Reviewer" w:date="2025-03-23T22:01:00Z" w16du:dateUtc="2025-03-23T19:01:00Z">
              <w:tcPr>
                <w:tcW w:w="2274" w:type="dxa"/>
                <w:gridSpan w:val="2"/>
                <w:vAlign w:val="center"/>
              </w:tcPr>
            </w:tcPrChange>
          </w:tcPr>
          <w:p w14:paraId="48253CE6" w14:textId="6BD1CEF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476" w:author="Reviewer" w:date="2025-03-23T22:01:00Z" w16du:dateUtc="2025-03-23T19:01:00Z">
              <w:tcPr>
                <w:tcW w:w="708" w:type="dxa"/>
              </w:tcPr>
            </w:tcPrChange>
          </w:tcPr>
          <w:p w14:paraId="579E19DF" w14:textId="77777777" w:rsidR="00D4751D" w:rsidRPr="000357DC" w:rsidRDefault="00D4751D" w:rsidP="00D4751D">
            <w:pPr>
              <w:jc w:val="center"/>
              <w:rPr>
                <w:rFonts w:ascii="Arial" w:eastAsia="Arial Narrow" w:hAnsi="Arial" w:cs="Arial"/>
                <w:szCs w:val="20"/>
                <w:lang w:val="fr-FR" w:bidi="hi-IN"/>
              </w:rPr>
            </w:pPr>
          </w:p>
        </w:tc>
      </w:tr>
      <w:tr w:rsidR="00D4751D" w:rsidRPr="000357DC" w14:paraId="31D17EA4" w14:textId="77777777" w:rsidTr="00AE60C3">
        <w:tblPrEx>
          <w:jc w:val="left"/>
          <w:tblPrExChange w:id="477" w:author="Reviewer" w:date="2025-03-23T22:01:00Z" w16du:dateUtc="2025-03-23T19:01:00Z">
            <w:tblPrEx>
              <w:jc w:val="left"/>
            </w:tblPrEx>
          </w:tblPrExChange>
        </w:tblPrEx>
        <w:trPr>
          <w:gridAfter w:val="1"/>
          <w:wAfter w:w="7" w:type="dxa"/>
          <w:trHeight w:val="20"/>
          <w:trPrChange w:id="478" w:author="Reviewer" w:date="2025-03-23T22:01:00Z" w16du:dateUtc="2025-03-23T19:01:00Z">
            <w:trPr>
              <w:gridAfter w:val="1"/>
              <w:wAfter w:w="7" w:type="dxa"/>
              <w:trHeight w:val="20"/>
            </w:trPr>
          </w:trPrChange>
        </w:trPr>
        <w:tc>
          <w:tcPr>
            <w:tcW w:w="556" w:type="dxa"/>
            <w:gridSpan w:val="2"/>
            <w:tcPrChange w:id="479" w:author="Reviewer" w:date="2025-03-23T22:01:00Z" w16du:dateUtc="2025-03-23T19:01:00Z">
              <w:tcPr>
                <w:tcW w:w="557" w:type="dxa"/>
                <w:gridSpan w:val="2"/>
              </w:tcPr>
            </w:tcPrChange>
          </w:tcPr>
          <w:p w14:paraId="5740328F" w14:textId="77777777" w:rsidR="00D4751D" w:rsidRPr="00EC5256" w:rsidRDefault="00D4751D" w:rsidP="00D4751D">
            <w:pPr>
              <w:pStyle w:val="ListParagraph"/>
              <w:numPr>
                <w:ilvl w:val="0"/>
                <w:numId w:val="13"/>
              </w:numPr>
              <w:jc w:val="center"/>
              <w:rPr>
                <w:rFonts w:ascii="Calibri" w:eastAsia="Arial Narrow" w:hAnsi="Calibri" w:cs="Calibri"/>
                <w:spacing w:val="-2"/>
                <w:szCs w:val="20"/>
                <w:lang w:val="fr-FR" w:bidi="hi-IN"/>
              </w:rPr>
            </w:pPr>
          </w:p>
        </w:tc>
        <w:tc>
          <w:tcPr>
            <w:tcW w:w="2268" w:type="dxa"/>
            <w:vAlign w:val="center"/>
            <w:tcPrChange w:id="480" w:author="Reviewer" w:date="2025-03-23T22:01:00Z" w16du:dateUtc="2025-03-23T19:01:00Z">
              <w:tcPr>
                <w:tcW w:w="2267" w:type="dxa"/>
                <w:vAlign w:val="center"/>
              </w:tcPr>
            </w:tcPrChange>
          </w:tcPr>
          <w:p w14:paraId="54E06EB7" w14:textId="78451897" w:rsidR="00D4751D" w:rsidRPr="00D37CDB" w:rsidRDefault="00D4751D" w:rsidP="00D4751D">
            <w:pPr>
              <w:rPr>
                <w:rFonts w:ascii="Calibri" w:hAnsi="Calibri" w:cs="Calibri"/>
                <w:lang w:val="fr-FR"/>
              </w:rPr>
            </w:pPr>
            <w:r w:rsidRPr="00D37CDB">
              <w:rPr>
                <w:lang w:val="fr-FR"/>
              </w:rPr>
              <w:t>Vaccination au jour zéro (BCG et VPO)</w:t>
            </w:r>
          </w:p>
        </w:tc>
        <w:tc>
          <w:tcPr>
            <w:tcW w:w="1841" w:type="dxa"/>
            <w:vAlign w:val="center"/>
            <w:tcPrChange w:id="481" w:author="Reviewer" w:date="2025-03-23T22:01:00Z" w16du:dateUtc="2025-03-23T19:01:00Z">
              <w:tcPr>
                <w:tcW w:w="1841" w:type="dxa"/>
                <w:vAlign w:val="center"/>
              </w:tcPr>
            </w:tcPrChange>
          </w:tcPr>
          <w:p w14:paraId="4104495B" w14:textId="0894D90F"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482" w:author="Reviewer" w:date="2025-03-23T22:01:00Z" w16du:dateUtc="2025-03-23T19:01:00Z">
              <w:tcPr>
                <w:tcW w:w="1699" w:type="dxa"/>
                <w:vAlign w:val="center"/>
              </w:tcPr>
            </w:tcPrChange>
          </w:tcPr>
          <w:p w14:paraId="5C7F10F5" w14:textId="5157B6B1"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483" w:author="Reviewer" w:date="2025-03-23T22:01:00Z" w16du:dateUtc="2025-03-23T19:01:00Z">
              <w:tcPr>
                <w:tcW w:w="1132" w:type="dxa"/>
                <w:vAlign w:val="center"/>
              </w:tcPr>
            </w:tcPrChange>
          </w:tcPr>
          <w:p w14:paraId="11BA6C3C"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484" w:author="Reviewer" w:date="2025-03-23T22:01:00Z" w16du:dateUtc="2025-03-23T19:01:00Z">
              <w:tcPr>
                <w:tcW w:w="2274" w:type="dxa"/>
                <w:gridSpan w:val="2"/>
                <w:vAlign w:val="center"/>
              </w:tcPr>
            </w:tcPrChange>
          </w:tcPr>
          <w:p w14:paraId="37D6FC7C" w14:textId="2D087E84"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485" w:author="Reviewer" w:date="2025-03-23T22:01:00Z" w16du:dateUtc="2025-03-23T19:01:00Z">
              <w:tcPr>
                <w:tcW w:w="708" w:type="dxa"/>
              </w:tcPr>
            </w:tcPrChange>
          </w:tcPr>
          <w:p w14:paraId="4DA0EDD9" w14:textId="77777777" w:rsidR="00D4751D" w:rsidRPr="000357DC" w:rsidRDefault="00D4751D" w:rsidP="00D4751D">
            <w:pPr>
              <w:jc w:val="center"/>
              <w:rPr>
                <w:rFonts w:ascii="Arial" w:eastAsia="Arial Narrow" w:hAnsi="Arial" w:cs="Arial"/>
                <w:szCs w:val="20"/>
                <w:lang w:val="fr-FR" w:bidi="hi-IN"/>
              </w:rPr>
            </w:pPr>
          </w:p>
        </w:tc>
      </w:tr>
      <w:tr w:rsidR="00D4751D" w:rsidRPr="000357DC" w14:paraId="455511EE" w14:textId="77777777" w:rsidTr="00AE60C3">
        <w:tblPrEx>
          <w:jc w:val="left"/>
          <w:tblPrExChange w:id="486" w:author="Reviewer" w:date="2025-03-23T22:01:00Z" w16du:dateUtc="2025-03-23T19:01:00Z">
            <w:tblPrEx>
              <w:jc w:val="left"/>
            </w:tblPrEx>
          </w:tblPrExChange>
        </w:tblPrEx>
        <w:trPr>
          <w:gridAfter w:val="1"/>
          <w:wAfter w:w="7" w:type="dxa"/>
          <w:trHeight w:val="20"/>
          <w:trPrChange w:id="487" w:author="Reviewer" w:date="2025-03-23T22:01:00Z" w16du:dateUtc="2025-03-23T19:01:00Z">
            <w:trPr>
              <w:gridAfter w:val="1"/>
              <w:wAfter w:w="7" w:type="dxa"/>
              <w:trHeight w:val="20"/>
            </w:trPr>
          </w:trPrChange>
        </w:trPr>
        <w:tc>
          <w:tcPr>
            <w:tcW w:w="556" w:type="dxa"/>
            <w:gridSpan w:val="2"/>
            <w:tcPrChange w:id="488" w:author="Reviewer" w:date="2025-03-23T22:01:00Z" w16du:dateUtc="2025-03-23T19:01:00Z">
              <w:tcPr>
                <w:tcW w:w="557" w:type="dxa"/>
                <w:gridSpan w:val="2"/>
              </w:tcPr>
            </w:tcPrChange>
          </w:tcPr>
          <w:p w14:paraId="206766C2" w14:textId="77777777" w:rsidR="00D4751D" w:rsidRPr="00EC5256" w:rsidRDefault="00D4751D" w:rsidP="00D4751D">
            <w:pPr>
              <w:pStyle w:val="ListParagraph"/>
              <w:numPr>
                <w:ilvl w:val="0"/>
                <w:numId w:val="13"/>
              </w:numPr>
              <w:jc w:val="center"/>
              <w:rPr>
                <w:rFonts w:ascii="Calibri" w:eastAsia="Arial Narrow" w:hAnsi="Calibri" w:cs="Calibri"/>
                <w:spacing w:val="-2"/>
                <w:szCs w:val="20"/>
                <w:lang w:val="fr-FR" w:bidi="hi-IN"/>
              </w:rPr>
            </w:pPr>
          </w:p>
        </w:tc>
        <w:tc>
          <w:tcPr>
            <w:tcW w:w="2268" w:type="dxa"/>
            <w:vAlign w:val="center"/>
            <w:tcPrChange w:id="489" w:author="Reviewer" w:date="2025-03-23T22:01:00Z" w16du:dateUtc="2025-03-23T19:01:00Z">
              <w:tcPr>
                <w:tcW w:w="2267" w:type="dxa"/>
                <w:vAlign w:val="center"/>
              </w:tcPr>
            </w:tcPrChange>
          </w:tcPr>
          <w:p w14:paraId="39DDEEA1" w14:textId="7D8F664B" w:rsidR="00D4751D" w:rsidRPr="00D37CDB" w:rsidRDefault="00D4751D" w:rsidP="00D4751D">
            <w:pPr>
              <w:rPr>
                <w:rFonts w:ascii="Calibri" w:hAnsi="Calibri" w:cs="Calibri"/>
                <w:lang w:val="fr-FR"/>
              </w:rPr>
            </w:pPr>
            <w:commentRangeStart w:id="490"/>
            <w:r w:rsidRPr="00F02E59">
              <w:rPr>
                <w:lang w:val="fr-FR"/>
              </w:rPr>
              <w:t>Émollients</w:t>
            </w:r>
            <w:r>
              <w:rPr>
                <w:lang w:val="fr-FR"/>
              </w:rPr>
              <w:t> / collyres</w:t>
            </w:r>
            <w:commentRangeEnd w:id="490"/>
            <w:r w:rsidR="00AE60C3">
              <w:rPr>
                <w:rStyle w:val="CommentReference"/>
              </w:rPr>
              <w:commentReference w:id="490"/>
            </w:r>
          </w:p>
        </w:tc>
        <w:tc>
          <w:tcPr>
            <w:tcW w:w="1841" w:type="dxa"/>
            <w:vAlign w:val="center"/>
            <w:tcPrChange w:id="491" w:author="Reviewer" w:date="2025-03-23T22:01:00Z" w16du:dateUtc="2025-03-23T19:01:00Z">
              <w:tcPr>
                <w:tcW w:w="1841" w:type="dxa"/>
                <w:vAlign w:val="center"/>
              </w:tcPr>
            </w:tcPrChange>
          </w:tcPr>
          <w:p w14:paraId="12185B47" w14:textId="26A7FB03"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492" w:author="Reviewer" w:date="2025-03-23T22:01:00Z" w16du:dateUtc="2025-03-23T19:01:00Z">
              <w:tcPr>
                <w:tcW w:w="1699" w:type="dxa"/>
                <w:vAlign w:val="center"/>
              </w:tcPr>
            </w:tcPrChange>
          </w:tcPr>
          <w:p w14:paraId="4B725C87" w14:textId="15555ABD"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493" w:author="Reviewer" w:date="2025-03-23T22:01:00Z" w16du:dateUtc="2025-03-23T19:01:00Z">
              <w:tcPr>
                <w:tcW w:w="1132" w:type="dxa"/>
                <w:vAlign w:val="center"/>
              </w:tcPr>
            </w:tcPrChange>
          </w:tcPr>
          <w:p w14:paraId="7D54878C"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494" w:author="Reviewer" w:date="2025-03-23T22:01:00Z" w16du:dateUtc="2025-03-23T19:01:00Z">
              <w:tcPr>
                <w:tcW w:w="2274" w:type="dxa"/>
                <w:gridSpan w:val="2"/>
                <w:vAlign w:val="center"/>
              </w:tcPr>
            </w:tcPrChange>
          </w:tcPr>
          <w:p w14:paraId="2EE10444" w14:textId="0686C46E"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495" w:author="Reviewer" w:date="2025-03-23T22:01:00Z" w16du:dateUtc="2025-03-23T19:01:00Z">
              <w:tcPr>
                <w:tcW w:w="708" w:type="dxa"/>
              </w:tcPr>
            </w:tcPrChange>
          </w:tcPr>
          <w:p w14:paraId="096D68AB" w14:textId="77777777" w:rsidR="00D4751D" w:rsidRPr="000357DC" w:rsidRDefault="00D4751D" w:rsidP="00D4751D">
            <w:pPr>
              <w:jc w:val="center"/>
              <w:rPr>
                <w:rFonts w:ascii="Arial" w:eastAsia="Arial Narrow" w:hAnsi="Arial" w:cs="Arial"/>
                <w:szCs w:val="20"/>
                <w:lang w:val="fr-FR" w:bidi="hi-IN"/>
              </w:rPr>
            </w:pPr>
          </w:p>
        </w:tc>
      </w:tr>
      <w:tr w:rsidR="00D4751D" w:rsidRPr="00307586" w14:paraId="790E3301" w14:textId="77777777" w:rsidTr="00FB5616">
        <w:tblPrEx>
          <w:jc w:val="left"/>
        </w:tblPrEx>
        <w:trPr>
          <w:gridAfter w:val="1"/>
          <w:wAfter w:w="7" w:type="dxa"/>
          <w:trHeight w:val="397"/>
        </w:trPr>
        <w:tc>
          <w:tcPr>
            <w:tcW w:w="10478" w:type="dxa"/>
            <w:gridSpan w:val="9"/>
            <w:shd w:val="clear" w:color="auto" w:fill="DEEAF6" w:themeFill="accent1" w:themeFillTint="33"/>
            <w:vAlign w:val="center"/>
          </w:tcPr>
          <w:p w14:paraId="333AFD25" w14:textId="48221D4B" w:rsidR="00D4751D" w:rsidRPr="000357DC" w:rsidRDefault="00D4751D" w:rsidP="00D4751D">
            <w:pPr>
              <w:rPr>
                <w:rFonts w:ascii="Arial" w:eastAsia="Arial Narrow" w:hAnsi="Arial" w:cs="Arial"/>
                <w:szCs w:val="20"/>
                <w:lang w:val="fr-FR" w:bidi="hi-IN"/>
              </w:rPr>
            </w:pPr>
            <w:r w:rsidRPr="00D37CDB">
              <w:rPr>
                <w:rFonts w:ascii="Calibri" w:hAnsi="Calibri" w:cs="Calibri"/>
                <w:b/>
                <w:bCs/>
                <w:szCs w:val="20"/>
                <w:lang w:val="fr-FR"/>
              </w:rPr>
              <w:t xml:space="preserve">E. Services </w:t>
            </w:r>
            <w:r>
              <w:rPr>
                <w:rFonts w:ascii="Calibri" w:hAnsi="Calibri" w:cs="Calibri"/>
                <w:b/>
                <w:bCs/>
                <w:szCs w:val="20"/>
                <w:lang w:val="fr-FR"/>
              </w:rPr>
              <w:t xml:space="preserve">post </w:t>
            </w:r>
            <w:r w:rsidRPr="00D37CDB">
              <w:rPr>
                <w:rFonts w:ascii="Calibri" w:hAnsi="Calibri" w:cs="Calibri"/>
                <w:b/>
                <w:bCs/>
                <w:szCs w:val="20"/>
                <w:lang w:val="fr-FR"/>
              </w:rPr>
              <w:t>avortement [</w:t>
            </w:r>
            <w:r w:rsidRPr="005679BE">
              <w:rPr>
                <w:rFonts w:ascii="Calibri" w:hAnsi="Calibri" w:cs="Calibri"/>
                <w:b/>
                <w:bCs/>
                <w:szCs w:val="20"/>
                <w:lang w:val="fr-FR"/>
              </w:rPr>
              <w:t>Si « Oui » compléter la ligne ; Si « Non » Passez</w:t>
            </w:r>
            <w:r w:rsidRPr="00D37CDB">
              <w:rPr>
                <w:rFonts w:ascii="Calibri" w:hAnsi="Calibri" w:cs="Calibri"/>
                <w:b/>
                <w:bCs/>
                <w:szCs w:val="20"/>
                <w:lang w:val="fr-FR"/>
              </w:rPr>
              <w:t xml:space="preserve"> à l'option F (Santé de l'enfant)]</w:t>
            </w:r>
          </w:p>
        </w:tc>
      </w:tr>
      <w:tr w:rsidR="00D4751D" w:rsidRPr="000357DC" w14:paraId="242C0B2C" w14:textId="77777777" w:rsidTr="00AE60C3">
        <w:tblPrEx>
          <w:jc w:val="left"/>
          <w:tblPrExChange w:id="496" w:author="Reviewer" w:date="2025-03-23T22:01:00Z" w16du:dateUtc="2025-03-23T19:01:00Z">
            <w:tblPrEx>
              <w:jc w:val="left"/>
            </w:tblPrEx>
          </w:tblPrExChange>
        </w:tblPrEx>
        <w:trPr>
          <w:gridAfter w:val="1"/>
          <w:wAfter w:w="7" w:type="dxa"/>
          <w:trHeight w:val="20"/>
          <w:trPrChange w:id="497" w:author="Reviewer" w:date="2025-03-23T22:01:00Z" w16du:dateUtc="2025-03-23T19:01:00Z">
            <w:trPr>
              <w:gridAfter w:val="1"/>
              <w:wAfter w:w="7" w:type="dxa"/>
              <w:trHeight w:val="20"/>
            </w:trPr>
          </w:trPrChange>
        </w:trPr>
        <w:tc>
          <w:tcPr>
            <w:tcW w:w="556" w:type="dxa"/>
            <w:gridSpan w:val="2"/>
            <w:tcPrChange w:id="498" w:author="Reviewer" w:date="2025-03-23T22:01:00Z" w16du:dateUtc="2025-03-23T19:01:00Z">
              <w:tcPr>
                <w:tcW w:w="557" w:type="dxa"/>
                <w:gridSpan w:val="2"/>
              </w:tcPr>
            </w:tcPrChange>
          </w:tcPr>
          <w:p w14:paraId="65B7477B" w14:textId="191741C3" w:rsidR="00D4751D" w:rsidRPr="00AE60C3" w:rsidRDefault="00AE60C3" w:rsidP="00AE60C3">
            <w:pPr>
              <w:rPr>
                <w:rFonts w:ascii="Calibri" w:eastAsia="Arial Narrow" w:hAnsi="Calibri" w:cs="Calibri"/>
                <w:spacing w:val="-2"/>
                <w:szCs w:val="20"/>
                <w:lang w:val="fr-FR" w:bidi="hi-IN"/>
                <w:rPrChange w:id="499" w:author="Reviewer" w:date="2025-03-23T21:54:00Z" w16du:dateUtc="2025-03-23T18:54:00Z">
                  <w:rPr>
                    <w:lang w:val="fr-FR" w:bidi="hi-IN"/>
                  </w:rPr>
                </w:rPrChange>
              </w:rPr>
              <w:pPrChange w:id="500" w:author="Reviewer" w:date="2025-03-23T21:54:00Z" w16du:dateUtc="2025-03-23T18:54:00Z">
                <w:pPr>
                  <w:pStyle w:val="ListParagraph"/>
                  <w:numPr>
                    <w:numId w:val="14"/>
                  </w:numPr>
                  <w:ind w:left="360" w:hanging="360"/>
                  <w:jc w:val="center"/>
                </w:pPr>
              </w:pPrChange>
            </w:pPr>
            <w:ins w:id="501" w:author="Reviewer" w:date="2025-03-23T21:54:00Z" w16du:dateUtc="2025-03-23T18:54:00Z">
              <w:r>
                <w:rPr>
                  <w:rFonts w:ascii="Calibri" w:eastAsia="Arial Narrow" w:hAnsi="Calibri" w:cs="Calibri"/>
                  <w:spacing w:val="-2"/>
                  <w:szCs w:val="20"/>
                  <w:lang w:val="fr-FR" w:bidi="hi-IN"/>
                </w:rPr>
                <w:t>b.</w:t>
              </w:r>
            </w:ins>
          </w:p>
        </w:tc>
        <w:tc>
          <w:tcPr>
            <w:tcW w:w="2268" w:type="dxa"/>
            <w:tcPrChange w:id="502" w:author="Reviewer" w:date="2025-03-23T22:01:00Z" w16du:dateUtc="2025-03-23T19:01:00Z">
              <w:tcPr>
                <w:tcW w:w="2267" w:type="dxa"/>
              </w:tcPr>
            </w:tcPrChange>
          </w:tcPr>
          <w:p w14:paraId="433E24E8" w14:textId="0E8657BD" w:rsidR="00D4751D" w:rsidRPr="00D37CDB" w:rsidRDefault="00D4751D" w:rsidP="00D4751D">
            <w:pPr>
              <w:rPr>
                <w:lang w:val="fr-FR"/>
              </w:rPr>
            </w:pPr>
            <w:r w:rsidRPr="00D37CDB">
              <w:rPr>
                <w:lang w:val="fr-FR"/>
              </w:rPr>
              <w:t>MVA (aspiration manuelle sous vide)</w:t>
            </w:r>
          </w:p>
        </w:tc>
        <w:tc>
          <w:tcPr>
            <w:tcW w:w="1841" w:type="dxa"/>
            <w:vAlign w:val="center"/>
            <w:tcPrChange w:id="503" w:author="Reviewer" w:date="2025-03-23T22:01:00Z" w16du:dateUtc="2025-03-23T19:01:00Z">
              <w:tcPr>
                <w:tcW w:w="1841" w:type="dxa"/>
                <w:vAlign w:val="center"/>
              </w:tcPr>
            </w:tcPrChange>
          </w:tcPr>
          <w:p w14:paraId="421AAF59" w14:textId="3148E0A4"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504" w:author="Reviewer" w:date="2025-03-23T22:01:00Z" w16du:dateUtc="2025-03-23T19:01:00Z">
              <w:tcPr>
                <w:tcW w:w="1699" w:type="dxa"/>
                <w:vAlign w:val="center"/>
              </w:tcPr>
            </w:tcPrChange>
          </w:tcPr>
          <w:p w14:paraId="14C5C5B9" w14:textId="53DECCD1"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505" w:author="Reviewer" w:date="2025-03-23T22:01:00Z" w16du:dateUtc="2025-03-23T19:01:00Z">
              <w:tcPr>
                <w:tcW w:w="1132" w:type="dxa"/>
                <w:vAlign w:val="center"/>
              </w:tcPr>
            </w:tcPrChange>
          </w:tcPr>
          <w:p w14:paraId="023EFC43"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506" w:author="Reviewer" w:date="2025-03-23T22:01:00Z" w16du:dateUtc="2025-03-23T19:01:00Z">
              <w:tcPr>
                <w:tcW w:w="2274" w:type="dxa"/>
                <w:gridSpan w:val="2"/>
                <w:vAlign w:val="center"/>
              </w:tcPr>
            </w:tcPrChange>
          </w:tcPr>
          <w:p w14:paraId="456056B4" w14:textId="6FB9688F" w:rsidR="00D4751D" w:rsidRPr="00AE60C3" w:rsidRDefault="00D4751D" w:rsidP="00AE60C3">
            <w:pPr>
              <w:pStyle w:val="ListParagraph"/>
              <w:numPr>
                <w:ilvl w:val="0"/>
                <w:numId w:val="31"/>
              </w:numPr>
              <w:tabs>
                <w:tab w:val="right" w:leader="dot" w:pos="4092"/>
              </w:tabs>
              <w:jc w:val="center"/>
              <w:rPr>
                <w:rFonts w:ascii="Calibri" w:hAnsi="Calibri" w:cs="Calibri"/>
                <w:b/>
                <w:szCs w:val="20"/>
                <w:lang w:val="fr-FR"/>
                <w:rPrChange w:id="507" w:author="Reviewer" w:date="2025-03-23T21:54:00Z" w16du:dateUtc="2025-03-23T18:54:00Z">
                  <w:rPr/>
                </w:rPrChange>
              </w:rPr>
              <w:pPrChange w:id="508" w:author="Reviewer" w:date="2025-03-23T21:54:00Z" w16du:dateUtc="2025-03-23T18:54:00Z">
                <w:pPr>
                  <w:tabs>
                    <w:tab w:val="right" w:leader="dot" w:pos="4092"/>
                  </w:tabs>
                  <w:contextualSpacing/>
                  <w:jc w:val="center"/>
                </w:pPr>
              </w:pPrChange>
            </w:pPr>
            <w:del w:id="509" w:author="Reviewer" w:date="2025-03-23T21:54:00Z" w16du:dateUtc="2025-03-23T18:54:00Z">
              <w:r w:rsidRPr="00AE60C3" w:rsidDel="00AE60C3">
                <w:rPr>
                  <w:rFonts w:ascii="Calibri" w:hAnsi="Calibri" w:cs="Calibri"/>
                  <w:b/>
                  <w:szCs w:val="20"/>
                  <w:lang w:val="fr-FR"/>
                  <w:rPrChange w:id="510" w:author="Reviewer" w:date="2025-03-23T21:54:00Z" w16du:dateUtc="2025-03-23T18:54:00Z">
                    <w:rPr/>
                  </w:rPrChange>
                </w:rPr>
                <w:delText xml:space="preserve">1 </w:delText>
              </w:r>
            </w:del>
            <w:r w:rsidRPr="00AE60C3">
              <w:rPr>
                <w:rFonts w:ascii="Calibri" w:hAnsi="Calibri" w:cs="Calibri"/>
                <w:b/>
                <w:szCs w:val="20"/>
                <w:lang w:val="fr-FR"/>
                <w:rPrChange w:id="511" w:author="Reviewer" w:date="2025-03-23T21:54:00Z" w16du:dateUtc="2025-03-23T18:54:00Z">
                  <w:rPr/>
                </w:rPrChange>
              </w:rPr>
              <w:t xml:space="preserve">  2   3   4   5</w:t>
            </w:r>
          </w:p>
        </w:tc>
        <w:tc>
          <w:tcPr>
            <w:tcW w:w="708" w:type="dxa"/>
            <w:tcPrChange w:id="512" w:author="Reviewer" w:date="2025-03-23T22:01:00Z" w16du:dateUtc="2025-03-23T19:01:00Z">
              <w:tcPr>
                <w:tcW w:w="708" w:type="dxa"/>
              </w:tcPr>
            </w:tcPrChange>
          </w:tcPr>
          <w:p w14:paraId="1BEB125C" w14:textId="77777777" w:rsidR="00D4751D" w:rsidRPr="000357DC" w:rsidRDefault="00D4751D" w:rsidP="00D4751D">
            <w:pPr>
              <w:jc w:val="center"/>
              <w:rPr>
                <w:rFonts w:ascii="Arial" w:eastAsia="Arial Narrow" w:hAnsi="Arial" w:cs="Arial"/>
                <w:szCs w:val="20"/>
                <w:lang w:val="fr-FR" w:bidi="hi-IN"/>
              </w:rPr>
            </w:pPr>
          </w:p>
        </w:tc>
      </w:tr>
      <w:tr w:rsidR="00D4751D" w:rsidRPr="000357DC" w14:paraId="29D7C96D" w14:textId="77777777" w:rsidTr="00AE60C3">
        <w:tblPrEx>
          <w:jc w:val="left"/>
          <w:tblPrExChange w:id="513" w:author="Reviewer" w:date="2025-03-23T22:01:00Z" w16du:dateUtc="2025-03-23T19:01:00Z">
            <w:tblPrEx>
              <w:jc w:val="left"/>
            </w:tblPrEx>
          </w:tblPrExChange>
        </w:tblPrEx>
        <w:trPr>
          <w:gridAfter w:val="1"/>
          <w:wAfter w:w="7" w:type="dxa"/>
          <w:trHeight w:val="20"/>
          <w:trPrChange w:id="514" w:author="Reviewer" w:date="2025-03-23T22:01:00Z" w16du:dateUtc="2025-03-23T19:01:00Z">
            <w:trPr>
              <w:gridAfter w:val="1"/>
              <w:wAfter w:w="7" w:type="dxa"/>
              <w:trHeight w:val="20"/>
            </w:trPr>
          </w:trPrChange>
        </w:trPr>
        <w:tc>
          <w:tcPr>
            <w:tcW w:w="556" w:type="dxa"/>
            <w:gridSpan w:val="2"/>
            <w:tcPrChange w:id="515" w:author="Reviewer" w:date="2025-03-23T22:01:00Z" w16du:dateUtc="2025-03-23T19:01:00Z">
              <w:tcPr>
                <w:tcW w:w="557" w:type="dxa"/>
                <w:gridSpan w:val="2"/>
              </w:tcPr>
            </w:tcPrChange>
          </w:tcPr>
          <w:p w14:paraId="06D32CEC" w14:textId="096AFFCD" w:rsidR="00D4751D" w:rsidRPr="00AE60C3" w:rsidRDefault="00AE60C3" w:rsidP="00AE60C3">
            <w:pPr>
              <w:jc w:val="center"/>
              <w:rPr>
                <w:rFonts w:ascii="Calibri" w:eastAsia="Arial Narrow" w:hAnsi="Calibri" w:cs="Calibri"/>
                <w:spacing w:val="-2"/>
                <w:szCs w:val="20"/>
                <w:lang w:val="fr-FR" w:bidi="hi-IN"/>
                <w:rPrChange w:id="516" w:author="Reviewer" w:date="2025-03-23T21:54:00Z" w16du:dateUtc="2025-03-23T18:54:00Z">
                  <w:rPr>
                    <w:lang w:val="fr-FR" w:bidi="hi-IN"/>
                  </w:rPr>
                </w:rPrChange>
              </w:rPr>
              <w:pPrChange w:id="517" w:author="Reviewer" w:date="2025-03-23T21:54:00Z" w16du:dateUtc="2025-03-23T18:54:00Z">
                <w:pPr>
                  <w:pStyle w:val="ListParagraph"/>
                  <w:numPr>
                    <w:numId w:val="14"/>
                  </w:numPr>
                  <w:ind w:left="360" w:hanging="360"/>
                  <w:jc w:val="center"/>
                </w:pPr>
              </w:pPrChange>
            </w:pPr>
            <w:ins w:id="518" w:author="Reviewer" w:date="2025-03-23T21:54:00Z" w16du:dateUtc="2025-03-23T18:54:00Z">
              <w:r>
                <w:rPr>
                  <w:rFonts w:ascii="Calibri" w:eastAsia="Arial Narrow" w:hAnsi="Calibri" w:cs="Calibri"/>
                  <w:spacing w:val="-2"/>
                  <w:szCs w:val="20"/>
                  <w:lang w:val="fr-FR" w:bidi="hi-IN"/>
                </w:rPr>
                <w:t>c.</w:t>
              </w:r>
            </w:ins>
            <w:ins w:id="519" w:author="Reviewer" w:date="2025-03-23T21:55:00Z" w16du:dateUtc="2025-03-23T18:55:00Z">
              <w:r>
                <w:rPr>
                  <w:rFonts w:ascii="Calibri" w:eastAsia="Arial Narrow" w:hAnsi="Calibri" w:cs="Calibri"/>
                  <w:spacing w:val="-2"/>
                  <w:szCs w:val="20"/>
                  <w:lang w:val="fr-FR" w:bidi="hi-IN"/>
                </w:rPr>
                <w:t xml:space="preserve"> </w:t>
              </w:r>
            </w:ins>
          </w:p>
        </w:tc>
        <w:tc>
          <w:tcPr>
            <w:tcW w:w="2268" w:type="dxa"/>
            <w:tcPrChange w:id="520" w:author="Reviewer" w:date="2025-03-23T22:01:00Z" w16du:dateUtc="2025-03-23T19:01:00Z">
              <w:tcPr>
                <w:tcW w:w="2267" w:type="dxa"/>
              </w:tcPr>
            </w:tcPrChange>
          </w:tcPr>
          <w:p w14:paraId="6E6F0CFC" w14:textId="52E0AB1A" w:rsidR="00D4751D" w:rsidRPr="00D37CDB" w:rsidRDefault="00D4751D" w:rsidP="00D4751D">
            <w:pPr>
              <w:rPr>
                <w:lang w:val="fr-FR"/>
              </w:rPr>
            </w:pPr>
            <w:r w:rsidRPr="00D37CDB">
              <w:rPr>
                <w:lang w:val="fr-FR"/>
              </w:rPr>
              <w:t>Prise en charge des complications de l'avortement</w:t>
            </w:r>
          </w:p>
        </w:tc>
        <w:tc>
          <w:tcPr>
            <w:tcW w:w="1841" w:type="dxa"/>
            <w:vAlign w:val="center"/>
            <w:tcPrChange w:id="521" w:author="Reviewer" w:date="2025-03-23T22:01:00Z" w16du:dateUtc="2025-03-23T19:01:00Z">
              <w:tcPr>
                <w:tcW w:w="1841" w:type="dxa"/>
                <w:vAlign w:val="center"/>
              </w:tcPr>
            </w:tcPrChange>
          </w:tcPr>
          <w:p w14:paraId="355202AE" w14:textId="150D85C3"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522" w:author="Reviewer" w:date="2025-03-23T22:01:00Z" w16du:dateUtc="2025-03-23T19:01:00Z">
              <w:tcPr>
                <w:tcW w:w="1699" w:type="dxa"/>
                <w:vAlign w:val="center"/>
              </w:tcPr>
            </w:tcPrChange>
          </w:tcPr>
          <w:p w14:paraId="263D8CAD" w14:textId="42D15511"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523" w:author="Reviewer" w:date="2025-03-23T22:01:00Z" w16du:dateUtc="2025-03-23T19:01:00Z">
              <w:tcPr>
                <w:tcW w:w="1132" w:type="dxa"/>
                <w:vAlign w:val="center"/>
              </w:tcPr>
            </w:tcPrChange>
          </w:tcPr>
          <w:p w14:paraId="224A9CEB"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524" w:author="Reviewer" w:date="2025-03-23T22:01:00Z" w16du:dateUtc="2025-03-23T19:01:00Z">
              <w:tcPr>
                <w:tcW w:w="2274" w:type="dxa"/>
                <w:gridSpan w:val="2"/>
                <w:vAlign w:val="center"/>
              </w:tcPr>
            </w:tcPrChange>
          </w:tcPr>
          <w:p w14:paraId="2372B592" w14:textId="73B95519"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525" w:author="Reviewer" w:date="2025-03-23T22:01:00Z" w16du:dateUtc="2025-03-23T19:01:00Z">
              <w:tcPr>
                <w:tcW w:w="708" w:type="dxa"/>
              </w:tcPr>
            </w:tcPrChange>
          </w:tcPr>
          <w:p w14:paraId="02AC5F7C" w14:textId="77777777" w:rsidR="00D4751D" w:rsidRPr="000357DC" w:rsidRDefault="00D4751D" w:rsidP="00D4751D">
            <w:pPr>
              <w:jc w:val="center"/>
              <w:rPr>
                <w:rFonts w:ascii="Arial" w:eastAsia="Arial Narrow" w:hAnsi="Arial" w:cs="Arial"/>
                <w:szCs w:val="20"/>
                <w:lang w:val="fr-FR" w:bidi="hi-IN"/>
              </w:rPr>
            </w:pPr>
          </w:p>
        </w:tc>
      </w:tr>
      <w:tr w:rsidR="00D4751D" w:rsidRPr="00307586" w14:paraId="78300769" w14:textId="77777777" w:rsidTr="00FB5616">
        <w:tblPrEx>
          <w:jc w:val="left"/>
        </w:tblPrEx>
        <w:trPr>
          <w:gridAfter w:val="1"/>
          <w:wAfter w:w="7" w:type="dxa"/>
          <w:trHeight w:val="397"/>
        </w:trPr>
        <w:tc>
          <w:tcPr>
            <w:tcW w:w="10478" w:type="dxa"/>
            <w:gridSpan w:val="9"/>
            <w:shd w:val="clear" w:color="auto" w:fill="DEEAF6" w:themeFill="accent1" w:themeFillTint="33"/>
            <w:vAlign w:val="center"/>
          </w:tcPr>
          <w:p w14:paraId="150B93C1" w14:textId="13027D24" w:rsidR="00D4751D" w:rsidRPr="000357DC" w:rsidRDefault="00D4751D" w:rsidP="00D4751D">
            <w:pPr>
              <w:rPr>
                <w:rFonts w:ascii="Arial" w:eastAsia="Arial Narrow" w:hAnsi="Arial" w:cs="Arial"/>
                <w:szCs w:val="20"/>
                <w:lang w:val="fr-FR" w:bidi="hi-IN"/>
              </w:rPr>
            </w:pPr>
            <w:r w:rsidRPr="00D37CDB">
              <w:rPr>
                <w:rFonts w:ascii="Calibri" w:eastAsia="Arial Narrow" w:hAnsi="Calibri" w:cs="Calibri"/>
                <w:b/>
                <w:noProof/>
                <w:spacing w:val="-2"/>
                <w:szCs w:val="20"/>
                <w:lang w:val="fr-FR" w:eastAsia="en-IN" w:bidi="hi-IN"/>
              </w:rPr>
              <w:t>F. Services de santé infantile</w:t>
            </w:r>
            <w:r>
              <w:rPr>
                <w:rFonts w:ascii="Calibri" w:eastAsia="Arial Narrow" w:hAnsi="Calibri" w:cs="Calibri"/>
                <w:b/>
                <w:noProof/>
                <w:spacing w:val="-2"/>
                <w:szCs w:val="20"/>
                <w:lang w:val="fr-FR" w:eastAsia="en-IN" w:bidi="hi-IN"/>
              </w:rPr>
              <w:t xml:space="preserve"> et néonatals</w:t>
            </w:r>
            <w:r w:rsidRPr="00D37CDB">
              <w:rPr>
                <w:rFonts w:ascii="Calibri" w:eastAsia="Arial Narrow" w:hAnsi="Calibri" w:cs="Calibri"/>
                <w:b/>
                <w:noProof/>
                <w:spacing w:val="-2"/>
                <w:szCs w:val="20"/>
                <w:lang w:val="fr-FR" w:eastAsia="en-IN" w:bidi="hi-IN"/>
              </w:rPr>
              <w:t xml:space="preserve"> [</w:t>
            </w:r>
            <w:r w:rsidRPr="005679BE">
              <w:rPr>
                <w:rFonts w:ascii="Calibri" w:hAnsi="Calibri" w:cs="Calibri"/>
                <w:b/>
                <w:bCs/>
                <w:szCs w:val="20"/>
                <w:lang w:val="fr-FR"/>
              </w:rPr>
              <w:t>Si « Oui » compléter la ligne ; Si « Non » Passez</w:t>
            </w:r>
            <w:r w:rsidRPr="00D37CDB">
              <w:rPr>
                <w:rFonts w:ascii="Calibri" w:hAnsi="Calibri" w:cs="Calibri"/>
                <w:b/>
                <w:bCs/>
                <w:szCs w:val="20"/>
                <w:lang w:val="fr-FR"/>
              </w:rPr>
              <w:t xml:space="preserve"> </w:t>
            </w:r>
            <w:r w:rsidRPr="00D37CDB">
              <w:rPr>
                <w:rFonts w:ascii="Calibri" w:eastAsia="Arial Narrow" w:hAnsi="Calibri" w:cs="Calibri"/>
                <w:b/>
                <w:noProof/>
                <w:spacing w:val="-2"/>
                <w:szCs w:val="20"/>
                <w:lang w:val="fr-FR" w:eastAsia="en-IN" w:bidi="hi-IN"/>
              </w:rPr>
              <w:t>à Q503]</w:t>
            </w:r>
          </w:p>
        </w:tc>
      </w:tr>
      <w:tr w:rsidR="00D4751D" w:rsidRPr="000357DC" w14:paraId="328C4B75" w14:textId="77777777" w:rsidTr="00AE60C3">
        <w:tblPrEx>
          <w:jc w:val="left"/>
          <w:tblPrExChange w:id="526" w:author="Reviewer" w:date="2025-03-23T22:01:00Z" w16du:dateUtc="2025-03-23T19:01:00Z">
            <w:tblPrEx>
              <w:jc w:val="left"/>
            </w:tblPrEx>
          </w:tblPrExChange>
        </w:tblPrEx>
        <w:trPr>
          <w:gridAfter w:val="1"/>
          <w:wAfter w:w="7" w:type="dxa"/>
          <w:trHeight w:val="20"/>
          <w:trPrChange w:id="527" w:author="Reviewer" w:date="2025-03-23T22:01:00Z" w16du:dateUtc="2025-03-23T19:01:00Z">
            <w:trPr>
              <w:gridAfter w:val="1"/>
              <w:wAfter w:w="7" w:type="dxa"/>
              <w:trHeight w:val="20"/>
            </w:trPr>
          </w:trPrChange>
        </w:trPr>
        <w:tc>
          <w:tcPr>
            <w:tcW w:w="556" w:type="dxa"/>
            <w:gridSpan w:val="2"/>
            <w:tcPrChange w:id="528" w:author="Reviewer" w:date="2025-03-23T22:01:00Z" w16du:dateUtc="2025-03-23T19:01:00Z">
              <w:tcPr>
                <w:tcW w:w="557" w:type="dxa"/>
                <w:gridSpan w:val="2"/>
              </w:tcPr>
            </w:tcPrChange>
          </w:tcPr>
          <w:p w14:paraId="245FF152" w14:textId="77777777" w:rsidR="00D4751D" w:rsidRPr="005C2A79" w:rsidRDefault="00D4751D" w:rsidP="00D4751D">
            <w:pPr>
              <w:pStyle w:val="ListParagraph"/>
              <w:numPr>
                <w:ilvl w:val="0"/>
                <w:numId w:val="15"/>
              </w:numPr>
              <w:jc w:val="center"/>
              <w:rPr>
                <w:rFonts w:ascii="Calibri" w:eastAsia="Arial Narrow" w:hAnsi="Calibri" w:cs="Calibri"/>
                <w:spacing w:val="-2"/>
                <w:szCs w:val="20"/>
                <w:lang w:val="fr-FR" w:bidi="hi-IN"/>
              </w:rPr>
            </w:pPr>
          </w:p>
        </w:tc>
        <w:tc>
          <w:tcPr>
            <w:tcW w:w="2268" w:type="dxa"/>
            <w:tcPrChange w:id="529" w:author="Reviewer" w:date="2025-03-23T22:01:00Z" w16du:dateUtc="2025-03-23T19:01:00Z">
              <w:tcPr>
                <w:tcW w:w="2267" w:type="dxa"/>
              </w:tcPr>
            </w:tcPrChange>
          </w:tcPr>
          <w:p w14:paraId="0FB9AA90" w14:textId="3ACA1820" w:rsidR="00D4751D" w:rsidRPr="00D37CDB" w:rsidRDefault="00D4751D" w:rsidP="00D4751D">
            <w:pPr>
              <w:rPr>
                <w:lang w:val="fr-FR"/>
              </w:rPr>
            </w:pPr>
            <w:r w:rsidRPr="00D37CDB">
              <w:rPr>
                <w:lang w:val="fr-FR"/>
              </w:rPr>
              <w:t>Utilisation de la fiche de croissance pour l'enregistrement du poids</w:t>
            </w:r>
          </w:p>
        </w:tc>
        <w:tc>
          <w:tcPr>
            <w:tcW w:w="1841" w:type="dxa"/>
            <w:vAlign w:val="center"/>
            <w:tcPrChange w:id="530" w:author="Reviewer" w:date="2025-03-23T22:01:00Z" w16du:dateUtc="2025-03-23T19:01:00Z">
              <w:tcPr>
                <w:tcW w:w="1841" w:type="dxa"/>
                <w:vAlign w:val="center"/>
              </w:tcPr>
            </w:tcPrChange>
          </w:tcPr>
          <w:p w14:paraId="60D10CA2" w14:textId="2354E21E"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531" w:author="Reviewer" w:date="2025-03-23T22:01:00Z" w16du:dateUtc="2025-03-23T19:01:00Z">
              <w:tcPr>
                <w:tcW w:w="1699" w:type="dxa"/>
                <w:vAlign w:val="center"/>
              </w:tcPr>
            </w:tcPrChange>
          </w:tcPr>
          <w:p w14:paraId="4EDE9724" w14:textId="0A73669A"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532" w:author="Reviewer" w:date="2025-03-23T22:01:00Z" w16du:dateUtc="2025-03-23T19:01:00Z">
              <w:tcPr>
                <w:tcW w:w="1132" w:type="dxa"/>
                <w:vAlign w:val="center"/>
              </w:tcPr>
            </w:tcPrChange>
          </w:tcPr>
          <w:p w14:paraId="4C591652"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533" w:author="Reviewer" w:date="2025-03-23T22:01:00Z" w16du:dateUtc="2025-03-23T19:01:00Z">
              <w:tcPr>
                <w:tcW w:w="2274" w:type="dxa"/>
                <w:gridSpan w:val="2"/>
                <w:vAlign w:val="center"/>
              </w:tcPr>
            </w:tcPrChange>
          </w:tcPr>
          <w:p w14:paraId="10BA2441" w14:textId="0833E349"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534" w:author="Reviewer" w:date="2025-03-23T22:01:00Z" w16du:dateUtc="2025-03-23T19:01:00Z">
              <w:tcPr>
                <w:tcW w:w="708" w:type="dxa"/>
              </w:tcPr>
            </w:tcPrChange>
          </w:tcPr>
          <w:p w14:paraId="500D8AA2" w14:textId="77777777" w:rsidR="00D4751D" w:rsidRPr="000357DC" w:rsidRDefault="00D4751D" w:rsidP="00D4751D">
            <w:pPr>
              <w:jc w:val="center"/>
              <w:rPr>
                <w:rFonts w:ascii="Arial" w:eastAsia="Arial Narrow" w:hAnsi="Arial" w:cs="Arial"/>
                <w:szCs w:val="20"/>
                <w:lang w:val="fr-FR" w:bidi="hi-IN"/>
              </w:rPr>
            </w:pPr>
          </w:p>
        </w:tc>
      </w:tr>
      <w:tr w:rsidR="00D4751D" w:rsidRPr="000357DC" w14:paraId="00437C43" w14:textId="77777777" w:rsidTr="00AE60C3">
        <w:tblPrEx>
          <w:jc w:val="left"/>
          <w:tblPrExChange w:id="535" w:author="Reviewer" w:date="2025-03-23T22:01:00Z" w16du:dateUtc="2025-03-23T19:01:00Z">
            <w:tblPrEx>
              <w:jc w:val="left"/>
            </w:tblPrEx>
          </w:tblPrExChange>
        </w:tblPrEx>
        <w:trPr>
          <w:gridAfter w:val="1"/>
          <w:wAfter w:w="7" w:type="dxa"/>
          <w:trHeight w:val="20"/>
          <w:trPrChange w:id="536" w:author="Reviewer" w:date="2025-03-23T22:01:00Z" w16du:dateUtc="2025-03-23T19:01:00Z">
            <w:trPr>
              <w:gridAfter w:val="1"/>
              <w:wAfter w:w="7" w:type="dxa"/>
              <w:trHeight w:val="20"/>
            </w:trPr>
          </w:trPrChange>
        </w:trPr>
        <w:tc>
          <w:tcPr>
            <w:tcW w:w="556" w:type="dxa"/>
            <w:gridSpan w:val="2"/>
            <w:tcPrChange w:id="537" w:author="Reviewer" w:date="2025-03-23T22:01:00Z" w16du:dateUtc="2025-03-23T19:01:00Z">
              <w:tcPr>
                <w:tcW w:w="557" w:type="dxa"/>
                <w:gridSpan w:val="2"/>
              </w:tcPr>
            </w:tcPrChange>
          </w:tcPr>
          <w:p w14:paraId="51841416" w14:textId="77777777" w:rsidR="00D4751D" w:rsidRPr="005C2A79" w:rsidRDefault="00D4751D" w:rsidP="00D4751D">
            <w:pPr>
              <w:pStyle w:val="ListParagraph"/>
              <w:numPr>
                <w:ilvl w:val="0"/>
                <w:numId w:val="15"/>
              </w:numPr>
              <w:jc w:val="center"/>
              <w:rPr>
                <w:rFonts w:ascii="Calibri" w:eastAsia="Arial Narrow" w:hAnsi="Calibri" w:cs="Calibri"/>
                <w:spacing w:val="-2"/>
                <w:szCs w:val="20"/>
                <w:lang w:val="fr-FR" w:bidi="hi-IN"/>
              </w:rPr>
            </w:pPr>
          </w:p>
        </w:tc>
        <w:tc>
          <w:tcPr>
            <w:tcW w:w="2268" w:type="dxa"/>
            <w:tcPrChange w:id="538" w:author="Reviewer" w:date="2025-03-23T22:01:00Z" w16du:dateUtc="2025-03-23T19:01:00Z">
              <w:tcPr>
                <w:tcW w:w="2267" w:type="dxa"/>
              </w:tcPr>
            </w:tcPrChange>
          </w:tcPr>
          <w:p w14:paraId="530370B9" w14:textId="760C4FF9" w:rsidR="00D4751D" w:rsidRPr="00D37CDB" w:rsidRDefault="00D4751D" w:rsidP="00D4751D">
            <w:pPr>
              <w:rPr>
                <w:lang w:val="fr-FR"/>
              </w:rPr>
            </w:pPr>
            <w:r w:rsidRPr="00D37CDB">
              <w:rPr>
                <w:lang w:val="fr-FR"/>
              </w:rPr>
              <w:t>Vaccination des enfants</w:t>
            </w:r>
          </w:p>
        </w:tc>
        <w:tc>
          <w:tcPr>
            <w:tcW w:w="1841" w:type="dxa"/>
            <w:vAlign w:val="center"/>
            <w:tcPrChange w:id="539" w:author="Reviewer" w:date="2025-03-23T22:01:00Z" w16du:dateUtc="2025-03-23T19:01:00Z">
              <w:tcPr>
                <w:tcW w:w="1841" w:type="dxa"/>
                <w:vAlign w:val="center"/>
              </w:tcPr>
            </w:tcPrChange>
          </w:tcPr>
          <w:p w14:paraId="46085627" w14:textId="49A329FB"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540" w:author="Reviewer" w:date="2025-03-23T22:01:00Z" w16du:dateUtc="2025-03-23T19:01:00Z">
              <w:tcPr>
                <w:tcW w:w="1699" w:type="dxa"/>
                <w:vAlign w:val="center"/>
              </w:tcPr>
            </w:tcPrChange>
          </w:tcPr>
          <w:p w14:paraId="48DDF40E" w14:textId="138E6072"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541" w:author="Reviewer" w:date="2025-03-23T22:01:00Z" w16du:dateUtc="2025-03-23T19:01:00Z">
              <w:tcPr>
                <w:tcW w:w="1132" w:type="dxa"/>
                <w:vAlign w:val="center"/>
              </w:tcPr>
            </w:tcPrChange>
          </w:tcPr>
          <w:p w14:paraId="05E8876B"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542" w:author="Reviewer" w:date="2025-03-23T22:01:00Z" w16du:dateUtc="2025-03-23T19:01:00Z">
              <w:tcPr>
                <w:tcW w:w="2274" w:type="dxa"/>
                <w:gridSpan w:val="2"/>
                <w:vAlign w:val="center"/>
              </w:tcPr>
            </w:tcPrChange>
          </w:tcPr>
          <w:p w14:paraId="449FCE8A" w14:textId="5816BC38"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543" w:author="Reviewer" w:date="2025-03-23T22:01:00Z" w16du:dateUtc="2025-03-23T19:01:00Z">
              <w:tcPr>
                <w:tcW w:w="708" w:type="dxa"/>
              </w:tcPr>
            </w:tcPrChange>
          </w:tcPr>
          <w:p w14:paraId="41C36697" w14:textId="77777777" w:rsidR="00D4751D" w:rsidRPr="000357DC" w:rsidRDefault="00D4751D" w:rsidP="00D4751D">
            <w:pPr>
              <w:jc w:val="center"/>
              <w:rPr>
                <w:rFonts w:ascii="Arial" w:eastAsia="Arial Narrow" w:hAnsi="Arial" w:cs="Arial"/>
                <w:szCs w:val="20"/>
                <w:lang w:val="fr-FR" w:bidi="hi-IN"/>
              </w:rPr>
            </w:pPr>
          </w:p>
        </w:tc>
      </w:tr>
      <w:tr w:rsidR="00D4751D" w:rsidRPr="000357DC" w14:paraId="581B6C1D" w14:textId="77777777" w:rsidTr="00AE60C3">
        <w:tblPrEx>
          <w:jc w:val="left"/>
          <w:tblPrExChange w:id="544" w:author="Reviewer" w:date="2025-03-23T22:01:00Z" w16du:dateUtc="2025-03-23T19:01:00Z">
            <w:tblPrEx>
              <w:jc w:val="left"/>
            </w:tblPrEx>
          </w:tblPrExChange>
        </w:tblPrEx>
        <w:trPr>
          <w:gridAfter w:val="1"/>
          <w:wAfter w:w="7" w:type="dxa"/>
          <w:trHeight w:val="20"/>
          <w:trPrChange w:id="545" w:author="Reviewer" w:date="2025-03-23T22:01:00Z" w16du:dateUtc="2025-03-23T19:01:00Z">
            <w:trPr>
              <w:gridAfter w:val="1"/>
              <w:wAfter w:w="7" w:type="dxa"/>
              <w:trHeight w:val="20"/>
            </w:trPr>
          </w:trPrChange>
        </w:trPr>
        <w:tc>
          <w:tcPr>
            <w:tcW w:w="556" w:type="dxa"/>
            <w:gridSpan w:val="2"/>
            <w:tcPrChange w:id="546" w:author="Reviewer" w:date="2025-03-23T22:01:00Z" w16du:dateUtc="2025-03-23T19:01:00Z">
              <w:tcPr>
                <w:tcW w:w="557" w:type="dxa"/>
                <w:gridSpan w:val="2"/>
              </w:tcPr>
            </w:tcPrChange>
          </w:tcPr>
          <w:p w14:paraId="2B7D682C" w14:textId="77777777" w:rsidR="00D4751D" w:rsidRPr="005C2A79" w:rsidRDefault="00D4751D" w:rsidP="00D4751D">
            <w:pPr>
              <w:pStyle w:val="ListParagraph"/>
              <w:numPr>
                <w:ilvl w:val="0"/>
                <w:numId w:val="15"/>
              </w:numPr>
              <w:jc w:val="center"/>
              <w:rPr>
                <w:rFonts w:ascii="Calibri" w:eastAsia="Arial Narrow" w:hAnsi="Calibri" w:cs="Calibri"/>
                <w:spacing w:val="-2"/>
                <w:szCs w:val="20"/>
                <w:lang w:val="fr-FR" w:bidi="hi-IN"/>
              </w:rPr>
            </w:pPr>
          </w:p>
        </w:tc>
        <w:tc>
          <w:tcPr>
            <w:tcW w:w="2268" w:type="dxa"/>
            <w:tcPrChange w:id="547" w:author="Reviewer" w:date="2025-03-23T22:01:00Z" w16du:dateUtc="2025-03-23T19:01:00Z">
              <w:tcPr>
                <w:tcW w:w="2267" w:type="dxa"/>
              </w:tcPr>
            </w:tcPrChange>
          </w:tcPr>
          <w:p w14:paraId="051221B3" w14:textId="5165072E" w:rsidR="00D4751D" w:rsidRPr="00D37CDB" w:rsidRDefault="00D4751D" w:rsidP="00D4751D">
            <w:pPr>
              <w:rPr>
                <w:lang w:val="fr-FR"/>
              </w:rPr>
            </w:pPr>
            <w:r w:rsidRPr="00D37CDB">
              <w:rPr>
                <w:lang w:val="fr-FR"/>
              </w:rPr>
              <w:t>Prise en charge de la pneumonie</w:t>
            </w:r>
          </w:p>
        </w:tc>
        <w:tc>
          <w:tcPr>
            <w:tcW w:w="1841" w:type="dxa"/>
            <w:vAlign w:val="center"/>
            <w:tcPrChange w:id="548" w:author="Reviewer" w:date="2025-03-23T22:01:00Z" w16du:dateUtc="2025-03-23T19:01:00Z">
              <w:tcPr>
                <w:tcW w:w="1841" w:type="dxa"/>
                <w:vAlign w:val="center"/>
              </w:tcPr>
            </w:tcPrChange>
          </w:tcPr>
          <w:p w14:paraId="23A38EF8" w14:textId="7B3FA321"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549" w:author="Reviewer" w:date="2025-03-23T22:01:00Z" w16du:dateUtc="2025-03-23T19:01:00Z">
              <w:tcPr>
                <w:tcW w:w="1699" w:type="dxa"/>
                <w:vAlign w:val="center"/>
              </w:tcPr>
            </w:tcPrChange>
          </w:tcPr>
          <w:p w14:paraId="54B089BF" w14:textId="536233AE"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550" w:author="Reviewer" w:date="2025-03-23T22:01:00Z" w16du:dateUtc="2025-03-23T19:01:00Z">
              <w:tcPr>
                <w:tcW w:w="1132" w:type="dxa"/>
                <w:vAlign w:val="center"/>
              </w:tcPr>
            </w:tcPrChange>
          </w:tcPr>
          <w:p w14:paraId="13A1536F"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551" w:author="Reviewer" w:date="2025-03-23T22:01:00Z" w16du:dateUtc="2025-03-23T19:01:00Z">
              <w:tcPr>
                <w:tcW w:w="2274" w:type="dxa"/>
                <w:gridSpan w:val="2"/>
                <w:vAlign w:val="center"/>
              </w:tcPr>
            </w:tcPrChange>
          </w:tcPr>
          <w:p w14:paraId="2F0A8425" w14:textId="79657C70"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552" w:author="Reviewer" w:date="2025-03-23T22:01:00Z" w16du:dateUtc="2025-03-23T19:01:00Z">
              <w:tcPr>
                <w:tcW w:w="708" w:type="dxa"/>
              </w:tcPr>
            </w:tcPrChange>
          </w:tcPr>
          <w:p w14:paraId="417C4979" w14:textId="77777777" w:rsidR="00D4751D" w:rsidRPr="000357DC" w:rsidRDefault="00D4751D" w:rsidP="00D4751D">
            <w:pPr>
              <w:jc w:val="center"/>
              <w:rPr>
                <w:rFonts w:ascii="Arial" w:eastAsia="Arial Narrow" w:hAnsi="Arial" w:cs="Arial"/>
                <w:szCs w:val="20"/>
                <w:lang w:val="fr-FR" w:bidi="hi-IN"/>
              </w:rPr>
            </w:pPr>
          </w:p>
        </w:tc>
      </w:tr>
      <w:tr w:rsidR="00D4751D" w:rsidRPr="000357DC" w14:paraId="728FE7ED" w14:textId="77777777" w:rsidTr="00AE60C3">
        <w:tblPrEx>
          <w:jc w:val="left"/>
          <w:tblPrExChange w:id="553" w:author="Reviewer" w:date="2025-03-23T22:01:00Z" w16du:dateUtc="2025-03-23T19:01:00Z">
            <w:tblPrEx>
              <w:jc w:val="left"/>
            </w:tblPrEx>
          </w:tblPrExChange>
        </w:tblPrEx>
        <w:trPr>
          <w:gridAfter w:val="1"/>
          <w:wAfter w:w="7" w:type="dxa"/>
          <w:trHeight w:val="20"/>
          <w:trPrChange w:id="554" w:author="Reviewer" w:date="2025-03-23T22:01:00Z" w16du:dateUtc="2025-03-23T19:01:00Z">
            <w:trPr>
              <w:gridAfter w:val="1"/>
              <w:wAfter w:w="7" w:type="dxa"/>
              <w:trHeight w:val="20"/>
            </w:trPr>
          </w:trPrChange>
        </w:trPr>
        <w:tc>
          <w:tcPr>
            <w:tcW w:w="556" w:type="dxa"/>
            <w:gridSpan w:val="2"/>
            <w:tcPrChange w:id="555" w:author="Reviewer" w:date="2025-03-23T22:01:00Z" w16du:dateUtc="2025-03-23T19:01:00Z">
              <w:tcPr>
                <w:tcW w:w="557" w:type="dxa"/>
                <w:gridSpan w:val="2"/>
              </w:tcPr>
            </w:tcPrChange>
          </w:tcPr>
          <w:p w14:paraId="374B52C5" w14:textId="77777777" w:rsidR="00D4751D" w:rsidRPr="005C2A79" w:rsidRDefault="00D4751D" w:rsidP="00D4751D">
            <w:pPr>
              <w:pStyle w:val="ListParagraph"/>
              <w:numPr>
                <w:ilvl w:val="0"/>
                <w:numId w:val="15"/>
              </w:numPr>
              <w:jc w:val="center"/>
              <w:rPr>
                <w:rFonts w:ascii="Calibri" w:eastAsia="Arial Narrow" w:hAnsi="Calibri" w:cs="Calibri"/>
                <w:spacing w:val="-2"/>
                <w:szCs w:val="20"/>
                <w:lang w:val="fr-FR" w:bidi="hi-IN"/>
              </w:rPr>
            </w:pPr>
          </w:p>
        </w:tc>
        <w:tc>
          <w:tcPr>
            <w:tcW w:w="2268" w:type="dxa"/>
            <w:tcPrChange w:id="556" w:author="Reviewer" w:date="2025-03-23T22:01:00Z" w16du:dateUtc="2025-03-23T19:01:00Z">
              <w:tcPr>
                <w:tcW w:w="2267" w:type="dxa"/>
              </w:tcPr>
            </w:tcPrChange>
          </w:tcPr>
          <w:p w14:paraId="5FB32B80" w14:textId="2BD15624" w:rsidR="00D4751D" w:rsidRPr="00D37CDB" w:rsidRDefault="00D4751D" w:rsidP="00D4751D">
            <w:pPr>
              <w:rPr>
                <w:lang w:val="fr-FR"/>
              </w:rPr>
            </w:pPr>
            <w:r w:rsidRPr="00D37CDB">
              <w:rPr>
                <w:lang w:val="fr-FR"/>
              </w:rPr>
              <w:t>Antibiotiques pour les infections respiratoires aiguës</w:t>
            </w:r>
          </w:p>
        </w:tc>
        <w:tc>
          <w:tcPr>
            <w:tcW w:w="1841" w:type="dxa"/>
            <w:vAlign w:val="center"/>
            <w:tcPrChange w:id="557" w:author="Reviewer" w:date="2025-03-23T22:01:00Z" w16du:dateUtc="2025-03-23T19:01:00Z">
              <w:tcPr>
                <w:tcW w:w="1841" w:type="dxa"/>
                <w:vAlign w:val="center"/>
              </w:tcPr>
            </w:tcPrChange>
          </w:tcPr>
          <w:p w14:paraId="7798C8D4" w14:textId="4563D9E9"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558" w:author="Reviewer" w:date="2025-03-23T22:01:00Z" w16du:dateUtc="2025-03-23T19:01:00Z">
              <w:tcPr>
                <w:tcW w:w="1699" w:type="dxa"/>
                <w:vAlign w:val="center"/>
              </w:tcPr>
            </w:tcPrChange>
          </w:tcPr>
          <w:p w14:paraId="3B5D6C78" w14:textId="22AB97FD"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559" w:author="Reviewer" w:date="2025-03-23T22:01:00Z" w16du:dateUtc="2025-03-23T19:01:00Z">
              <w:tcPr>
                <w:tcW w:w="1132" w:type="dxa"/>
                <w:vAlign w:val="center"/>
              </w:tcPr>
            </w:tcPrChange>
          </w:tcPr>
          <w:p w14:paraId="0A171063"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560" w:author="Reviewer" w:date="2025-03-23T22:01:00Z" w16du:dateUtc="2025-03-23T19:01:00Z">
              <w:tcPr>
                <w:tcW w:w="2274" w:type="dxa"/>
                <w:gridSpan w:val="2"/>
                <w:vAlign w:val="center"/>
              </w:tcPr>
            </w:tcPrChange>
          </w:tcPr>
          <w:p w14:paraId="31DC62CF" w14:textId="2BF27E4F"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561" w:author="Reviewer" w:date="2025-03-23T22:01:00Z" w16du:dateUtc="2025-03-23T19:01:00Z">
              <w:tcPr>
                <w:tcW w:w="708" w:type="dxa"/>
              </w:tcPr>
            </w:tcPrChange>
          </w:tcPr>
          <w:p w14:paraId="6EC7658E" w14:textId="77777777" w:rsidR="00D4751D" w:rsidRPr="000357DC" w:rsidRDefault="00D4751D" w:rsidP="00D4751D">
            <w:pPr>
              <w:jc w:val="center"/>
              <w:rPr>
                <w:rFonts w:ascii="Arial" w:eastAsia="Arial Narrow" w:hAnsi="Arial" w:cs="Arial"/>
                <w:szCs w:val="20"/>
                <w:lang w:val="fr-FR" w:bidi="hi-IN"/>
              </w:rPr>
            </w:pPr>
          </w:p>
        </w:tc>
      </w:tr>
      <w:tr w:rsidR="00D4751D" w:rsidRPr="000357DC" w14:paraId="715C2122" w14:textId="77777777" w:rsidTr="00AE60C3">
        <w:tblPrEx>
          <w:jc w:val="left"/>
          <w:tblPrExChange w:id="562" w:author="Reviewer" w:date="2025-03-23T22:01:00Z" w16du:dateUtc="2025-03-23T19:01:00Z">
            <w:tblPrEx>
              <w:jc w:val="left"/>
            </w:tblPrEx>
          </w:tblPrExChange>
        </w:tblPrEx>
        <w:trPr>
          <w:gridAfter w:val="1"/>
          <w:wAfter w:w="7" w:type="dxa"/>
          <w:trHeight w:val="20"/>
          <w:trPrChange w:id="563" w:author="Reviewer" w:date="2025-03-23T22:01:00Z" w16du:dateUtc="2025-03-23T19:01:00Z">
            <w:trPr>
              <w:gridAfter w:val="1"/>
              <w:wAfter w:w="7" w:type="dxa"/>
              <w:trHeight w:val="20"/>
            </w:trPr>
          </w:trPrChange>
        </w:trPr>
        <w:tc>
          <w:tcPr>
            <w:tcW w:w="556" w:type="dxa"/>
            <w:gridSpan w:val="2"/>
            <w:tcPrChange w:id="564" w:author="Reviewer" w:date="2025-03-23T22:01:00Z" w16du:dateUtc="2025-03-23T19:01:00Z">
              <w:tcPr>
                <w:tcW w:w="557" w:type="dxa"/>
                <w:gridSpan w:val="2"/>
              </w:tcPr>
            </w:tcPrChange>
          </w:tcPr>
          <w:p w14:paraId="104BACE7" w14:textId="77777777" w:rsidR="00D4751D" w:rsidRPr="005C2A79" w:rsidRDefault="00D4751D" w:rsidP="00D4751D">
            <w:pPr>
              <w:pStyle w:val="ListParagraph"/>
              <w:numPr>
                <w:ilvl w:val="0"/>
                <w:numId w:val="15"/>
              </w:numPr>
              <w:jc w:val="center"/>
              <w:rPr>
                <w:rFonts w:ascii="Calibri" w:eastAsia="Arial Narrow" w:hAnsi="Calibri" w:cs="Calibri"/>
                <w:spacing w:val="-2"/>
                <w:szCs w:val="20"/>
                <w:lang w:val="fr-FR" w:bidi="hi-IN"/>
              </w:rPr>
            </w:pPr>
          </w:p>
        </w:tc>
        <w:tc>
          <w:tcPr>
            <w:tcW w:w="2268" w:type="dxa"/>
            <w:tcPrChange w:id="565" w:author="Reviewer" w:date="2025-03-23T22:01:00Z" w16du:dateUtc="2025-03-23T19:01:00Z">
              <w:tcPr>
                <w:tcW w:w="2267" w:type="dxa"/>
              </w:tcPr>
            </w:tcPrChange>
          </w:tcPr>
          <w:p w14:paraId="4234CA9F" w14:textId="18E2622C" w:rsidR="00D4751D" w:rsidRPr="00D37CDB" w:rsidRDefault="00D4751D" w:rsidP="00D4751D">
            <w:pPr>
              <w:rPr>
                <w:lang w:val="fr-FR"/>
              </w:rPr>
            </w:pPr>
            <w:r w:rsidRPr="00D37CDB">
              <w:rPr>
                <w:lang w:val="fr-FR"/>
              </w:rPr>
              <w:t>Prise en charge de la déshydratation/diarrhée</w:t>
            </w:r>
          </w:p>
        </w:tc>
        <w:tc>
          <w:tcPr>
            <w:tcW w:w="1841" w:type="dxa"/>
            <w:vAlign w:val="center"/>
            <w:tcPrChange w:id="566" w:author="Reviewer" w:date="2025-03-23T22:01:00Z" w16du:dateUtc="2025-03-23T19:01:00Z">
              <w:tcPr>
                <w:tcW w:w="1841" w:type="dxa"/>
                <w:vAlign w:val="center"/>
              </w:tcPr>
            </w:tcPrChange>
          </w:tcPr>
          <w:p w14:paraId="7E4E1225" w14:textId="10E4556C"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567" w:author="Reviewer" w:date="2025-03-23T22:01:00Z" w16du:dateUtc="2025-03-23T19:01:00Z">
              <w:tcPr>
                <w:tcW w:w="1699" w:type="dxa"/>
                <w:vAlign w:val="center"/>
              </w:tcPr>
            </w:tcPrChange>
          </w:tcPr>
          <w:p w14:paraId="141B1439" w14:textId="22ADD6F8"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568" w:author="Reviewer" w:date="2025-03-23T22:01:00Z" w16du:dateUtc="2025-03-23T19:01:00Z">
              <w:tcPr>
                <w:tcW w:w="1132" w:type="dxa"/>
                <w:vAlign w:val="center"/>
              </w:tcPr>
            </w:tcPrChange>
          </w:tcPr>
          <w:p w14:paraId="6DE38F11"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569" w:author="Reviewer" w:date="2025-03-23T22:01:00Z" w16du:dateUtc="2025-03-23T19:01:00Z">
              <w:tcPr>
                <w:tcW w:w="2274" w:type="dxa"/>
                <w:gridSpan w:val="2"/>
                <w:vAlign w:val="center"/>
              </w:tcPr>
            </w:tcPrChange>
          </w:tcPr>
          <w:p w14:paraId="4DF48080" w14:textId="021CAD8E"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570" w:author="Reviewer" w:date="2025-03-23T22:01:00Z" w16du:dateUtc="2025-03-23T19:01:00Z">
              <w:tcPr>
                <w:tcW w:w="708" w:type="dxa"/>
              </w:tcPr>
            </w:tcPrChange>
          </w:tcPr>
          <w:p w14:paraId="37F29C1F" w14:textId="77777777" w:rsidR="00D4751D" w:rsidRPr="000357DC" w:rsidRDefault="00D4751D" w:rsidP="00D4751D">
            <w:pPr>
              <w:jc w:val="center"/>
              <w:rPr>
                <w:rFonts w:ascii="Arial" w:eastAsia="Arial Narrow" w:hAnsi="Arial" w:cs="Arial"/>
                <w:szCs w:val="20"/>
                <w:lang w:val="fr-FR" w:bidi="hi-IN"/>
              </w:rPr>
            </w:pPr>
          </w:p>
        </w:tc>
      </w:tr>
      <w:tr w:rsidR="00D4751D" w:rsidRPr="000357DC" w14:paraId="2678797F" w14:textId="77777777" w:rsidTr="00AE60C3">
        <w:tblPrEx>
          <w:jc w:val="left"/>
          <w:tblPrExChange w:id="571" w:author="Reviewer" w:date="2025-03-23T22:01:00Z" w16du:dateUtc="2025-03-23T19:01:00Z">
            <w:tblPrEx>
              <w:jc w:val="left"/>
            </w:tblPrEx>
          </w:tblPrExChange>
        </w:tblPrEx>
        <w:trPr>
          <w:gridAfter w:val="1"/>
          <w:wAfter w:w="7" w:type="dxa"/>
          <w:trHeight w:val="20"/>
          <w:trPrChange w:id="572" w:author="Reviewer" w:date="2025-03-23T22:01:00Z" w16du:dateUtc="2025-03-23T19:01:00Z">
            <w:trPr>
              <w:gridAfter w:val="1"/>
              <w:wAfter w:w="7" w:type="dxa"/>
              <w:trHeight w:val="20"/>
            </w:trPr>
          </w:trPrChange>
        </w:trPr>
        <w:tc>
          <w:tcPr>
            <w:tcW w:w="556" w:type="dxa"/>
            <w:gridSpan w:val="2"/>
            <w:tcPrChange w:id="573" w:author="Reviewer" w:date="2025-03-23T22:01:00Z" w16du:dateUtc="2025-03-23T19:01:00Z">
              <w:tcPr>
                <w:tcW w:w="557" w:type="dxa"/>
                <w:gridSpan w:val="2"/>
              </w:tcPr>
            </w:tcPrChange>
          </w:tcPr>
          <w:p w14:paraId="3AA16FBA" w14:textId="77777777" w:rsidR="00D4751D" w:rsidRPr="005C2A79" w:rsidRDefault="00D4751D" w:rsidP="00D4751D">
            <w:pPr>
              <w:pStyle w:val="ListParagraph"/>
              <w:numPr>
                <w:ilvl w:val="0"/>
                <w:numId w:val="15"/>
              </w:numPr>
              <w:jc w:val="center"/>
              <w:rPr>
                <w:rFonts w:ascii="Calibri" w:eastAsia="Arial Narrow" w:hAnsi="Calibri" w:cs="Calibri"/>
                <w:spacing w:val="-2"/>
                <w:szCs w:val="20"/>
                <w:lang w:val="fr-FR" w:bidi="hi-IN"/>
              </w:rPr>
            </w:pPr>
          </w:p>
        </w:tc>
        <w:tc>
          <w:tcPr>
            <w:tcW w:w="2268" w:type="dxa"/>
            <w:tcPrChange w:id="574" w:author="Reviewer" w:date="2025-03-23T22:01:00Z" w16du:dateUtc="2025-03-23T19:01:00Z">
              <w:tcPr>
                <w:tcW w:w="2267" w:type="dxa"/>
              </w:tcPr>
            </w:tcPrChange>
          </w:tcPr>
          <w:p w14:paraId="5E480238" w14:textId="3FDCE336" w:rsidR="00D4751D" w:rsidRPr="00D37CDB" w:rsidRDefault="00D4751D" w:rsidP="00D4751D">
            <w:pPr>
              <w:rPr>
                <w:lang w:val="fr-FR"/>
              </w:rPr>
            </w:pPr>
            <w:r w:rsidRPr="00D37CDB">
              <w:rPr>
                <w:lang w:val="fr-FR"/>
              </w:rPr>
              <w:t>Mesure du poids</w:t>
            </w:r>
          </w:p>
        </w:tc>
        <w:tc>
          <w:tcPr>
            <w:tcW w:w="1841" w:type="dxa"/>
            <w:vAlign w:val="center"/>
            <w:tcPrChange w:id="575" w:author="Reviewer" w:date="2025-03-23T22:01:00Z" w16du:dateUtc="2025-03-23T19:01:00Z">
              <w:tcPr>
                <w:tcW w:w="1841" w:type="dxa"/>
                <w:vAlign w:val="center"/>
              </w:tcPr>
            </w:tcPrChange>
          </w:tcPr>
          <w:p w14:paraId="0B89FB69" w14:textId="213AE2AD"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576" w:author="Reviewer" w:date="2025-03-23T22:01:00Z" w16du:dateUtc="2025-03-23T19:01:00Z">
              <w:tcPr>
                <w:tcW w:w="1699" w:type="dxa"/>
                <w:vAlign w:val="center"/>
              </w:tcPr>
            </w:tcPrChange>
          </w:tcPr>
          <w:p w14:paraId="477E8F2F" w14:textId="6B16C244"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577" w:author="Reviewer" w:date="2025-03-23T22:01:00Z" w16du:dateUtc="2025-03-23T19:01:00Z">
              <w:tcPr>
                <w:tcW w:w="1132" w:type="dxa"/>
                <w:vAlign w:val="center"/>
              </w:tcPr>
            </w:tcPrChange>
          </w:tcPr>
          <w:p w14:paraId="5D47E613"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578" w:author="Reviewer" w:date="2025-03-23T22:01:00Z" w16du:dateUtc="2025-03-23T19:01:00Z">
              <w:tcPr>
                <w:tcW w:w="2274" w:type="dxa"/>
                <w:gridSpan w:val="2"/>
                <w:vAlign w:val="center"/>
              </w:tcPr>
            </w:tcPrChange>
          </w:tcPr>
          <w:p w14:paraId="2A52453D" w14:textId="63279D1E"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579" w:author="Reviewer" w:date="2025-03-23T22:01:00Z" w16du:dateUtc="2025-03-23T19:01:00Z">
              <w:tcPr>
                <w:tcW w:w="708" w:type="dxa"/>
              </w:tcPr>
            </w:tcPrChange>
          </w:tcPr>
          <w:p w14:paraId="313702F0" w14:textId="77777777" w:rsidR="00D4751D" w:rsidRPr="000357DC" w:rsidRDefault="00D4751D" w:rsidP="00D4751D">
            <w:pPr>
              <w:jc w:val="center"/>
              <w:rPr>
                <w:rFonts w:ascii="Arial" w:eastAsia="Arial Narrow" w:hAnsi="Arial" w:cs="Arial"/>
                <w:szCs w:val="20"/>
                <w:lang w:val="fr-FR" w:bidi="hi-IN"/>
              </w:rPr>
            </w:pPr>
          </w:p>
        </w:tc>
      </w:tr>
      <w:tr w:rsidR="00D4751D" w:rsidRPr="000357DC" w14:paraId="27E27963" w14:textId="77777777" w:rsidTr="00AE60C3">
        <w:tblPrEx>
          <w:jc w:val="left"/>
          <w:tblPrExChange w:id="580" w:author="Reviewer" w:date="2025-03-23T22:01:00Z" w16du:dateUtc="2025-03-23T19:01:00Z">
            <w:tblPrEx>
              <w:jc w:val="left"/>
            </w:tblPrEx>
          </w:tblPrExChange>
        </w:tblPrEx>
        <w:trPr>
          <w:gridAfter w:val="1"/>
          <w:wAfter w:w="7" w:type="dxa"/>
          <w:trHeight w:val="20"/>
          <w:trPrChange w:id="581" w:author="Reviewer" w:date="2025-03-23T22:01:00Z" w16du:dateUtc="2025-03-23T19:01:00Z">
            <w:trPr>
              <w:gridAfter w:val="1"/>
              <w:wAfter w:w="7" w:type="dxa"/>
              <w:trHeight w:val="20"/>
            </w:trPr>
          </w:trPrChange>
        </w:trPr>
        <w:tc>
          <w:tcPr>
            <w:tcW w:w="556" w:type="dxa"/>
            <w:gridSpan w:val="2"/>
            <w:tcPrChange w:id="582" w:author="Reviewer" w:date="2025-03-23T22:01:00Z" w16du:dateUtc="2025-03-23T19:01:00Z">
              <w:tcPr>
                <w:tcW w:w="557" w:type="dxa"/>
                <w:gridSpan w:val="2"/>
              </w:tcPr>
            </w:tcPrChange>
          </w:tcPr>
          <w:p w14:paraId="0713520C" w14:textId="77777777" w:rsidR="00D4751D" w:rsidRPr="005C2A79" w:rsidRDefault="00D4751D" w:rsidP="00D4751D">
            <w:pPr>
              <w:pStyle w:val="ListParagraph"/>
              <w:numPr>
                <w:ilvl w:val="0"/>
                <w:numId w:val="15"/>
              </w:numPr>
              <w:jc w:val="center"/>
              <w:rPr>
                <w:rFonts w:ascii="Calibri" w:eastAsia="Arial Narrow" w:hAnsi="Calibri" w:cs="Calibri"/>
                <w:spacing w:val="-2"/>
                <w:szCs w:val="20"/>
                <w:lang w:val="fr-FR" w:bidi="hi-IN"/>
              </w:rPr>
            </w:pPr>
          </w:p>
        </w:tc>
        <w:tc>
          <w:tcPr>
            <w:tcW w:w="2268" w:type="dxa"/>
            <w:tcPrChange w:id="583" w:author="Reviewer" w:date="2025-03-23T22:01:00Z" w16du:dateUtc="2025-03-23T19:01:00Z">
              <w:tcPr>
                <w:tcW w:w="2267" w:type="dxa"/>
              </w:tcPr>
            </w:tcPrChange>
          </w:tcPr>
          <w:p w14:paraId="0B3F3801" w14:textId="1805756C" w:rsidR="00D4751D" w:rsidRPr="00D37CDB" w:rsidRDefault="00D4751D" w:rsidP="00D4751D">
            <w:pPr>
              <w:rPr>
                <w:lang w:val="fr-FR"/>
              </w:rPr>
            </w:pPr>
            <w:r w:rsidRPr="00D37CDB">
              <w:rPr>
                <w:lang w:val="fr-FR"/>
              </w:rPr>
              <w:t>Mesure de la taille</w:t>
            </w:r>
          </w:p>
        </w:tc>
        <w:tc>
          <w:tcPr>
            <w:tcW w:w="1841" w:type="dxa"/>
            <w:vAlign w:val="center"/>
            <w:tcPrChange w:id="584" w:author="Reviewer" w:date="2025-03-23T22:01:00Z" w16du:dateUtc="2025-03-23T19:01:00Z">
              <w:tcPr>
                <w:tcW w:w="1841" w:type="dxa"/>
                <w:vAlign w:val="center"/>
              </w:tcPr>
            </w:tcPrChange>
          </w:tcPr>
          <w:p w14:paraId="13544732" w14:textId="01C36FD4"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585" w:author="Reviewer" w:date="2025-03-23T22:01:00Z" w16du:dateUtc="2025-03-23T19:01:00Z">
              <w:tcPr>
                <w:tcW w:w="1699" w:type="dxa"/>
                <w:vAlign w:val="center"/>
              </w:tcPr>
            </w:tcPrChange>
          </w:tcPr>
          <w:p w14:paraId="233C11EC" w14:textId="41A5C905"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586" w:author="Reviewer" w:date="2025-03-23T22:01:00Z" w16du:dateUtc="2025-03-23T19:01:00Z">
              <w:tcPr>
                <w:tcW w:w="1132" w:type="dxa"/>
                <w:vAlign w:val="center"/>
              </w:tcPr>
            </w:tcPrChange>
          </w:tcPr>
          <w:p w14:paraId="52884C85"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587" w:author="Reviewer" w:date="2025-03-23T22:01:00Z" w16du:dateUtc="2025-03-23T19:01:00Z">
              <w:tcPr>
                <w:tcW w:w="2274" w:type="dxa"/>
                <w:gridSpan w:val="2"/>
                <w:vAlign w:val="center"/>
              </w:tcPr>
            </w:tcPrChange>
          </w:tcPr>
          <w:p w14:paraId="51EC7696" w14:textId="5FCAA301" w:rsidR="00D4751D" w:rsidRPr="00FB5616" w:rsidRDefault="00D4751D" w:rsidP="00FB5616">
            <w:pPr>
              <w:pStyle w:val="ListParagraph"/>
              <w:numPr>
                <w:ilvl w:val="0"/>
                <w:numId w:val="28"/>
              </w:numPr>
              <w:tabs>
                <w:tab w:val="right" w:leader="dot" w:pos="4092"/>
              </w:tabs>
              <w:jc w:val="center"/>
              <w:rPr>
                <w:rFonts w:ascii="Calibri" w:hAnsi="Calibri" w:cs="Calibri"/>
                <w:b/>
                <w:szCs w:val="20"/>
                <w:lang w:val="fr-FR"/>
              </w:rPr>
            </w:pPr>
            <w:r w:rsidRPr="002D084C">
              <w:rPr>
                <w:rFonts w:eastAsia="Arial Narrow"/>
                <w:noProof/>
                <w:lang w:eastAsia="fr-FR"/>
              </w:rPr>
              <mc:AlternateContent>
                <mc:Choice Requires="wps">
                  <w:drawing>
                    <wp:anchor distT="0" distB="0" distL="114300" distR="114300" simplePos="0" relativeHeight="252344320" behindDoc="0" locked="0" layoutInCell="1" allowOverlap="1" wp14:anchorId="6F1E87B7" wp14:editId="3C6658AE">
                      <wp:simplePos x="0" y="0"/>
                      <wp:positionH relativeFrom="column">
                        <wp:posOffset>6594475</wp:posOffset>
                      </wp:positionH>
                      <wp:positionV relativeFrom="paragraph">
                        <wp:posOffset>1259205</wp:posOffset>
                      </wp:positionV>
                      <wp:extent cx="180975" cy="9525"/>
                      <wp:effectExtent l="0" t="57150" r="47625" b="85725"/>
                      <wp:wrapNone/>
                      <wp:docPr id="134" name="Straight Arrow Connector 134"/>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71C63F" id="Straight Arrow Connector 134" o:spid="_x0000_s1026" type="#_x0000_t32" style="position:absolute;margin-left:519.25pt;margin-top:99.15pt;width:14.25pt;height:.75pt;flip:y;z-index:25234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" strokecolor="black [3213]" strokeweight=".5pt">
                      <v:stroke endarrow="block" joinstyle="miter"/>
                    </v:shape>
                  </w:pict>
                </mc:Fallback>
              </mc:AlternateContent>
            </w:r>
            <w:r w:rsidRPr="00FB5616">
              <w:rPr>
                <w:rFonts w:ascii="Calibri" w:hAnsi="Calibri" w:cs="Calibri"/>
                <w:b/>
                <w:szCs w:val="20"/>
                <w:lang w:val="fr-FR"/>
              </w:rPr>
              <w:t xml:space="preserve">  2   3   4   5</w:t>
            </w:r>
          </w:p>
        </w:tc>
        <w:tc>
          <w:tcPr>
            <w:tcW w:w="708" w:type="dxa"/>
            <w:tcPrChange w:id="588" w:author="Reviewer" w:date="2025-03-23T22:01:00Z" w16du:dateUtc="2025-03-23T19:01:00Z">
              <w:tcPr>
                <w:tcW w:w="708" w:type="dxa"/>
              </w:tcPr>
            </w:tcPrChange>
          </w:tcPr>
          <w:p w14:paraId="778E4463" w14:textId="77777777" w:rsidR="00D4751D" w:rsidRPr="000357DC" w:rsidRDefault="00D4751D" w:rsidP="00D4751D">
            <w:pPr>
              <w:jc w:val="center"/>
              <w:rPr>
                <w:rFonts w:ascii="Arial" w:eastAsia="Arial Narrow" w:hAnsi="Arial" w:cs="Arial"/>
                <w:szCs w:val="20"/>
                <w:lang w:val="fr-FR" w:bidi="hi-IN"/>
              </w:rPr>
            </w:pPr>
          </w:p>
        </w:tc>
      </w:tr>
      <w:tr w:rsidR="00756141" w:rsidRPr="000357DC" w:rsidDel="00AE60C3" w14:paraId="631EBF5B" w14:textId="192BB6AB" w:rsidTr="00AE60C3">
        <w:tblPrEx>
          <w:jc w:val="left"/>
          <w:tblPrExChange w:id="589" w:author="Reviewer" w:date="2025-03-23T22:01:00Z" w16du:dateUtc="2025-03-23T19:01:00Z">
            <w:tblPrEx>
              <w:jc w:val="left"/>
            </w:tblPrEx>
          </w:tblPrExChange>
        </w:tblPrEx>
        <w:trPr>
          <w:trHeight w:val="20"/>
          <w:trPrChange w:id="590" w:author="Reviewer" w:date="2025-03-23T22:01:00Z" w16du:dateUtc="2025-03-23T19:01:00Z">
            <w:trPr>
              <w:trHeight w:val="20"/>
            </w:trPr>
          </w:trPrChange>
        </w:trPr>
        <w:tc>
          <w:tcPr>
            <w:tcW w:w="556" w:type="dxa"/>
            <w:gridSpan w:val="2"/>
            <w:tcPrChange w:id="591" w:author="Reviewer" w:date="2025-03-23T22:01:00Z" w16du:dateUtc="2025-03-23T19:01:00Z">
              <w:tcPr>
                <w:tcW w:w="557" w:type="dxa"/>
                <w:gridSpan w:val="2"/>
              </w:tcPr>
            </w:tcPrChange>
          </w:tcPr>
          <w:p w14:paraId="1B1C3B80" w14:textId="22917340" w:rsidR="00756141" w:rsidRPr="00EC5256" w:rsidDel="00AE60C3" w:rsidRDefault="00756141" w:rsidP="00AE60C3">
            <w:pPr>
              <w:pStyle w:val="ListParagraph"/>
              <w:numPr>
                <w:ilvl w:val="0"/>
                <w:numId w:val="13"/>
              </w:numPr>
              <w:rPr>
                <w:moveFrom w:id="592" w:author="Reviewer" w:date="2025-03-23T22:02:00Z" w16du:dateUtc="2025-03-23T19:02:00Z"/>
                <w:rFonts w:ascii="Calibri" w:eastAsia="Arial Narrow" w:hAnsi="Calibri" w:cs="Calibri"/>
                <w:spacing w:val="-2"/>
                <w:szCs w:val="20"/>
                <w:lang w:val="fr-FR" w:bidi="hi-IN"/>
              </w:rPr>
              <w:pPrChange w:id="593" w:author="Reviewer" w:date="2025-03-23T22:00:00Z" w16du:dateUtc="2025-03-23T19:00:00Z">
                <w:pPr>
                  <w:pStyle w:val="ListParagraph"/>
                  <w:numPr>
                    <w:numId w:val="13"/>
                  </w:numPr>
                  <w:ind w:left="360" w:hanging="360"/>
                  <w:jc w:val="center"/>
                </w:pPr>
              </w:pPrChange>
            </w:pPr>
            <w:moveFromRangeStart w:id="594" w:author="Reviewer" w:date="2025-03-23T22:02:00Z" w:name="move193659766"/>
          </w:p>
        </w:tc>
        <w:tc>
          <w:tcPr>
            <w:tcW w:w="2268" w:type="dxa"/>
            <w:vAlign w:val="center"/>
            <w:tcPrChange w:id="595" w:author="Reviewer" w:date="2025-03-23T22:01:00Z" w16du:dateUtc="2025-03-23T19:01:00Z">
              <w:tcPr>
                <w:tcW w:w="2267" w:type="dxa"/>
                <w:vAlign w:val="center"/>
              </w:tcPr>
            </w:tcPrChange>
          </w:tcPr>
          <w:p w14:paraId="25234D02" w14:textId="1554D2DD" w:rsidR="00756141" w:rsidRPr="00D37CDB" w:rsidDel="00AE60C3" w:rsidRDefault="00756141" w:rsidP="00E13526">
            <w:pPr>
              <w:rPr>
                <w:moveFrom w:id="596" w:author="Reviewer" w:date="2025-03-23T22:02:00Z" w16du:dateUtc="2025-03-23T19:02:00Z"/>
                <w:rFonts w:ascii="Calibri" w:hAnsi="Calibri" w:cs="Calibri"/>
                <w:lang w:val="fr-FR"/>
              </w:rPr>
            </w:pPr>
            <w:moveFrom w:id="597" w:author="Reviewer" w:date="2025-03-23T22:02:00Z" w16du:dateUtc="2025-03-23T19:02:00Z">
              <w:r w:rsidRPr="00D37CDB" w:rsidDel="00AE60C3">
                <w:rPr>
                  <w:lang w:val="fr-FR"/>
                </w:rPr>
                <w:t>Dépistage des anomalies congénitales</w:t>
              </w:r>
            </w:moveFrom>
          </w:p>
        </w:tc>
        <w:tc>
          <w:tcPr>
            <w:tcW w:w="1841" w:type="dxa"/>
            <w:vAlign w:val="center"/>
            <w:tcPrChange w:id="598" w:author="Reviewer" w:date="2025-03-23T22:01:00Z" w16du:dateUtc="2025-03-23T19:01:00Z">
              <w:tcPr>
                <w:tcW w:w="1841" w:type="dxa"/>
                <w:vAlign w:val="center"/>
              </w:tcPr>
            </w:tcPrChange>
          </w:tcPr>
          <w:p w14:paraId="564DFF58" w14:textId="578B7613" w:rsidR="00756141" w:rsidDel="00AE60C3" w:rsidRDefault="00756141" w:rsidP="00E13526">
            <w:pPr>
              <w:pStyle w:val="ListParagraph1"/>
              <w:spacing w:after="0" w:line="240" w:lineRule="auto"/>
              <w:ind w:left="0"/>
              <w:jc w:val="center"/>
              <w:rPr>
                <w:moveFrom w:id="599" w:author="Reviewer" w:date="2025-03-23T22:02:00Z" w16du:dateUtc="2025-03-23T19:02:00Z"/>
                <w:rFonts w:ascii="Calibri" w:eastAsia="Times New Roman" w:hAnsi="Calibri" w:cs="Calibri"/>
                <w:b/>
                <w:bCs/>
                <w:color w:val="000000"/>
                <w:szCs w:val="20"/>
                <w:lang w:val="fr-FR" w:bidi="hi-IN"/>
              </w:rPr>
            </w:pPr>
            <w:moveFrom w:id="600" w:author="Reviewer" w:date="2025-03-23T22:02:00Z" w16du:dateUtc="2025-03-23T19:02:00Z">
              <w:r w:rsidDel="00AE60C3">
                <w:rPr>
                  <w:rFonts w:ascii="Calibri" w:eastAsia="Times New Roman" w:hAnsi="Calibri" w:cs="Calibri"/>
                  <w:b/>
                  <w:bCs/>
                  <w:color w:val="000000"/>
                  <w:szCs w:val="20"/>
                  <w:lang w:val="fr-FR" w:bidi="hi-IN"/>
                </w:rPr>
                <w:t>1   2   3</w:t>
              </w:r>
            </w:moveFrom>
          </w:p>
        </w:tc>
        <w:tc>
          <w:tcPr>
            <w:tcW w:w="1699" w:type="dxa"/>
            <w:vAlign w:val="center"/>
            <w:tcPrChange w:id="601" w:author="Reviewer" w:date="2025-03-23T22:01:00Z" w16du:dateUtc="2025-03-23T19:01:00Z">
              <w:tcPr>
                <w:tcW w:w="1699" w:type="dxa"/>
                <w:vAlign w:val="center"/>
              </w:tcPr>
            </w:tcPrChange>
          </w:tcPr>
          <w:p w14:paraId="0949C6F6" w14:textId="0416F5F9" w:rsidR="00756141" w:rsidDel="00AE60C3" w:rsidRDefault="00756141" w:rsidP="00E13526">
            <w:pPr>
              <w:pStyle w:val="ListParagraph1"/>
              <w:spacing w:after="0" w:line="240" w:lineRule="auto"/>
              <w:ind w:left="0"/>
              <w:jc w:val="center"/>
              <w:rPr>
                <w:moveFrom w:id="602" w:author="Reviewer" w:date="2025-03-23T22:02:00Z" w16du:dateUtc="2025-03-23T19:02:00Z"/>
                <w:rFonts w:ascii="Calibri" w:hAnsi="Calibri" w:cs="Calibri"/>
                <w:b/>
                <w:szCs w:val="20"/>
                <w:lang w:val="fr-FR"/>
              </w:rPr>
            </w:pPr>
            <w:moveFrom w:id="603" w:author="Reviewer" w:date="2025-03-23T22:02:00Z" w16du:dateUtc="2025-03-23T19:02:00Z">
              <w:r w:rsidDel="00AE60C3">
                <w:rPr>
                  <w:rFonts w:ascii="Calibri" w:hAnsi="Calibri" w:cs="Calibri"/>
                  <w:b/>
                  <w:szCs w:val="20"/>
                  <w:lang w:val="fr-FR"/>
                </w:rPr>
                <w:t>1   2</w:t>
              </w:r>
            </w:moveFrom>
          </w:p>
        </w:tc>
        <w:tc>
          <w:tcPr>
            <w:tcW w:w="1132" w:type="dxa"/>
            <w:vAlign w:val="center"/>
            <w:tcPrChange w:id="604" w:author="Reviewer" w:date="2025-03-23T22:01:00Z" w16du:dateUtc="2025-03-23T19:01:00Z">
              <w:tcPr>
                <w:tcW w:w="1132" w:type="dxa"/>
                <w:vAlign w:val="center"/>
              </w:tcPr>
            </w:tcPrChange>
          </w:tcPr>
          <w:p w14:paraId="6E6285BC" w14:textId="7FE6F100" w:rsidR="00756141" w:rsidRPr="00117F6A" w:rsidDel="00AE60C3" w:rsidRDefault="00756141" w:rsidP="00E13526">
            <w:pPr>
              <w:tabs>
                <w:tab w:val="right" w:leader="dot" w:pos="4092"/>
              </w:tabs>
              <w:contextualSpacing/>
              <w:jc w:val="center"/>
              <w:rPr>
                <w:moveFrom w:id="605" w:author="Reviewer" w:date="2025-03-23T22:02:00Z" w16du:dateUtc="2025-03-23T19:02:00Z"/>
                <w:rFonts w:ascii="Calibri" w:hAnsi="Calibri" w:cs="Calibri"/>
                <w:b/>
                <w:szCs w:val="20"/>
                <w:lang w:val="fr-FR"/>
              </w:rPr>
            </w:pPr>
          </w:p>
        </w:tc>
        <w:tc>
          <w:tcPr>
            <w:tcW w:w="2274" w:type="dxa"/>
            <w:gridSpan w:val="2"/>
            <w:vAlign w:val="center"/>
            <w:tcPrChange w:id="606" w:author="Reviewer" w:date="2025-03-23T22:01:00Z" w16du:dateUtc="2025-03-23T19:01:00Z">
              <w:tcPr>
                <w:tcW w:w="2274" w:type="dxa"/>
                <w:gridSpan w:val="2"/>
                <w:vAlign w:val="center"/>
              </w:tcPr>
            </w:tcPrChange>
          </w:tcPr>
          <w:p w14:paraId="54B16A3E" w14:textId="1502D89D" w:rsidR="00756141" w:rsidDel="00AE60C3" w:rsidRDefault="00756141" w:rsidP="00E13526">
            <w:pPr>
              <w:tabs>
                <w:tab w:val="right" w:leader="dot" w:pos="4092"/>
              </w:tabs>
              <w:contextualSpacing/>
              <w:jc w:val="center"/>
              <w:rPr>
                <w:moveFrom w:id="607" w:author="Reviewer" w:date="2025-03-23T22:02:00Z" w16du:dateUtc="2025-03-23T19:02:00Z"/>
                <w:rFonts w:ascii="Calibri" w:hAnsi="Calibri" w:cs="Calibri"/>
                <w:b/>
                <w:szCs w:val="20"/>
                <w:lang w:val="fr-FR"/>
              </w:rPr>
            </w:pPr>
            <w:moveFrom w:id="608" w:author="Reviewer" w:date="2025-03-23T22:02:00Z" w16du:dateUtc="2025-03-23T19:02:00Z">
              <w:r w:rsidDel="00AE60C3">
                <w:rPr>
                  <w:rFonts w:ascii="Calibri" w:hAnsi="Calibri" w:cs="Calibri"/>
                  <w:b/>
                  <w:szCs w:val="20"/>
                  <w:lang w:val="fr-FR"/>
                </w:rPr>
                <w:t>1   2   3   4   5</w:t>
              </w:r>
            </w:moveFrom>
          </w:p>
        </w:tc>
        <w:tc>
          <w:tcPr>
            <w:tcW w:w="715" w:type="dxa"/>
            <w:gridSpan w:val="2"/>
            <w:tcPrChange w:id="609" w:author="Reviewer" w:date="2025-03-23T22:01:00Z" w16du:dateUtc="2025-03-23T19:01:00Z">
              <w:tcPr>
                <w:tcW w:w="708" w:type="dxa"/>
                <w:gridSpan w:val="2"/>
              </w:tcPr>
            </w:tcPrChange>
          </w:tcPr>
          <w:p w14:paraId="3545AA69" w14:textId="293CB655" w:rsidR="00756141" w:rsidRPr="000357DC" w:rsidDel="00AE60C3" w:rsidRDefault="00756141" w:rsidP="00E13526">
            <w:pPr>
              <w:jc w:val="center"/>
              <w:rPr>
                <w:moveFrom w:id="610" w:author="Reviewer" w:date="2025-03-23T22:02:00Z" w16du:dateUtc="2025-03-23T19:02:00Z"/>
                <w:rFonts w:ascii="Arial" w:eastAsia="Arial Narrow" w:hAnsi="Arial" w:cs="Arial"/>
                <w:szCs w:val="20"/>
                <w:lang w:val="fr-FR" w:bidi="hi-IN"/>
              </w:rPr>
            </w:pPr>
          </w:p>
        </w:tc>
      </w:tr>
      <w:moveFromRangeEnd w:id="594"/>
      <w:tr w:rsidR="000633F8" w:rsidRPr="00760CD1" w14:paraId="14B3682C" w14:textId="77777777" w:rsidTr="00FB5616">
        <w:tblPrEx>
          <w:jc w:val="left"/>
        </w:tblPrEx>
        <w:trPr>
          <w:cantSplit/>
          <w:trHeight w:val="20"/>
        </w:trPr>
        <w:tc>
          <w:tcPr>
            <w:tcW w:w="518" w:type="dxa"/>
          </w:tcPr>
          <w:p w14:paraId="4D176B7B" w14:textId="30E70AC5" w:rsidR="00D4751D" w:rsidRPr="00D4751D" w:rsidRDefault="00D4751D" w:rsidP="00FB5616">
            <w:pPr>
              <w:rPr>
                <w:rFonts w:cstheme="minorHAnsi"/>
                <w:bCs/>
                <w:szCs w:val="20"/>
                <w:lang w:val="fr-FR"/>
              </w:rPr>
            </w:pPr>
            <w:r>
              <w:rPr>
                <w:rFonts w:cstheme="minorHAnsi"/>
                <w:bCs/>
                <w:szCs w:val="20"/>
                <w:lang w:val="fr-FR"/>
              </w:rPr>
              <w:t>h.</w:t>
            </w:r>
          </w:p>
        </w:tc>
        <w:tc>
          <w:tcPr>
            <w:tcW w:w="2306" w:type="dxa"/>
            <w:gridSpan w:val="2"/>
          </w:tcPr>
          <w:p w14:paraId="16833072" w14:textId="77777777" w:rsidR="00D4751D" w:rsidRPr="00504735" w:rsidRDefault="00D4751D" w:rsidP="00E13526">
            <w:pPr>
              <w:rPr>
                <w:rFonts w:cstheme="minorHAnsi"/>
                <w:szCs w:val="20"/>
                <w:lang w:val="fr-FR"/>
              </w:rPr>
            </w:pPr>
            <w:r w:rsidRPr="00504735">
              <w:rPr>
                <w:rFonts w:cstheme="minorHAnsi"/>
                <w:szCs w:val="20"/>
                <w:lang w:val="fr-FR"/>
              </w:rPr>
              <w:t>Prise en charge des nouveau-nés malades</w:t>
            </w:r>
          </w:p>
        </w:tc>
        <w:tc>
          <w:tcPr>
            <w:tcW w:w="1841" w:type="dxa"/>
          </w:tcPr>
          <w:p w14:paraId="41E638F7" w14:textId="77777777" w:rsidR="00D4751D" w:rsidRPr="00504735" w:rsidRDefault="00D4751D" w:rsidP="00E13526">
            <w:pPr>
              <w:jc w:val="center"/>
              <w:rPr>
                <w:rFonts w:cstheme="minorHAnsi"/>
                <w:bCs/>
                <w:szCs w:val="20"/>
                <w:lang w:val="fr-FR"/>
              </w:rPr>
            </w:pPr>
            <w:r w:rsidRPr="00504735">
              <w:rPr>
                <w:rFonts w:cstheme="minorHAnsi"/>
                <w:bCs/>
                <w:szCs w:val="20"/>
                <w:lang w:val="fr-FR"/>
              </w:rPr>
              <w:t>1         2        3</w:t>
            </w:r>
          </w:p>
        </w:tc>
        <w:tc>
          <w:tcPr>
            <w:tcW w:w="1699" w:type="dxa"/>
          </w:tcPr>
          <w:p w14:paraId="3824345F" w14:textId="77777777" w:rsidR="00D4751D" w:rsidRPr="00504735" w:rsidRDefault="00D4751D" w:rsidP="00E13526">
            <w:pPr>
              <w:jc w:val="center"/>
              <w:rPr>
                <w:rFonts w:cstheme="minorHAnsi"/>
                <w:bCs/>
                <w:szCs w:val="20"/>
                <w:lang w:val="fr-FR"/>
              </w:rPr>
            </w:pPr>
            <w:r w:rsidRPr="00504735">
              <w:rPr>
                <w:rFonts w:cstheme="minorHAnsi"/>
                <w:bCs/>
                <w:szCs w:val="20"/>
                <w:lang w:val="fr-FR"/>
              </w:rPr>
              <w:t>1       2</w:t>
            </w:r>
          </w:p>
        </w:tc>
        <w:tc>
          <w:tcPr>
            <w:tcW w:w="1132" w:type="dxa"/>
          </w:tcPr>
          <w:p w14:paraId="5FF9F5C7" w14:textId="77777777" w:rsidR="00D4751D" w:rsidRPr="00504735" w:rsidRDefault="00D4751D" w:rsidP="00E13526">
            <w:pPr>
              <w:rPr>
                <w:rFonts w:cstheme="minorHAnsi"/>
                <w:bCs/>
                <w:szCs w:val="20"/>
                <w:lang w:val="fr-FR"/>
              </w:rPr>
            </w:pPr>
          </w:p>
        </w:tc>
        <w:tc>
          <w:tcPr>
            <w:tcW w:w="2274" w:type="dxa"/>
            <w:gridSpan w:val="2"/>
          </w:tcPr>
          <w:p w14:paraId="1356C842" w14:textId="77777777" w:rsidR="00D4751D" w:rsidRPr="00504735" w:rsidRDefault="00D4751D" w:rsidP="00E13526">
            <w:pPr>
              <w:jc w:val="center"/>
              <w:rPr>
                <w:rFonts w:cstheme="minorHAnsi"/>
                <w:bCs/>
                <w:szCs w:val="20"/>
                <w:lang w:val="fr-FR"/>
              </w:rPr>
            </w:pPr>
            <w:r w:rsidRPr="00504735">
              <w:rPr>
                <w:rFonts w:cstheme="minorHAnsi"/>
                <w:bCs/>
                <w:szCs w:val="20"/>
                <w:lang w:val="fr-FR"/>
              </w:rPr>
              <w:t>1     2     3     4     5</w:t>
            </w:r>
          </w:p>
        </w:tc>
        <w:tc>
          <w:tcPr>
            <w:tcW w:w="715" w:type="dxa"/>
            <w:gridSpan w:val="2"/>
            <w:vAlign w:val="center"/>
          </w:tcPr>
          <w:p w14:paraId="034D5436" w14:textId="77777777" w:rsidR="00D4751D" w:rsidRPr="00504735" w:rsidRDefault="00D4751D" w:rsidP="00E13526">
            <w:pPr>
              <w:rPr>
                <w:rFonts w:cstheme="minorHAnsi"/>
                <w:bCs/>
                <w:szCs w:val="20"/>
                <w:lang w:val="fr-FR"/>
              </w:rPr>
            </w:pPr>
          </w:p>
        </w:tc>
      </w:tr>
      <w:tr w:rsidR="000633F8" w:rsidRPr="000357DC" w14:paraId="5D2BC328" w14:textId="77777777" w:rsidTr="00AE60C3">
        <w:tblPrEx>
          <w:jc w:val="left"/>
          <w:tblPrExChange w:id="611" w:author="Reviewer" w:date="2025-03-23T22:01:00Z" w16du:dateUtc="2025-03-23T19:01:00Z">
            <w:tblPrEx>
              <w:jc w:val="left"/>
            </w:tblPrEx>
          </w:tblPrExChange>
        </w:tblPrEx>
        <w:trPr>
          <w:trHeight w:val="20"/>
          <w:trPrChange w:id="612" w:author="Reviewer" w:date="2025-03-23T22:01:00Z" w16du:dateUtc="2025-03-23T19:01:00Z">
            <w:trPr>
              <w:trHeight w:val="20"/>
            </w:trPr>
          </w:trPrChange>
        </w:trPr>
        <w:tc>
          <w:tcPr>
            <w:tcW w:w="556" w:type="dxa"/>
            <w:gridSpan w:val="2"/>
            <w:tcPrChange w:id="613" w:author="Reviewer" w:date="2025-03-23T22:01:00Z" w16du:dateUtc="2025-03-23T19:01:00Z">
              <w:tcPr>
                <w:tcW w:w="557" w:type="dxa"/>
                <w:gridSpan w:val="2"/>
              </w:tcPr>
            </w:tcPrChange>
          </w:tcPr>
          <w:p w14:paraId="1687454B" w14:textId="5FF7947D" w:rsidR="000633F8" w:rsidRPr="00AE60C3" w:rsidRDefault="00AE60C3" w:rsidP="00AE60C3">
            <w:pPr>
              <w:rPr>
                <w:rFonts w:ascii="Calibri" w:eastAsia="Arial Narrow" w:hAnsi="Calibri" w:cs="Calibri"/>
                <w:spacing w:val="-2"/>
                <w:szCs w:val="20"/>
                <w:lang w:val="fr-FR" w:bidi="hi-IN"/>
                <w:rPrChange w:id="614" w:author="Reviewer" w:date="2025-03-23T22:03:00Z" w16du:dateUtc="2025-03-23T19:03:00Z">
                  <w:rPr>
                    <w:lang w:val="fr-FR" w:bidi="hi-IN"/>
                  </w:rPr>
                </w:rPrChange>
              </w:rPr>
              <w:pPrChange w:id="615" w:author="Reviewer" w:date="2025-03-23T22:03:00Z" w16du:dateUtc="2025-03-23T19:03:00Z">
                <w:pPr>
                  <w:pStyle w:val="ListParagraph"/>
                  <w:numPr>
                    <w:numId w:val="13"/>
                  </w:numPr>
                  <w:ind w:left="360" w:hanging="360"/>
                  <w:jc w:val="center"/>
                </w:pPr>
              </w:pPrChange>
            </w:pPr>
            <w:proofErr w:type="gramStart"/>
            <w:ins w:id="616" w:author="Reviewer" w:date="2025-03-23T22:03:00Z" w16du:dateUtc="2025-03-23T19:03:00Z">
              <w:r>
                <w:rPr>
                  <w:rFonts w:ascii="Calibri" w:eastAsia="Arial Narrow" w:hAnsi="Calibri" w:cs="Calibri"/>
                  <w:spacing w:val="-2"/>
                  <w:szCs w:val="20"/>
                  <w:lang w:val="fr-FR" w:bidi="hi-IN"/>
                </w:rPr>
                <w:t>i</w:t>
              </w:r>
            </w:ins>
            <w:proofErr w:type="gramEnd"/>
          </w:p>
        </w:tc>
        <w:tc>
          <w:tcPr>
            <w:tcW w:w="2268" w:type="dxa"/>
            <w:vAlign w:val="center"/>
            <w:tcPrChange w:id="617" w:author="Reviewer" w:date="2025-03-23T22:01:00Z" w16du:dateUtc="2025-03-23T19:01:00Z">
              <w:tcPr>
                <w:tcW w:w="2267" w:type="dxa"/>
                <w:vAlign w:val="center"/>
              </w:tcPr>
            </w:tcPrChange>
          </w:tcPr>
          <w:p w14:paraId="5E7A01A5" w14:textId="77777777" w:rsidR="000633F8" w:rsidRPr="00D37CDB" w:rsidRDefault="000633F8" w:rsidP="00E13526">
            <w:pPr>
              <w:rPr>
                <w:rFonts w:ascii="Calibri" w:hAnsi="Calibri" w:cs="Calibri"/>
                <w:lang w:val="fr-FR"/>
              </w:rPr>
            </w:pPr>
            <w:r w:rsidRPr="00D37CDB">
              <w:rPr>
                <w:lang w:val="fr-FR"/>
              </w:rPr>
              <w:t>Prise en charge des Nouveau-nés atteints d’un faible poids de naissance</w:t>
            </w:r>
          </w:p>
        </w:tc>
        <w:tc>
          <w:tcPr>
            <w:tcW w:w="1841" w:type="dxa"/>
            <w:vAlign w:val="center"/>
            <w:tcPrChange w:id="618" w:author="Reviewer" w:date="2025-03-23T22:01:00Z" w16du:dateUtc="2025-03-23T19:01:00Z">
              <w:tcPr>
                <w:tcW w:w="1841" w:type="dxa"/>
                <w:vAlign w:val="center"/>
              </w:tcPr>
            </w:tcPrChange>
          </w:tcPr>
          <w:p w14:paraId="099E0803" w14:textId="77777777" w:rsidR="000633F8" w:rsidRDefault="000633F8" w:rsidP="00E1352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619" w:author="Reviewer" w:date="2025-03-23T22:01:00Z" w16du:dateUtc="2025-03-23T19:01:00Z">
              <w:tcPr>
                <w:tcW w:w="1699" w:type="dxa"/>
                <w:vAlign w:val="center"/>
              </w:tcPr>
            </w:tcPrChange>
          </w:tcPr>
          <w:p w14:paraId="0EA6123E" w14:textId="77777777" w:rsidR="000633F8" w:rsidRDefault="000633F8" w:rsidP="00E1352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620" w:author="Reviewer" w:date="2025-03-23T22:01:00Z" w16du:dateUtc="2025-03-23T19:01:00Z">
              <w:tcPr>
                <w:tcW w:w="1132" w:type="dxa"/>
                <w:vAlign w:val="center"/>
              </w:tcPr>
            </w:tcPrChange>
          </w:tcPr>
          <w:p w14:paraId="14167C03" w14:textId="77777777" w:rsidR="000633F8" w:rsidRPr="00117F6A" w:rsidRDefault="000633F8" w:rsidP="00E13526">
            <w:pPr>
              <w:tabs>
                <w:tab w:val="right" w:leader="dot" w:pos="4092"/>
              </w:tabs>
              <w:contextualSpacing/>
              <w:jc w:val="center"/>
              <w:rPr>
                <w:rFonts w:ascii="Calibri" w:hAnsi="Calibri" w:cs="Calibri"/>
                <w:b/>
                <w:szCs w:val="20"/>
                <w:lang w:val="fr-FR"/>
              </w:rPr>
            </w:pPr>
          </w:p>
        </w:tc>
        <w:tc>
          <w:tcPr>
            <w:tcW w:w="2274" w:type="dxa"/>
            <w:gridSpan w:val="2"/>
            <w:vAlign w:val="center"/>
            <w:tcPrChange w:id="621" w:author="Reviewer" w:date="2025-03-23T22:01:00Z" w16du:dateUtc="2025-03-23T19:01:00Z">
              <w:tcPr>
                <w:tcW w:w="2274" w:type="dxa"/>
                <w:gridSpan w:val="2"/>
                <w:vAlign w:val="center"/>
              </w:tcPr>
            </w:tcPrChange>
          </w:tcPr>
          <w:p w14:paraId="3DA04E5D" w14:textId="77777777" w:rsidR="000633F8" w:rsidRDefault="000633F8" w:rsidP="00E13526">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15" w:type="dxa"/>
            <w:gridSpan w:val="2"/>
            <w:tcPrChange w:id="622" w:author="Reviewer" w:date="2025-03-23T22:01:00Z" w16du:dateUtc="2025-03-23T19:01:00Z">
              <w:tcPr>
                <w:tcW w:w="715" w:type="dxa"/>
                <w:gridSpan w:val="2"/>
              </w:tcPr>
            </w:tcPrChange>
          </w:tcPr>
          <w:p w14:paraId="49EB265E" w14:textId="77777777" w:rsidR="000633F8" w:rsidRPr="000357DC" w:rsidRDefault="000633F8" w:rsidP="00E13526">
            <w:pPr>
              <w:jc w:val="center"/>
              <w:rPr>
                <w:rFonts w:ascii="Arial" w:eastAsia="Arial Narrow" w:hAnsi="Arial" w:cs="Arial"/>
                <w:szCs w:val="20"/>
                <w:lang w:val="fr-FR" w:bidi="hi-IN"/>
              </w:rPr>
            </w:pPr>
          </w:p>
        </w:tc>
      </w:tr>
      <w:tr w:rsidR="000633F8" w:rsidRPr="000357DC" w14:paraId="08B499A1" w14:textId="77777777" w:rsidTr="00AE60C3">
        <w:tblPrEx>
          <w:jc w:val="left"/>
          <w:tblPrExChange w:id="623" w:author="Reviewer" w:date="2025-03-23T22:01:00Z" w16du:dateUtc="2025-03-23T19:01:00Z">
            <w:tblPrEx>
              <w:jc w:val="left"/>
            </w:tblPrEx>
          </w:tblPrExChange>
        </w:tblPrEx>
        <w:trPr>
          <w:trHeight w:val="20"/>
          <w:trPrChange w:id="624" w:author="Reviewer" w:date="2025-03-23T22:01:00Z" w16du:dateUtc="2025-03-23T19:01:00Z">
            <w:trPr>
              <w:trHeight w:val="20"/>
            </w:trPr>
          </w:trPrChange>
        </w:trPr>
        <w:tc>
          <w:tcPr>
            <w:tcW w:w="556" w:type="dxa"/>
            <w:gridSpan w:val="2"/>
            <w:tcPrChange w:id="625" w:author="Reviewer" w:date="2025-03-23T22:01:00Z" w16du:dateUtc="2025-03-23T19:01:00Z">
              <w:tcPr>
                <w:tcW w:w="557" w:type="dxa"/>
                <w:gridSpan w:val="2"/>
              </w:tcPr>
            </w:tcPrChange>
          </w:tcPr>
          <w:p w14:paraId="18180D4E" w14:textId="5E520E59" w:rsidR="000633F8" w:rsidRPr="00AE60C3" w:rsidRDefault="00AE60C3" w:rsidP="00AE60C3">
            <w:pPr>
              <w:rPr>
                <w:rFonts w:ascii="Calibri" w:eastAsia="Arial Narrow" w:hAnsi="Calibri" w:cs="Calibri"/>
                <w:spacing w:val="-2"/>
                <w:szCs w:val="20"/>
                <w:lang w:val="fr-FR" w:bidi="hi-IN"/>
                <w:rPrChange w:id="626" w:author="Reviewer" w:date="2025-03-23T22:03:00Z" w16du:dateUtc="2025-03-23T19:03:00Z">
                  <w:rPr>
                    <w:lang w:val="fr-FR" w:bidi="hi-IN"/>
                  </w:rPr>
                </w:rPrChange>
              </w:rPr>
              <w:pPrChange w:id="627" w:author="Reviewer" w:date="2025-03-23T22:03:00Z" w16du:dateUtc="2025-03-23T19:03:00Z">
                <w:pPr>
                  <w:pStyle w:val="ListParagraph"/>
                  <w:numPr>
                    <w:numId w:val="13"/>
                  </w:numPr>
                  <w:ind w:left="360" w:hanging="360"/>
                  <w:jc w:val="center"/>
                </w:pPr>
              </w:pPrChange>
            </w:pPr>
            <w:proofErr w:type="gramStart"/>
            <w:ins w:id="628" w:author="Reviewer" w:date="2025-03-23T22:03:00Z" w16du:dateUtc="2025-03-23T19:03:00Z">
              <w:r>
                <w:rPr>
                  <w:rFonts w:ascii="Calibri" w:eastAsia="Arial Narrow" w:hAnsi="Calibri" w:cs="Calibri"/>
                  <w:spacing w:val="-2"/>
                  <w:szCs w:val="20"/>
                  <w:lang w:val="fr-FR" w:bidi="hi-IN"/>
                </w:rPr>
                <w:t>j</w:t>
              </w:r>
            </w:ins>
            <w:proofErr w:type="gramEnd"/>
          </w:p>
        </w:tc>
        <w:tc>
          <w:tcPr>
            <w:tcW w:w="2268" w:type="dxa"/>
            <w:vAlign w:val="center"/>
            <w:tcPrChange w:id="629" w:author="Reviewer" w:date="2025-03-23T22:01:00Z" w16du:dateUtc="2025-03-23T19:01:00Z">
              <w:tcPr>
                <w:tcW w:w="2267" w:type="dxa"/>
                <w:vAlign w:val="center"/>
              </w:tcPr>
            </w:tcPrChange>
          </w:tcPr>
          <w:p w14:paraId="6DC31577" w14:textId="77777777" w:rsidR="000633F8" w:rsidRPr="00D37CDB" w:rsidRDefault="000633F8" w:rsidP="00E13526">
            <w:pPr>
              <w:rPr>
                <w:rFonts w:ascii="Calibri" w:hAnsi="Calibri" w:cs="Calibri"/>
                <w:lang w:val="fr-FR"/>
              </w:rPr>
            </w:pPr>
            <w:r w:rsidRPr="00D37CDB">
              <w:rPr>
                <w:lang w:val="fr-FR"/>
              </w:rPr>
              <w:t>Prise en charge des Nouveau-nés prématurés</w:t>
            </w:r>
          </w:p>
        </w:tc>
        <w:tc>
          <w:tcPr>
            <w:tcW w:w="1841" w:type="dxa"/>
            <w:vAlign w:val="center"/>
            <w:tcPrChange w:id="630" w:author="Reviewer" w:date="2025-03-23T22:01:00Z" w16du:dateUtc="2025-03-23T19:01:00Z">
              <w:tcPr>
                <w:tcW w:w="1841" w:type="dxa"/>
                <w:vAlign w:val="center"/>
              </w:tcPr>
            </w:tcPrChange>
          </w:tcPr>
          <w:p w14:paraId="701B75E8" w14:textId="77777777" w:rsidR="000633F8" w:rsidRDefault="000633F8" w:rsidP="00E1352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631" w:author="Reviewer" w:date="2025-03-23T22:01:00Z" w16du:dateUtc="2025-03-23T19:01:00Z">
              <w:tcPr>
                <w:tcW w:w="1699" w:type="dxa"/>
                <w:vAlign w:val="center"/>
              </w:tcPr>
            </w:tcPrChange>
          </w:tcPr>
          <w:p w14:paraId="688732E6" w14:textId="77777777" w:rsidR="000633F8" w:rsidRDefault="000633F8" w:rsidP="00E1352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632" w:author="Reviewer" w:date="2025-03-23T22:01:00Z" w16du:dateUtc="2025-03-23T19:01:00Z">
              <w:tcPr>
                <w:tcW w:w="1132" w:type="dxa"/>
                <w:vAlign w:val="center"/>
              </w:tcPr>
            </w:tcPrChange>
          </w:tcPr>
          <w:p w14:paraId="25B897DE" w14:textId="77777777" w:rsidR="000633F8" w:rsidRPr="00117F6A" w:rsidRDefault="000633F8" w:rsidP="00E13526">
            <w:pPr>
              <w:tabs>
                <w:tab w:val="right" w:leader="dot" w:pos="4092"/>
              </w:tabs>
              <w:contextualSpacing/>
              <w:jc w:val="center"/>
              <w:rPr>
                <w:rFonts w:ascii="Calibri" w:hAnsi="Calibri" w:cs="Calibri"/>
                <w:b/>
                <w:szCs w:val="20"/>
                <w:lang w:val="fr-FR"/>
              </w:rPr>
            </w:pPr>
          </w:p>
        </w:tc>
        <w:tc>
          <w:tcPr>
            <w:tcW w:w="2274" w:type="dxa"/>
            <w:gridSpan w:val="2"/>
            <w:vAlign w:val="center"/>
            <w:tcPrChange w:id="633" w:author="Reviewer" w:date="2025-03-23T22:01:00Z" w16du:dateUtc="2025-03-23T19:01:00Z">
              <w:tcPr>
                <w:tcW w:w="2274" w:type="dxa"/>
                <w:gridSpan w:val="2"/>
                <w:vAlign w:val="center"/>
              </w:tcPr>
            </w:tcPrChange>
          </w:tcPr>
          <w:p w14:paraId="35A6F238" w14:textId="77777777" w:rsidR="000633F8" w:rsidRDefault="000633F8" w:rsidP="00E13526">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15" w:type="dxa"/>
            <w:gridSpan w:val="2"/>
            <w:tcPrChange w:id="634" w:author="Reviewer" w:date="2025-03-23T22:01:00Z" w16du:dateUtc="2025-03-23T19:01:00Z">
              <w:tcPr>
                <w:tcW w:w="715" w:type="dxa"/>
                <w:gridSpan w:val="2"/>
              </w:tcPr>
            </w:tcPrChange>
          </w:tcPr>
          <w:p w14:paraId="60A72EA0" w14:textId="77777777" w:rsidR="000633F8" w:rsidRPr="000357DC" w:rsidRDefault="000633F8" w:rsidP="00E13526">
            <w:pPr>
              <w:jc w:val="center"/>
              <w:rPr>
                <w:rFonts w:ascii="Arial" w:eastAsia="Arial Narrow" w:hAnsi="Arial" w:cs="Arial"/>
                <w:szCs w:val="20"/>
                <w:lang w:val="fr-FR" w:bidi="hi-IN"/>
              </w:rPr>
            </w:pPr>
          </w:p>
        </w:tc>
      </w:tr>
      <w:tr w:rsidR="00AE60C3" w:rsidRPr="000357DC" w14:paraId="09688A6C" w14:textId="77777777" w:rsidTr="00AE60C3">
        <w:tblPrEx>
          <w:jc w:val="left"/>
        </w:tblPrEx>
        <w:trPr>
          <w:trHeight w:val="20"/>
        </w:trPr>
        <w:tc>
          <w:tcPr>
            <w:tcW w:w="556" w:type="dxa"/>
            <w:gridSpan w:val="2"/>
          </w:tcPr>
          <w:p w14:paraId="4AA19CEE" w14:textId="136C87A9" w:rsidR="00AE60C3" w:rsidRPr="00AE60C3" w:rsidRDefault="00AE60C3" w:rsidP="00AE60C3">
            <w:pPr>
              <w:rPr>
                <w:moveTo w:id="635" w:author="Reviewer" w:date="2025-03-23T22:02:00Z" w16du:dateUtc="2025-03-23T19:02:00Z"/>
                <w:rFonts w:ascii="Calibri" w:eastAsia="Arial Narrow" w:hAnsi="Calibri" w:cs="Calibri"/>
                <w:spacing w:val="-2"/>
                <w:szCs w:val="20"/>
                <w:lang w:val="fr-FR" w:bidi="hi-IN"/>
                <w:rPrChange w:id="636" w:author="Reviewer" w:date="2025-03-23T22:03:00Z" w16du:dateUtc="2025-03-23T19:03:00Z">
                  <w:rPr>
                    <w:moveTo w:id="637" w:author="Reviewer" w:date="2025-03-23T22:02:00Z" w16du:dateUtc="2025-03-23T19:02:00Z"/>
                    <w:lang w:val="fr-FR" w:bidi="hi-IN"/>
                  </w:rPr>
                </w:rPrChange>
              </w:rPr>
              <w:pPrChange w:id="638" w:author="Reviewer" w:date="2025-03-23T22:03:00Z" w16du:dateUtc="2025-03-23T19:03:00Z">
                <w:pPr>
                  <w:pStyle w:val="ListParagraph"/>
                  <w:numPr>
                    <w:numId w:val="13"/>
                  </w:numPr>
                  <w:ind w:left="360" w:hanging="360"/>
                </w:pPr>
              </w:pPrChange>
            </w:pPr>
            <w:proofErr w:type="gramStart"/>
            <w:ins w:id="639" w:author="Reviewer" w:date="2025-03-23T22:03:00Z" w16du:dateUtc="2025-03-23T19:03:00Z">
              <w:r>
                <w:rPr>
                  <w:rFonts w:ascii="Calibri" w:eastAsia="Arial Narrow" w:hAnsi="Calibri" w:cs="Calibri"/>
                  <w:spacing w:val="-2"/>
                  <w:szCs w:val="20"/>
                  <w:lang w:val="fr-FR" w:bidi="hi-IN"/>
                </w:rPr>
                <w:lastRenderedPageBreak/>
                <w:t>k</w:t>
              </w:r>
            </w:ins>
            <w:moveToRangeStart w:id="640" w:author="Reviewer" w:date="2025-03-23T22:02:00Z" w:name="move193659766"/>
            <w:proofErr w:type="gramEnd"/>
          </w:p>
        </w:tc>
        <w:tc>
          <w:tcPr>
            <w:tcW w:w="2268" w:type="dxa"/>
            <w:vAlign w:val="center"/>
          </w:tcPr>
          <w:p w14:paraId="350E25D0" w14:textId="77777777" w:rsidR="00AE60C3" w:rsidRPr="00D37CDB" w:rsidRDefault="00AE60C3" w:rsidP="00975D59">
            <w:pPr>
              <w:rPr>
                <w:moveTo w:id="641" w:author="Reviewer" w:date="2025-03-23T22:02:00Z" w16du:dateUtc="2025-03-23T19:02:00Z"/>
                <w:rFonts w:ascii="Calibri" w:hAnsi="Calibri" w:cs="Calibri"/>
                <w:lang w:val="fr-FR"/>
              </w:rPr>
            </w:pPr>
            <w:moveTo w:id="642" w:author="Reviewer" w:date="2025-03-23T22:02:00Z" w16du:dateUtc="2025-03-23T19:02:00Z">
              <w:r w:rsidRPr="00D37CDB">
                <w:rPr>
                  <w:lang w:val="fr-FR"/>
                </w:rPr>
                <w:t>Dépistage des anomalies congénitales</w:t>
              </w:r>
            </w:moveTo>
          </w:p>
        </w:tc>
        <w:tc>
          <w:tcPr>
            <w:tcW w:w="1841" w:type="dxa"/>
            <w:vAlign w:val="center"/>
          </w:tcPr>
          <w:p w14:paraId="7ACD5DBF" w14:textId="77777777" w:rsidR="00AE60C3" w:rsidRDefault="00AE60C3" w:rsidP="00975D59">
            <w:pPr>
              <w:pStyle w:val="ListParagraph1"/>
              <w:spacing w:after="0" w:line="240" w:lineRule="auto"/>
              <w:ind w:left="0"/>
              <w:jc w:val="center"/>
              <w:rPr>
                <w:moveTo w:id="643" w:author="Reviewer" w:date="2025-03-23T22:02:00Z" w16du:dateUtc="2025-03-23T19:02:00Z"/>
                <w:rFonts w:ascii="Calibri" w:eastAsia="Times New Roman" w:hAnsi="Calibri" w:cs="Calibri"/>
                <w:b/>
                <w:bCs/>
                <w:color w:val="000000"/>
                <w:szCs w:val="20"/>
                <w:lang w:val="fr-FR" w:bidi="hi-IN"/>
              </w:rPr>
            </w:pPr>
            <w:moveTo w:id="644" w:author="Reviewer" w:date="2025-03-23T22:02:00Z" w16du:dateUtc="2025-03-23T19:02:00Z">
              <w:r>
                <w:rPr>
                  <w:rFonts w:ascii="Calibri" w:eastAsia="Times New Roman" w:hAnsi="Calibri" w:cs="Calibri"/>
                  <w:b/>
                  <w:bCs/>
                  <w:color w:val="000000"/>
                  <w:szCs w:val="20"/>
                  <w:lang w:val="fr-FR" w:bidi="hi-IN"/>
                </w:rPr>
                <w:t>1   2   3</w:t>
              </w:r>
            </w:moveTo>
          </w:p>
        </w:tc>
        <w:tc>
          <w:tcPr>
            <w:tcW w:w="1699" w:type="dxa"/>
            <w:vAlign w:val="center"/>
          </w:tcPr>
          <w:p w14:paraId="339269A4" w14:textId="77777777" w:rsidR="00AE60C3" w:rsidRDefault="00AE60C3" w:rsidP="00975D59">
            <w:pPr>
              <w:pStyle w:val="ListParagraph1"/>
              <w:spacing w:after="0" w:line="240" w:lineRule="auto"/>
              <w:ind w:left="0"/>
              <w:jc w:val="center"/>
              <w:rPr>
                <w:moveTo w:id="645" w:author="Reviewer" w:date="2025-03-23T22:02:00Z" w16du:dateUtc="2025-03-23T19:02:00Z"/>
                <w:rFonts w:ascii="Calibri" w:hAnsi="Calibri" w:cs="Calibri"/>
                <w:b/>
                <w:szCs w:val="20"/>
                <w:lang w:val="fr-FR"/>
              </w:rPr>
            </w:pPr>
            <w:moveTo w:id="646" w:author="Reviewer" w:date="2025-03-23T22:02:00Z" w16du:dateUtc="2025-03-23T19:02:00Z">
              <w:r>
                <w:rPr>
                  <w:rFonts w:ascii="Calibri" w:hAnsi="Calibri" w:cs="Calibri"/>
                  <w:b/>
                  <w:szCs w:val="20"/>
                  <w:lang w:val="fr-FR"/>
                </w:rPr>
                <w:t>1   2</w:t>
              </w:r>
            </w:moveTo>
          </w:p>
        </w:tc>
        <w:tc>
          <w:tcPr>
            <w:tcW w:w="1132" w:type="dxa"/>
            <w:vAlign w:val="center"/>
          </w:tcPr>
          <w:p w14:paraId="12EB78CB" w14:textId="77777777" w:rsidR="00AE60C3" w:rsidRPr="00117F6A" w:rsidRDefault="00AE60C3" w:rsidP="00975D59">
            <w:pPr>
              <w:tabs>
                <w:tab w:val="right" w:leader="dot" w:pos="4092"/>
              </w:tabs>
              <w:contextualSpacing/>
              <w:jc w:val="center"/>
              <w:rPr>
                <w:moveTo w:id="647" w:author="Reviewer" w:date="2025-03-23T22:02:00Z" w16du:dateUtc="2025-03-23T19:02:00Z"/>
                <w:rFonts w:ascii="Calibri" w:hAnsi="Calibri" w:cs="Calibri"/>
                <w:b/>
                <w:szCs w:val="20"/>
                <w:lang w:val="fr-FR"/>
              </w:rPr>
            </w:pPr>
          </w:p>
        </w:tc>
        <w:tc>
          <w:tcPr>
            <w:tcW w:w="2274" w:type="dxa"/>
            <w:gridSpan w:val="2"/>
            <w:vAlign w:val="center"/>
          </w:tcPr>
          <w:p w14:paraId="6E85D0C5" w14:textId="77777777" w:rsidR="00AE60C3" w:rsidRDefault="00AE60C3" w:rsidP="00975D59">
            <w:pPr>
              <w:tabs>
                <w:tab w:val="right" w:leader="dot" w:pos="4092"/>
              </w:tabs>
              <w:contextualSpacing/>
              <w:jc w:val="center"/>
              <w:rPr>
                <w:moveTo w:id="648" w:author="Reviewer" w:date="2025-03-23T22:02:00Z" w16du:dateUtc="2025-03-23T19:02:00Z"/>
                <w:rFonts w:ascii="Calibri" w:hAnsi="Calibri" w:cs="Calibri"/>
                <w:b/>
                <w:szCs w:val="20"/>
                <w:lang w:val="fr-FR"/>
              </w:rPr>
            </w:pPr>
            <w:moveTo w:id="649" w:author="Reviewer" w:date="2025-03-23T22:02:00Z" w16du:dateUtc="2025-03-23T19:02:00Z">
              <w:r>
                <w:rPr>
                  <w:rFonts w:ascii="Calibri" w:hAnsi="Calibri" w:cs="Calibri"/>
                  <w:b/>
                  <w:szCs w:val="20"/>
                  <w:lang w:val="fr-FR"/>
                </w:rPr>
                <w:t>1   2   3   4   5</w:t>
              </w:r>
            </w:moveTo>
          </w:p>
        </w:tc>
        <w:tc>
          <w:tcPr>
            <w:tcW w:w="715" w:type="dxa"/>
            <w:gridSpan w:val="2"/>
          </w:tcPr>
          <w:p w14:paraId="1EA70B48" w14:textId="77777777" w:rsidR="00AE60C3" w:rsidRPr="000357DC" w:rsidRDefault="00AE60C3" w:rsidP="00975D59">
            <w:pPr>
              <w:jc w:val="center"/>
              <w:rPr>
                <w:moveTo w:id="650" w:author="Reviewer" w:date="2025-03-23T22:02:00Z" w16du:dateUtc="2025-03-23T19:02:00Z"/>
                <w:rFonts w:ascii="Arial" w:eastAsia="Arial Narrow" w:hAnsi="Arial" w:cs="Arial"/>
                <w:szCs w:val="20"/>
                <w:lang w:val="fr-FR" w:bidi="hi-IN"/>
              </w:rPr>
            </w:pPr>
          </w:p>
        </w:tc>
      </w:tr>
      <w:moveToRangeEnd w:id="640"/>
      <w:tr w:rsidR="00AE60C3" w:rsidRPr="000357DC" w14:paraId="6446C87C" w14:textId="77777777" w:rsidTr="00AE60C3">
        <w:tblPrEx>
          <w:jc w:val="left"/>
        </w:tblPrEx>
        <w:trPr>
          <w:trHeight w:val="20"/>
          <w:ins w:id="651" w:author="Reviewer" w:date="2025-03-23T22:02:00Z" w16du:dateUtc="2025-03-23T19:02:00Z"/>
        </w:trPr>
        <w:tc>
          <w:tcPr>
            <w:tcW w:w="556" w:type="dxa"/>
            <w:gridSpan w:val="2"/>
          </w:tcPr>
          <w:p w14:paraId="77733860" w14:textId="77777777" w:rsidR="00AE60C3" w:rsidRPr="00AE60C3" w:rsidRDefault="00AE60C3" w:rsidP="00AE60C3">
            <w:pPr>
              <w:rPr>
                <w:ins w:id="652" w:author="Reviewer" w:date="2025-03-23T22:02:00Z" w16du:dateUtc="2025-03-23T19:02:00Z"/>
                <w:rFonts w:ascii="Calibri" w:eastAsia="Arial Narrow" w:hAnsi="Calibri" w:cs="Calibri"/>
                <w:spacing w:val="-2"/>
                <w:szCs w:val="20"/>
                <w:lang w:val="fr-FR" w:bidi="hi-IN"/>
                <w:rPrChange w:id="653" w:author="Reviewer" w:date="2025-03-23T22:03:00Z" w16du:dateUtc="2025-03-23T19:03:00Z">
                  <w:rPr>
                    <w:ins w:id="654" w:author="Reviewer" w:date="2025-03-23T22:02:00Z" w16du:dateUtc="2025-03-23T19:02:00Z"/>
                    <w:lang w:val="fr-FR" w:bidi="hi-IN"/>
                  </w:rPr>
                </w:rPrChange>
              </w:rPr>
              <w:pPrChange w:id="655" w:author="Reviewer" w:date="2025-03-23T22:03:00Z" w16du:dateUtc="2025-03-23T19:03:00Z">
                <w:pPr>
                  <w:pStyle w:val="ListParagraph"/>
                  <w:numPr>
                    <w:numId w:val="13"/>
                  </w:numPr>
                  <w:ind w:left="360" w:hanging="360"/>
                  <w:jc w:val="center"/>
                </w:pPr>
              </w:pPrChange>
            </w:pPr>
          </w:p>
        </w:tc>
        <w:tc>
          <w:tcPr>
            <w:tcW w:w="2268" w:type="dxa"/>
            <w:vAlign w:val="center"/>
          </w:tcPr>
          <w:p w14:paraId="1A46C0B3" w14:textId="77777777" w:rsidR="00AE60C3" w:rsidRPr="00D37CDB" w:rsidRDefault="00AE60C3" w:rsidP="00E13526">
            <w:pPr>
              <w:rPr>
                <w:ins w:id="656" w:author="Reviewer" w:date="2025-03-23T22:02:00Z" w16du:dateUtc="2025-03-23T19:02:00Z"/>
                <w:lang w:val="fr-FR"/>
              </w:rPr>
            </w:pPr>
          </w:p>
        </w:tc>
        <w:tc>
          <w:tcPr>
            <w:tcW w:w="1841" w:type="dxa"/>
            <w:vAlign w:val="center"/>
          </w:tcPr>
          <w:p w14:paraId="275B5664" w14:textId="77777777" w:rsidR="00AE60C3" w:rsidRDefault="00AE60C3" w:rsidP="00E13526">
            <w:pPr>
              <w:pStyle w:val="ListParagraph1"/>
              <w:spacing w:after="0" w:line="240" w:lineRule="auto"/>
              <w:ind w:left="0"/>
              <w:jc w:val="center"/>
              <w:rPr>
                <w:ins w:id="657" w:author="Reviewer" w:date="2025-03-23T22:02:00Z" w16du:dateUtc="2025-03-23T19:02:00Z"/>
                <w:rFonts w:ascii="Calibri" w:eastAsia="Times New Roman" w:hAnsi="Calibri" w:cs="Calibri"/>
                <w:b/>
                <w:bCs/>
                <w:color w:val="000000"/>
                <w:szCs w:val="20"/>
                <w:lang w:val="fr-FR" w:bidi="hi-IN"/>
              </w:rPr>
            </w:pPr>
          </w:p>
        </w:tc>
        <w:tc>
          <w:tcPr>
            <w:tcW w:w="1699" w:type="dxa"/>
            <w:vAlign w:val="center"/>
          </w:tcPr>
          <w:p w14:paraId="760DF91D" w14:textId="77777777" w:rsidR="00AE60C3" w:rsidRDefault="00AE60C3" w:rsidP="00E13526">
            <w:pPr>
              <w:pStyle w:val="ListParagraph1"/>
              <w:spacing w:after="0" w:line="240" w:lineRule="auto"/>
              <w:ind w:left="0"/>
              <w:jc w:val="center"/>
              <w:rPr>
                <w:ins w:id="658" w:author="Reviewer" w:date="2025-03-23T22:02:00Z" w16du:dateUtc="2025-03-23T19:02:00Z"/>
                <w:rFonts w:ascii="Calibri" w:hAnsi="Calibri" w:cs="Calibri"/>
                <w:b/>
                <w:szCs w:val="20"/>
                <w:lang w:val="fr-FR"/>
              </w:rPr>
            </w:pPr>
          </w:p>
        </w:tc>
        <w:tc>
          <w:tcPr>
            <w:tcW w:w="1132" w:type="dxa"/>
            <w:vAlign w:val="center"/>
          </w:tcPr>
          <w:p w14:paraId="111AD5FC" w14:textId="77777777" w:rsidR="00AE60C3" w:rsidRPr="00117F6A" w:rsidRDefault="00AE60C3" w:rsidP="00E13526">
            <w:pPr>
              <w:tabs>
                <w:tab w:val="right" w:leader="dot" w:pos="4092"/>
              </w:tabs>
              <w:contextualSpacing/>
              <w:jc w:val="center"/>
              <w:rPr>
                <w:ins w:id="659" w:author="Reviewer" w:date="2025-03-23T22:02:00Z" w16du:dateUtc="2025-03-23T19:02:00Z"/>
                <w:rFonts w:ascii="Calibri" w:hAnsi="Calibri" w:cs="Calibri"/>
                <w:b/>
                <w:szCs w:val="20"/>
                <w:lang w:val="fr-FR"/>
              </w:rPr>
            </w:pPr>
          </w:p>
        </w:tc>
        <w:tc>
          <w:tcPr>
            <w:tcW w:w="2274" w:type="dxa"/>
            <w:gridSpan w:val="2"/>
            <w:vAlign w:val="center"/>
          </w:tcPr>
          <w:p w14:paraId="4D8FCF2E" w14:textId="77777777" w:rsidR="00AE60C3" w:rsidRDefault="00AE60C3" w:rsidP="00E13526">
            <w:pPr>
              <w:tabs>
                <w:tab w:val="right" w:leader="dot" w:pos="4092"/>
              </w:tabs>
              <w:contextualSpacing/>
              <w:jc w:val="center"/>
              <w:rPr>
                <w:ins w:id="660" w:author="Reviewer" w:date="2025-03-23T22:02:00Z" w16du:dateUtc="2025-03-23T19:02:00Z"/>
                <w:rFonts w:ascii="Calibri" w:hAnsi="Calibri" w:cs="Calibri"/>
                <w:b/>
                <w:szCs w:val="20"/>
                <w:lang w:val="fr-FR"/>
              </w:rPr>
            </w:pPr>
          </w:p>
        </w:tc>
        <w:tc>
          <w:tcPr>
            <w:tcW w:w="715" w:type="dxa"/>
            <w:gridSpan w:val="2"/>
          </w:tcPr>
          <w:p w14:paraId="210BFF1D" w14:textId="77777777" w:rsidR="00AE60C3" w:rsidRPr="000357DC" w:rsidRDefault="00AE60C3" w:rsidP="00E13526">
            <w:pPr>
              <w:jc w:val="center"/>
              <w:rPr>
                <w:ins w:id="661" w:author="Reviewer" w:date="2025-03-23T22:02:00Z" w16du:dateUtc="2025-03-23T19:02:00Z"/>
                <w:rFonts w:ascii="Arial" w:eastAsia="Arial Narrow" w:hAnsi="Arial" w:cs="Arial"/>
                <w:szCs w:val="20"/>
                <w:lang w:val="fr-FR" w:bidi="hi-IN"/>
              </w:rPr>
            </w:pPr>
          </w:p>
        </w:tc>
      </w:tr>
      <w:tr w:rsidR="000633F8" w:rsidRPr="000357DC" w14:paraId="4610CAC9" w14:textId="77777777" w:rsidTr="00AE60C3">
        <w:tblPrEx>
          <w:jc w:val="left"/>
          <w:tblPrExChange w:id="662" w:author="Reviewer" w:date="2025-03-23T22:01:00Z" w16du:dateUtc="2025-03-23T19:01:00Z">
            <w:tblPrEx>
              <w:jc w:val="left"/>
            </w:tblPrEx>
          </w:tblPrExChange>
        </w:tblPrEx>
        <w:trPr>
          <w:trHeight w:val="20"/>
          <w:trPrChange w:id="663" w:author="Reviewer" w:date="2025-03-23T22:01:00Z" w16du:dateUtc="2025-03-23T19:01:00Z">
            <w:trPr>
              <w:trHeight w:val="20"/>
            </w:trPr>
          </w:trPrChange>
        </w:trPr>
        <w:tc>
          <w:tcPr>
            <w:tcW w:w="556" w:type="dxa"/>
            <w:gridSpan w:val="2"/>
            <w:tcPrChange w:id="664" w:author="Reviewer" w:date="2025-03-23T22:01:00Z" w16du:dateUtc="2025-03-23T19:01:00Z">
              <w:tcPr>
                <w:tcW w:w="557" w:type="dxa"/>
                <w:gridSpan w:val="2"/>
              </w:tcPr>
            </w:tcPrChange>
          </w:tcPr>
          <w:p w14:paraId="2DA9291D" w14:textId="3AA2E567" w:rsidR="000633F8" w:rsidRPr="00AE60C3" w:rsidRDefault="00AE60C3" w:rsidP="00AE60C3">
            <w:pPr>
              <w:rPr>
                <w:rFonts w:ascii="Calibri" w:eastAsia="Arial Narrow" w:hAnsi="Calibri" w:cs="Calibri"/>
                <w:spacing w:val="-2"/>
                <w:szCs w:val="20"/>
                <w:lang w:val="fr-FR" w:bidi="hi-IN"/>
                <w:rPrChange w:id="665" w:author="Reviewer" w:date="2025-03-23T22:03:00Z" w16du:dateUtc="2025-03-23T19:03:00Z">
                  <w:rPr>
                    <w:lang w:val="fr-FR" w:bidi="hi-IN"/>
                  </w:rPr>
                </w:rPrChange>
              </w:rPr>
              <w:pPrChange w:id="666" w:author="Reviewer" w:date="2025-03-23T22:03:00Z" w16du:dateUtc="2025-03-23T19:03:00Z">
                <w:pPr>
                  <w:pStyle w:val="ListParagraph"/>
                  <w:numPr>
                    <w:numId w:val="13"/>
                  </w:numPr>
                  <w:ind w:left="360" w:hanging="360"/>
                  <w:jc w:val="center"/>
                </w:pPr>
              </w:pPrChange>
            </w:pPr>
            <w:proofErr w:type="gramStart"/>
            <w:ins w:id="667" w:author="Reviewer" w:date="2025-03-23T22:03:00Z" w16du:dateUtc="2025-03-23T19:03:00Z">
              <w:r>
                <w:rPr>
                  <w:rFonts w:ascii="Calibri" w:eastAsia="Arial Narrow" w:hAnsi="Calibri" w:cs="Calibri"/>
                  <w:spacing w:val="-2"/>
                  <w:szCs w:val="20"/>
                  <w:lang w:val="fr-FR" w:bidi="hi-IN"/>
                </w:rPr>
                <w:t>l</w:t>
              </w:r>
            </w:ins>
            <w:proofErr w:type="gramEnd"/>
          </w:p>
        </w:tc>
        <w:tc>
          <w:tcPr>
            <w:tcW w:w="2268" w:type="dxa"/>
            <w:vAlign w:val="center"/>
            <w:tcPrChange w:id="668" w:author="Reviewer" w:date="2025-03-23T22:01:00Z" w16du:dateUtc="2025-03-23T19:01:00Z">
              <w:tcPr>
                <w:tcW w:w="2267" w:type="dxa"/>
                <w:vAlign w:val="center"/>
              </w:tcPr>
            </w:tcPrChange>
          </w:tcPr>
          <w:p w14:paraId="4D9B0039" w14:textId="77777777" w:rsidR="000633F8" w:rsidRPr="00D37CDB" w:rsidRDefault="000633F8" w:rsidP="00E13526">
            <w:pPr>
              <w:rPr>
                <w:rFonts w:ascii="Calibri" w:hAnsi="Calibri" w:cs="Calibri"/>
                <w:lang w:val="fr-FR"/>
              </w:rPr>
            </w:pPr>
            <w:r w:rsidRPr="00D37CDB">
              <w:rPr>
                <w:lang w:val="fr-FR"/>
              </w:rPr>
              <w:t>Alimentation par voie nasogastrique</w:t>
            </w:r>
          </w:p>
        </w:tc>
        <w:tc>
          <w:tcPr>
            <w:tcW w:w="1841" w:type="dxa"/>
            <w:vAlign w:val="center"/>
            <w:tcPrChange w:id="669" w:author="Reviewer" w:date="2025-03-23T22:01:00Z" w16du:dateUtc="2025-03-23T19:01:00Z">
              <w:tcPr>
                <w:tcW w:w="1841" w:type="dxa"/>
                <w:vAlign w:val="center"/>
              </w:tcPr>
            </w:tcPrChange>
          </w:tcPr>
          <w:p w14:paraId="4E645782" w14:textId="77777777" w:rsidR="000633F8" w:rsidRDefault="000633F8" w:rsidP="00E1352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670" w:author="Reviewer" w:date="2025-03-23T22:01:00Z" w16du:dateUtc="2025-03-23T19:01:00Z">
              <w:tcPr>
                <w:tcW w:w="1699" w:type="dxa"/>
                <w:vAlign w:val="center"/>
              </w:tcPr>
            </w:tcPrChange>
          </w:tcPr>
          <w:p w14:paraId="7A7DF708" w14:textId="77777777" w:rsidR="000633F8" w:rsidRDefault="000633F8" w:rsidP="00E1352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671" w:author="Reviewer" w:date="2025-03-23T22:01:00Z" w16du:dateUtc="2025-03-23T19:01:00Z">
              <w:tcPr>
                <w:tcW w:w="1132" w:type="dxa"/>
                <w:vAlign w:val="center"/>
              </w:tcPr>
            </w:tcPrChange>
          </w:tcPr>
          <w:p w14:paraId="4D7AE1D2" w14:textId="77777777" w:rsidR="000633F8" w:rsidRPr="00117F6A" w:rsidRDefault="000633F8" w:rsidP="00E13526">
            <w:pPr>
              <w:tabs>
                <w:tab w:val="right" w:leader="dot" w:pos="4092"/>
              </w:tabs>
              <w:contextualSpacing/>
              <w:jc w:val="center"/>
              <w:rPr>
                <w:rFonts w:ascii="Calibri" w:hAnsi="Calibri" w:cs="Calibri"/>
                <w:b/>
                <w:szCs w:val="20"/>
                <w:lang w:val="fr-FR"/>
              </w:rPr>
            </w:pPr>
          </w:p>
        </w:tc>
        <w:tc>
          <w:tcPr>
            <w:tcW w:w="2274" w:type="dxa"/>
            <w:gridSpan w:val="2"/>
            <w:vAlign w:val="center"/>
            <w:tcPrChange w:id="672" w:author="Reviewer" w:date="2025-03-23T22:01:00Z" w16du:dateUtc="2025-03-23T19:01:00Z">
              <w:tcPr>
                <w:tcW w:w="2274" w:type="dxa"/>
                <w:gridSpan w:val="2"/>
                <w:vAlign w:val="center"/>
              </w:tcPr>
            </w:tcPrChange>
          </w:tcPr>
          <w:p w14:paraId="7E360F20" w14:textId="77777777" w:rsidR="000633F8" w:rsidRDefault="000633F8" w:rsidP="00E13526">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15" w:type="dxa"/>
            <w:gridSpan w:val="2"/>
            <w:tcPrChange w:id="673" w:author="Reviewer" w:date="2025-03-23T22:01:00Z" w16du:dateUtc="2025-03-23T19:01:00Z">
              <w:tcPr>
                <w:tcW w:w="715" w:type="dxa"/>
                <w:gridSpan w:val="2"/>
              </w:tcPr>
            </w:tcPrChange>
          </w:tcPr>
          <w:p w14:paraId="7AEF36A8" w14:textId="77777777" w:rsidR="000633F8" w:rsidRPr="000357DC" w:rsidRDefault="000633F8" w:rsidP="00E13526">
            <w:pPr>
              <w:jc w:val="center"/>
              <w:rPr>
                <w:rFonts w:ascii="Arial" w:eastAsia="Arial Narrow" w:hAnsi="Arial" w:cs="Arial"/>
                <w:szCs w:val="20"/>
                <w:lang w:val="fr-FR" w:bidi="hi-IN"/>
              </w:rPr>
            </w:pPr>
          </w:p>
        </w:tc>
      </w:tr>
      <w:tr w:rsidR="00756141" w:rsidRPr="000357DC" w14:paraId="3AF240E6" w14:textId="77777777" w:rsidTr="00AE60C3">
        <w:tblPrEx>
          <w:jc w:val="left"/>
          <w:tblPrExChange w:id="674" w:author="Reviewer" w:date="2025-03-23T22:01:00Z" w16du:dateUtc="2025-03-23T19:01:00Z">
            <w:tblPrEx>
              <w:jc w:val="left"/>
            </w:tblPrEx>
          </w:tblPrExChange>
        </w:tblPrEx>
        <w:trPr>
          <w:trHeight w:val="20"/>
          <w:trPrChange w:id="675" w:author="Reviewer" w:date="2025-03-23T22:01:00Z" w16du:dateUtc="2025-03-23T19:01:00Z">
            <w:trPr>
              <w:trHeight w:val="20"/>
            </w:trPr>
          </w:trPrChange>
        </w:trPr>
        <w:tc>
          <w:tcPr>
            <w:tcW w:w="556" w:type="dxa"/>
            <w:gridSpan w:val="2"/>
            <w:tcPrChange w:id="676" w:author="Reviewer" w:date="2025-03-23T22:01:00Z" w16du:dateUtc="2025-03-23T19:01:00Z">
              <w:tcPr>
                <w:tcW w:w="557" w:type="dxa"/>
                <w:gridSpan w:val="2"/>
              </w:tcPr>
            </w:tcPrChange>
          </w:tcPr>
          <w:p w14:paraId="6EB8E967" w14:textId="36BB2D85" w:rsidR="000633F8" w:rsidRPr="00AE60C3" w:rsidRDefault="00AE60C3" w:rsidP="00AE60C3">
            <w:pPr>
              <w:rPr>
                <w:rFonts w:ascii="Calibri" w:eastAsia="Arial Narrow" w:hAnsi="Calibri" w:cs="Calibri"/>
                <w:spacing w:val="-2"/>
                <w:szCs w:val="20"/>
                <w:lang w:val="fr-FR" w:bidi="hi-IN"/>
                <w:rPrChange w:id="677" w:author="Reviewer" w:date="2025-03-23T22:03:00Z" w16du:dateUtc="2025-03-23T19:03:00Z">
                  <w:rPr>
                    <w:lang w:val="fr-FR" w:bidi="hi-IN"/>
                  </w:rPr>
                </w:rPrChange>
              </w:rPr>
              <w:pPrChange w:id="678" w:author="Reviewer" w:date="2025-03-23T22:03:00Z" w16du:dateUtc="2025-03-23T19:03:00Z">
                <w:pPr>
                  <w:pStyle w:val="ListParagraph"/>
                  <w:numPr>
                    <w:numId w:val="13"/>
                  </w:numPr>
                  <w:ind w:left="360" w:hanging="360"/>
                  <w:jc w:val="center"/>
                </w:pPr>
              </w:pPrChange>
            </w:pPr>
            <w:proofErr w:type="gramStart"/>
            <w:ins w:id="679" w:author="Reviewer" w:date="2025-03-23T22:03:00Z" w16du:dateUtc="2025-03-23T19:03:00Z">
              <w:r>
                <w:rPr>
                  <w:rFonts w:ascii="Calibri" w:eastAsia="Arial Narrow" w:hAnsi="Calibri" w:cs="Calibri"/>
                  <w:spacing w:val="-2"/>
                  <w:szCs w:val="20"/>
                  <w:lang w:val="fr-FR" w:bidi="hi-IN"/>
                </w:rPr>
                <w:t>m</w:t>
              </w:r>
            </w:ins>
            <w:proofErr w:type="gramEnd"/>
          </w:p>
        </w:tc>
        <w:tc>
          <w:tcPr>
            <w:tcW w:w="2268" w:type="dxa"/>
            <w:vAlign w:val="center"/>
            <w:tcPrChange w:id="680" w:author="Reviewer" w:date="2025-03-23T22:01:00Z" w16du:dateUtc="2025-03-23T19:01:00Z">
              <w:tcPr>
                <w:tcW w:w="2267" w:type="dxa"/>
                <w:vAlign w:val="center"/>
              </w:tcPr>
            </w:tcPrChange>
          </w:tcPr>
          <w:p w14:paraId="46DEF6A6" w14:textId="77777777" w:rsidR="000633F8" w:rsidRPr="00D37CDB" w:rsidRDefault="000633F8" w:rsidP="00E13526">
            <w:pPr>
              <w:rPr>
                <w:rFonts w:ascii="Calibri" w:hAnsi="Calibri" w:cs="Calibri"/>
                <w:lang w:val="fr-FR"/>
              </w:rPr>
            </w:pPr>
            <w:r w:rsidRPr="00D37CDB">
              <w:rPr>
                <w:lang w:val="fr-FR"/>
              </w:rPr>
              <w:t>Stabilisation du Nourrisson malade</w:t>
            </w:r>
          </w:p>
        </w:tc>
        <w:tc>
          <w:tcPr>
            <w:tcW w:w="1841" w:type="dxa"/>
            <w:vAlign w:val="center"/>
            <w:tcPrChange w:id="681" w:author="Reviewer" w:date="2025-03-23T22:01:00Z" w16du:dateUtc="2025-03-23T19:01:00Z">
              <w:tcPr>
                <w:tcW w:w="1841" w:type="dxa"/>
                <w:vAlign w:val="center"/>
              </w:tcPr>
            </w:tcPrChange>
          </w:tcPr>
          <w:p w14:paraId="72A91D3C" w14:textId="77777777" w:rsidR="000633F8" w:rsidRDefault="000633F8" w:rsidP="00E1352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682" w:author="Reviewer" w:date="2025-03-23T22:01:00Z" w16du:dateUtc="2025-03-23T19:01:00Z">
              <w:tcPr>
                <w:tcW w:w="1699" w:type="dxa"/>
                <w:vAlign w:val="center"/>
              </w:tcPr>
            </w:tcPrChange>
          </w:tcPr>
          <w:p w14:paraId="5CD38C51" w14:textId="77777777" w:rsidR="000633F8" w:rsidRDefault="000633F8" w:rsidP="00E1352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683" w:author="Reviewer" w:date="2025-03-23T22:01:00Z" w16du:dateUtc="2025-03-23T19:01:00Z">
              <w:tcPr>
                <w:tcW w:w="1132" w:type="dxa"/>
                <w:vAlign w:val="center"/>
              </w:tcPr>
            </w:tcPrChange>
          </w:tcPr>
          <w:p w14:paraId="3ABAF37E" w14:textId="77777777" w:rsidR="000633F8" w:rsidRPr="00117F6A" w:rsidRDefault="000633F8" w:rsidP="00E13526">
            <w:pPr>
              <w:tabs>
                <w:tab w:val="right" w:leader="dot" w:pos="4092"/>
              </w:tabs>
              <w:contextualSpacing/>
              <w:jc w:val="center"/>
              <w:rPr>
                <w:rFonts w:ascii="Calibri" w:hAnsi="Calibri" w:cs="Calibri"/>
                <w:b/>
                <w:szCs w:val="20"/>
                <w:lang w:val="fr-FR"/>
              </w:rPr>
            </w:pPr>
          </w:p>
        </w:tc>
        <w:tc>
          <w:tcPr>
            <w:tcW w:w="2274" w:type="dxa"/>
            <w:gridSpan w:val="2"/>
            <w:vAlign w:val="center"/>
            <w:tcPrChange w:id="684" w:author="Reviewer" w:date="2025-03-23T22:01:00Z" w16du:dateUtc="2025-03-23T19:01:00Z">
              <w:tcPr>
                <w:tcW w:w="2274" w:type="dxa"/>
                <w:gridSpan w:val="2"/>
                <w:vAlign w:val="center"/>
              </w:tcPr>
            </w:tcPrChange>
          </w:tcPr>
          <w:p w14:paraId="311BEA1D" w14:textId="77777777" w:rsidR="000633F8" w:rsidRDefault="000633F8" w:rsidP="00E13526">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15" w:type="dxa"/>
            <w:gridSpan w:val="2"/>
            <w:tcPrChange w:id="685" w:author="Reviewer" w:date="2025-03-23T22:01:00Z" w16du:dateUtc="2025-03-23T19:01:00Z">
              <w:tcPr>
                <w:tcW w:w="715" w:type="dxa"/>
                <w:gridSpan w:val="2"/>
              </w:tcPr>
            </w:tcPrChange>
          </w:tcPr>
          <w:p w14:paraId="16F11D00" w14:textId="77777777" w:rsidR="000633F8" w:rsidRPr="000357DC" w:rsidRDefault="000633F8" w:rsidP="00E13526">
            <w:pPr>
              <w:jc w:val="center"/>
              <w:rPr>
                <w:rFonts w:ascii="Arial" w:eastAsia="Arial Narrow" w:hAnsi="Arial" w:cs="Arial"/>
                <w:szCs w:val="20"/>
                <w:lang w:val="fr-FR" w:bidi="hi-IN"/>
              </w:rPr>
            </w:pPr>
          </w:p>
        </w:tc>
      </w:tr>
      <w:tr w:rsidR="00756141" w:rsidRPr="000357DC" w14:paraId="239B77F8" w14:textId="77777777" w:rsidTr="00AE60C3">
        <w:tblPrEx>
          <w:jc w:val="left"/>
          <w:tblPrExChange w:id="686" w:author="Reviewer" w:date="2025-03-23T22:01:00Z" w16du:dateUtc="2025-03-23T19:01:00Z">
            <w:tblPrEx>
              <w:jc w:val="left"/>
            </w:tblPrEx>
          </w:tblPrExChange>
        </w:tblPrEx>
        <w:trPr>
          <w:trHeight w:val="20"/>
          <w:trPrChange w:id="687" w:author="Reviewer" w:date="2025-03-23T22:01:00Z" w16du:dateUtc="2025-03-23T19:01:00Z">
            <w:trPr>
              <w:trHeight w:val="20"/>
            </w:trPr>
          </w:trPrChange>
        </w:trPr>
        <w:tc>
          <w:tcPr>
            <w:tcW w:w="556" w:type="dxa"/>
            <w:gridSpan w:val="2"/>
            <w:tcPrChange w:id="688" w:author="Reviewer" w:date="2025-03-23T22:01:00Z" w16du:dateUtc="2025-03-23T19:01:00Z">
              <w:tcPr>
                <w:tcW w:w="557" w:type="dxa"/>
                <w:gridSpan w:val="2"/>
              </w:tcPr>
            </w:tcPrChange>
          </w:tcPr>
          <w:p w14:paraId="0558F689" w14:textId="29EC7B3B" w:rsidR="000633F8" w:rsidRPr="00AE60C3" w:rsidRDefault="00AE60C3" w:rsidP="00AE60C3">
            <w:pPr>
              <w:rPr>
                <w:rFonts w:ascii="Calibri" w:eastAsia="Arial Narrow" w:hAnsi="Calibri" w:cs="Calibri"/>
                <w:spacing w:val="-2"/>
                <w:szCs w:val="20"/>
                <w:lang w:val="fr-FR" w:bidi="hi-IN"/>
                <w:rPrChange w:id="689" w:author="Reviewer" w:date="2025-03-23T22:03:00Z" w16du:dateUtc="2025-03-23T19:03:00Z">
                  <w:rPr>
                    <w:lang w:val="fr-FR" w:bidi="hi-IN"/>
                  </w:rPr>
                </w:rPrChange>
              </w:rPr>
              <w:pPrChange w:id="690" w:author="Reviewer" w:date="2025-03-23T22:03:00Z" w16du:dateUtc="2025-03-23T19:03:00Z">
                <w:pPr>
                  <w:pStyle w:val="ListParagraph"/>
                  <w:numPr>
                    <w:numId w:val="13"/>
                  </w:numPr>
                  <w:ind w:left="360" w:hanging="360"/>
                  <w:jc w:val="center"/>
                </w:pPr>
              </w:pPrChange>
            </w:pPr>
            <w:proofErr w:type="gramStart"/>
            <w:ins w:id="691" w:author="Reviewer" w:date="2025-03-23T22:03:00Z" w16du:dateUtc="2025-03-23T19:03:00Z">
              <w:r>
                <w:rPr>
                  <w:rFonts w:ascii="Calibri" w:eastAsia="Arial Narrow" w:hAnsi="Calibri" w:cs="Calibri"/>
                  <w:spacing w:val="-2"/>
                  <w:szCs w:val="20"/>
                  <w:lang w:val="fr-FR" w:bidi="hi-IN"/>
                </w:rPr>
                <w:t>n</w:t>
              </w:r>
            </w:ins>
            <w:proofErr w:type="gramEnd"/>
          </w:p>
        </w:tc>
        <w:tc>
          <w:tcPr>
            <w:tcW w:w="2268" w:type="dxa"/>
            <w:vAlign w:val="center"/>
            <w:tcPrChange w:id="692" w:author="Reviewer" w:date="2025-03-23T22:01:00Z" w16du:dateUtc="2025-03-23T19:01:00Z">
              <w:tcPr>
                <w:tcW w:w="2267" w:type="dxa"/>
                <w:vAlign w:val="center"/>
              </w:tcPr>
            </w:tcPrChange>
          </w:tcPr>
          <w:p w14:paraId="40F69D5E" w14:textId="77777777" w:rsidR="000633F8" w:rsidRPr="00D37CDB" w:rsidRDefault="000633F8" w:rsidP="00E13526">
            <w:pPr>
              <w:rPr>
                <w:rFonts w:ascii="Calibri" w:hAnsi="Calibri" w:cs="Calibri"/>
                <w:lang w:val="fr-FR"/>
              </w:rPr>
            </w:pPr>
            <w:r w:rsidRPr="00D37CDB">
              <w:rPr>
                <w:lang w:val="fr-FR"/>
              </w:rPr>
              <w:t>Soins en cas d'hyperbilirubinémie</w:t>
            </w:r>
          </w:p>
        </w:tc>
        <w:tc>
          <w:tcPr>
            <w:tcW w:w="1841" w:type="dxa"/>
            <w:vAlign w:val="center"/>
            <w:tcPrChange w:id="693" w:author="Reviewer" w:date="2025-03-23T22:01:00Z" w16du:dateUtc="2025-03-23T19:01:00Z">
              <w:tcPr>
                <w:tcW w:w="1841" w:type="dxa"/>
                <w:vAlign w:val="center"/>
              </w:tcPr>
            </w:tcPrChange>
          </w:tcPr>
          <w:p w14:paraId="4FFFF072" w14:textId="77777777" w:rsidR="000633F8" w:rsidRDefault="000633F8" w:rsidP="00E1352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694" w:author="Reviewer" w:date="2025-03-23T22:01:00Z" w16du:dateUtc="2025-03-23T19:01:00Z">
              <w:tcPr>
                <w:tcW w:w="1699" w:type="dxa"/>
                <w:vAlign w:val="center"/>
              </w:tcPr>
            </w:tcPrChange>
          </w:tcPr>
          <w:p w14:paraId="28B82254" w14:textId="77777777" w:rsidR="000633F8" w:rsidRDefault="000633F8" w:rsidP="00E1352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695" w:author="Reviewer" w:date="2025-03-23T22:01:00Z" w16du:dateUtc="2025-03-23T19:01:00Z">
              <w:tcPr>
                <w:tcW w:w="1132" w:type="dxa"/>
                <w:vAlign w:val="center"/>
              </w:tcPr>
            </w:tcPrChange>
          </w:tcPr>
          <w:p w14:paraId="3B09ACFC" w14:textId="77777777" w:rsidR="000633F8" w:rsidRPr="00117F6A" w:rsidRDefault="000633F8" w:rsidP="00E13526">
            <w:pPr>
              <w:tabs>
                <w:tab w:val="right" w:leader="dot" w:pos="4092"/>
              </w:tabs>
              <w:contextualSpacing/>
              <w:jc w:val="center"/>
              <w:rPr>
                <w:rFonts w:ascii="Calibri" w:hAnsi="Calibri" w:cs="Calibri"/>
                <w:b/>
                <w:szCs w:val="20"/>
                <w:lang w:val="fr-FR"/>
              </w:rPr>
            </w:pPr>
          </w:p>
        </w:tc>
        <w:tc>
          <w:tcPr>
            <w:tcW w:w="2274" w:type="dxa"/>
            <w:gridSpan w:val="2"/>
            <w:vAlign w:val="center"/>
            <w:tcPrChange w:id="696" w:author="Reviewer" w:date="2025-03-23T22:01:00Z" w16du:dateUtc="2025-03-23T19:01:00Z">
              <w:tcPr>
                <w:tcW w:w="2274" w:type="dxa"/>
                <w:gridSpan w:val="2"/>
                <w:vAlign w:val="center"/>
              </w:tcPr>
            </w:tcPrChange>
          </w:tcPr>
          <w:p w14:paraId="7D3E096C" w14:textId="77777777" w:rsidR="000633F8" w:rsidRDefault="000633F8" w:rsidP="00E13526">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15" w:type="dxa"/>
            <w:gridSpan w:val="2"/>
            <w:tcPrChange w:id="697" w:author="Reviewer" w:date="2025-03-23T22:01:00Z" w16du:dateUtc="2025-03-23T19:01:00Z">
              <w:tcPr>
                <w:tcW w:w="715" w:type="dxa"/>
                <w:gridSpan w:val="2"/>
              </w:tcPr>
            </w:tcPrChange>
          </w:tcPr>
          <w:p w14:paraId="4FFC782F" w14:textId="77777777" w:rsidR="000633F8" w:rsidRPr="000357DC" w:rsidRDefault="000633F8" w:rsidP="00E13526">
            <w:pPr>
              <w:jc w:val="center"/>
              <w:rPr>
                <w:rFonts w:ascii="Arial" w:eastAsia="Arial Narrow" w:hAnsi="Arial" w:cs="Arial"/>
                <w:szCs w:val="20"/>
                <w:lang w:val="fr-FR" w:bidi="hi-IN"/>
              </w:rPr>
            </w:pPr>
          </w:p>
        </w:tc>
      </w:tr>
      <w:tr w:rsidR="00D4751D" w:rsidRPr="000357DC" w14:paraId="2EA5399E" w14:textId="77777777" w:rsidTr="00AE60C3">
        <w:tblPrEx>
          <w:jc w:val="left"/>
          <w:tblPrExChange w:id="698" w:author="Reviewer" w:date="2025-03-23T22:01:00Z" w16du:dateUtc="2025-03-23T19:01:00Z">
            <w:tblPrEx>
              <w:jc w:val="left"/>
            </w:tblPrEx>
          </w:tblPrExChange>
        </w:tblPrEx>
        <w:trPr>
          <w:gridAfter w:val="1"/>
          <w:wAfter w:w="7" w:type="dxa"/>
          <w:trHeight w:val="20"/>
          <w:trPrChange w:id="699" w:author="Reviewer" w:date="2025-03-23T22:01:00Z" w16du:dateUtc="2025-03-23T19:01:00Z">
            <w:trPr>
              <w:gridAfter w:val="1"/>
              <w:wAfter w:w="7" w:type="dxa"/>
              <w:trHeight w:val="20"/>
            </w:trPr>
          </w:trPrChange>
        </w:trPr>
        <w:tc>
          <w:tcPr>
            <w:tcW w:w="556" w:type="dxa"/>
            <w:gridSpan w:val="2"/>
            <w:tcPrChange w:id="700" w:author="Reviewer" w:date="2025-03-23T22:01:00Z" w16du:dateUtc="2025-03-23T19:01:00Z">
              <w:tcPr>
                <w:tcW w:w="557" w:type="dxa"/>
                <w:gridSpan w:val="2"/>
              </w:tcPr>
            </w:tcPrChange>
          </w:tcPr>
          <w:p w14:paraId="7D7C38C9" w14:textId="2234702E" w:rsidR="00D4751D" w:rsidRPr="00EC5256" w:rsidRDefault="00D4751D" w:rsidP="00D4751D">
            <w:pPr>
              <w:rPr>
                <w:rFonts w:ascii="Calibri" w:eastAsia="Arial Narrow" w:hAnsi="Calibri" w:cs="Calibri"/>
                <w:b/>
                <w:bCs/>
                <w:spacing w:val="-2"/>
                <w:szCs w:val="20"/>
                <w:lang w:val="fr-FR" w:bidi="hi-IN"/>
              </w:rPr>
            </w:pPr>
            <w:r w:rsidRPr="00EC5256">
              <w:rPr>
                <w:rFonts w:ascii="Calibri" w:eastAsia="Arial Narrow" w:hAnsi="Calibri" w:cs="Calibri"/>
                <w:b/>
                <w:bCs/>
                <w:spacing w:val="-2"/>
                <w:szCs w:val="20"/>
                <w:lang w:val="fr-FR" w:bidi="hi-IN"/>
              </w:rPr>
              <w:t>506</w:t>
            </w:r>
          </w:p>
        </w:tc>
        <w:tc>
          <w:tcPr>
            <w:tcW w:w="5808" w:type="dxa"/>
            <w:gridSpan w:val="3"/>
            <w:vAlign w:val="center"/>
            <w:tcPrChange w:id="701" w:author="Reviewer" w:date="2025-03-23T22:01:00Z" w16du:dateUtc="2025-03-23T19:01:00Z">
              <w:tcPr>
                <w:tcW w:w="5807" w:type="dxa"/>
                <w:gridSpan w:val="3"/>
                <w:vAlign w:val="center"/>
              </w:tcPr>
            </w:tcPrChange>
          </w:tcPr>
          <w:p w14:paraId="557391DF" w14:textId="699C6879" w:rsidR="00D4751D" w:rsidRDefault="00D4751D" w:rsidP="00D4751D">
            <w:pPr>
              <w:pStyle w:val="ListParagraph1"/>
              <w:spacing w:after="0" w:line="240" w:lineRule="auto"/>
              <w:ind w:left="0"/>
              <w:rPr>
                <w:rFonts w:ascii="Calibri" w:hAnsi="Calibri" w:cs="Calibri"/>
                <w:b/>
                <w:szCs w:val="20"/>
                <w:lang w:val="fr-FR"/>
              </w:rPr>
            </w:pPr>
            <w:r>
              <w:rPr>
                <w:rFonts w:ascii="Calibri" w:eastAsia="Arial Narrow" w:hAnsi="Calibri" w:cs="Calibri"/>
                <w:b/>
                <w:bCs/>
                <w:szCs w:val="20"/>
                <w:lang w:val="fr-FR" w:bidi="hi-IN"/>
              </w:rPr>
              <w:t>Le centre de santé</w:t>
            </w:r>
            <w:r w:rsidRPr="00D37CDB">
              <w:rPr>
                <w:rFonts w:ascii="Calibri" w:eastAsia="Arial Narrow" w:hAnsi="Calibri" w:cs="Calibri"/>
                <w:b/>
                <w:bCs/>
                <w:szCs w:val="20"/>
                <w:lang w:val="fr-FR" w:bidi="hi-IN"/>
              </w:rPr>
              <w:t xml:space="preserve"> propose-t-il des services de planification familiale sur place ?</w:t>
            </w:r>
          </w:p>
        </w:tc>
        <w:tc>
          <w:tcPr>
            <w:tcW w:w="3406" w:type="dxa"/>
            <w:gridSpan w:val="3"/>
            <w:vAlign w:val="center"/>
            <w:tcPrChange w:id="702" w:author="Reviewer" w:date="2025-03-23T22:01:00Z" w16du:dateUtc="2025-03-23T19:01:00Z">
              <w:tcPr>
                <w:tcW w:w="3406" w:type="dxa"/>
                <w:gridSpan w:val="3"/>
                <w:vAlign w:val="center"/>
              </w:tcPr>
            </w:tcPrChange>
          </w:tcPr>
          <w:p w14:paraId="74D1AD63" w14:textId="77777777" w:rsidR="00D4751D" w:rsidRPr="00D37CDB" w:rsidRDefault="00D4751D" w:rsidP="00D4751D">
            <w:pPr>
              <w:tabs>
                <w:tab w:val="left" w:pos="0"/>
                <w:tab w:val="right" w:leader="dot" w:pos="4092"/>
              </w:tabs>
              <w:rPr>
                <w:rFonts w:ascii="Calibri" w:hAnsi="Calibri" w:cs="Calibri"/>
                <w:bCs/>
                <w:szCs w:val="20"/>
                <w:lang w:val="fr-FR"/>
              </w:rPr>
            </w:pPr>
            <w:r w:rsidRPr="00D37CDB">
              <w:rPr>
                <w:rFonts w:ascii="Calibri" w:eastAsia="Arial Narrow" w:hAnsi="Calibri" w:cs="Calibri"/>
                <w:szCs w:val="20"/>
                <w:cs/>
                <w:lang w:val="fr-FR" w:bidi="hi-IN"/>
              </w:rPr>
              <w:t>Oui</w:t>
            </w:r>
            <w:r w:rsidRPr="00D37CDB">
              <w:rPr>
                <w:rFonts w:ascii="Calibri" w:eastAsia="Arial Narrow" w:hAnsi="Calibri" w:cs="Calibri"/>
                <w:szCs w:val="20"/>
                <w:cs/>
                <w:lang w:val="fr-FR" w:bidi="hi-IN"/>
              </w:rPr>
              <w:tab/>
              <w:t>1</w:t>
            </w:r>
          </w:p>
          <w:p w14:paraId="73033CAC" w14:textId="4C888B52" w:rsidR="00D4751D" w:rsidRDefault="00D4751D" w:rsidP="00D4751D">
            <w:pPr>
              <w:tabs>
                <w:tab w:val="right" w:leader="dot" w:pos="4092"/>
              </w:tabs>
              <w:contextualSpacing/>
              <w:jc w:val="center"/>
              <w:rPr>
                <w:rFonts w:ascii="Calibri" w:hAnsi="Calibri" w:cs="Calibri"/>
                <w:b/>
                <w:szCs w:val="20"/>
                <w:lang w:val="fr-FR"/>
              </w:rPr>
            </w:pPr>
            <w:r>
              <w:rPr>
                <w:rFonts w:ascii="Calibri" w:eastAsia="Arial Narrow" w:hAnsi="Calibri" w:cs="Calibri"/>
                <w:szCs w:val="20"/>
                <w:cs/>
                <w:lang w:val="fr-FR" w:bidi="hi-IN"/>
              </w:rPr>
              <w:t>N</w:t>
            </w:r>
            <w:r w:rsidRPr="00D37CDB">
              <w:rPr>
                <w:rFonts w:ascii="Calibri" w:eastAsia="Arial Narrow" w:hAnsi="Calibri" w:cs="Calibri"/>
                <w:szCs w:val="20"/>
                <w:cs/>
                <w:lang w:val="fr-FR" w:bidi="hi-IN"/>
              </w:rPr>
              <w:t>on</w:t>
            </w:r>
            <w:r w:rsidRPr="00D37CDB">
              <w:rPr>
                <w:rFonts w:ascii="Arial" w:eastAsia="Arial Narrow" w:hAnsi="Arial" w:cs="Arial"/>
                <w:szCs w:val="20"/>
                <w:cs/>
                <w:lang w:val="fr-FR" w:bidi="hi-IN"/>
              </w:rPr>
              <w:tab/>
              <w:t>2</w:t>
            </w:r>
          </w:p>
        </w:tc>
        <w:tc>
          <w:tcPr>
            <w:tcW w:w="708" w:type="dxa"/>
            <w:tcPrChange w:id="703" w:author="Reviewer" w:date="2025-03-23T22:01:00Z" w16du:dateUtc="2025-03-23T19:01:00Z">
              <w:tcPr>
                <w:tcW w:w="708" w:type="dxa"/>
              </w:tcPr>
            </w:tcPrChange>
          </w:tcPr>
          <w:p w14:paraId="41F959E6" w14:textId="77777777" w:rsidR="00D4751D" w:rsidRPr="00D37CDB" w:rsidRDefault="00D4751D" w:rsidP="00D4751D">
            <w:pPr>
              <w:jc w:val="center"/>
              <w:rPr>
                <w:rFonts w:ascii="Arial" w:eastAsia="Arial Narrow" w:hAnsi="Arial" w:cs="Arial"/>
                <w:szCs w:val="20"/>
                <w:lang w:val="fr-FR" w:bidi="hi-IN"/>
              </w:rPr>
            </w:pPr>
          </w:p>
          <w:p w14:paraId="44655278" w14:textId="7BB7EE1D" w:rsidR="00D4751D" w:rsidRDefault="00D4751D" w:rsidP="00D4751D">
            <w:pPr>
              <w:jc w:val="center"/>
              <w:rPr>
                <w:rFonts w:cstheme="minorHAnsi"/>
                <w:bCs/>
                <w:noProof/>
                <w:lang w:val="fr-FR"/>
              </w:rPr>
            </w:pPr>
            <w:r w:rsidRPr="00EC5256">
              <w:rPr>
                <w:rFonts w:cstheme="minorHAnsi"/>
                <w:bCs/>
                <w:noProof/>
                <w:lang w:val="fr-FR"/>
              </w:rPr>
              <mc:AlternateContent>
                <mc:Choice Requires="wps">
                  <w:drawing>
                    <wp:anchor distT="0" distB="0" distL="114300" distR="114300" simplePos="0" relativeHeight="252346368" behindDoc="0" locked="0" layoutInCell="1" allowOverlap="1" wp14:anchorId="6FC7E964" wp14:editId="7DE7719C">
                      <wp:simplePos x="0" y="0"/>
                      <wp:positionH relativeFrom="column">
                        <wp:posOffset>-5190</wp:posOffset>
                      </wp:positionH>
                      <wp:positionV relativeFrom="paragraph">
                        <wp:posOffset>128436</wp:posOffset>
                      </wp:positionV>
                      <wp:extent cx="180975" cy="9525"/>
                      <wp:effectExtent l="0" t="57150" r="47625" b="85725"/>
                      <wp:wrapNone/>
                      <wp:docPr id="398173554" name="Straight Arrow Connector 137"/>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4D4079" id="Straight Arrow Connector 137" o:spid="_x0000_s1026" type="#_x0000_t32" style="position:absolute;margin-left:-.4pt;margin-top:10.1pt;width:14.25pt;height:.75pt;flip:y;z-index:25234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" strokecolor="black [3213]" strokeweight=".5pt">
                      <v:stroke endarrow="block" joinstyle="miter"/>
                    </v:shape>
                  </w:pict>
                </mc:Fallback>
              </mc:AlternateContent>
            </w:r>
            <w:r w:rsidRPr="00D37CDB">
              <w:rPr>
                <w:rFonts w:ascii="Arial" w:eastAsia="Arial Narrow" w:hAnsi="Arial" w:cs="Arial"/>
                <w:szCs w:val="20"/>
                <w:lang w:val="fr-FR" w:bidi="hi-IN"/>
              </w:rPr>
              <w:t xml:space="preserve"> </w:t>
            </w:r>
            <w:r>
              <w:rPr>
                <w:rFonts w:ascii="Arial" w:eastAsia="Arial Narrow" w:hAnsi="Arial" w:cs="Arial"/>
                <w:szCs w:val="20"/>
                <w:lang w:val="fr-FR" w:bidi="hi-IN"/>
              </w:rPr>
              <w:t xml:space="preserve"> </w:t>
            </w:r>
          </w:p>
          <w:p w14:paraId="5E3B93E2" w14:textId="511FC763" w:rsidR="00D4751D" w:rsidRPr="000357DC" w:rsidRDefault="00D4751D" w:rsidP="00D4751D">
            <w:pPr>
              <w:jc w:val="center"/>
              <w:rPr>
                <w:rFonts w:ascii="Arial" w:eastAsia="Arial Narrow" w:hAnsi="Arial" w:cs="Arial"/>
                <w:szCs w:val="20"/>
                <w:lang w:val="fr-FR" w:bidi="hi-IN"/>
              </w:rPr>
            </w:pPr>
            <w:r>
              <w:rPr>
                <w:rFonts w:ascii="Arial" w:eastAsia="Arial Narrow" w:hAnsi="Arial" w:cs="Arial"/>
                <w:szCs w:val="20"/>
                <w:lang w:val="fr-FR" w:bidi="hi-IN"/>
              </w:rPr>
              <w:t xml:space="preserve">   </w:t>
            </w:r>
            <w:r w:rsidRPr="00D37CDB">
              <w:rPr>
                <w:rFonts w:ascii="Arial" w:eastAsia="Arial Narrow" w:hAnsi="Arial" w:cs="Arial"/>
                <w:szCs w:val="20"/>
                <w:lang w:val="fr-FR" w:bidi="hi-IN"/>
              </w:rPr>
              <w:t>511</w:t>
            </w:r>
          </w:p>
        </w:tc>
      </w:tr>
      <w:tr w:rsidR="00D4751D" w:rsidRPr="00307586" w14:paraId="6436AF94" w14:textId="77777777" w:rsidTr="00AE60C3">
        <w:tblPrEx>
          <w:jc w:val="left"/>
          <w:tblPrExChange w:id="704" w:author="Reviewer" w:date="2025-03-23T22:01:00Z" w16du:dateUtc="2025-03-23T19:01:00Z">
            <w:tblPrEx>
              <w:jc w:val="left"/>
            </w:tblPrEx>
          </w:tblPrExChange>
        </w:tblPrEx>
        <w:trPr>
          <w:gridAfter w:val="1"/>
          <w:wAfter w:w="7" w:type="dxa"/>
          <w:trHeight w:val="20"/>
          <w:trPrChange w:id="705" w:author="Reviewer" w:date="2025-03-23T22:01:00Z" w16du:dateUtc="2025-03-23T19:01:00Z">
            <w:trPr>
              <w:gridAfter w:val="1"/>
              <w:wAfter w:w="7" w:type="dxa"/>
              <w:trHeight w:val="20"/>
            </w:trPr>
          </w:trPrChange>
        </w:trPr>
        <w:tc>
          <w:tcPr>
            <w:tcW w:w="556" w:type="dxa"/>
            <w:gridSpan w:val="2"/>
            <w:tcPrChange w:id="706" w:author="Reviewer" w:date="2025-03-23T22:01:00Z" w16du:dateUtc="2025-03-23T19:01:00Z">
              <w:tcPr>
                <w:tcW w:w="557" w:type="dxa"/>
                <w:gridSpan w:val="2"/>
              </w:tcPr>
            </w:tcPrChange>
          </w:tcPr>
          <w:p w14:paraId="038C8770" w14:textId="77777777" w:rsidR="00D4751D" w:rsidRPr="00EC5256" w:rsidRDefault="00D4751D" w:rsidP="00D4751D">
            <w:pPr>
              <w:rPr>
                <w:rFonts w:ascii="Calibri" w:eastAsia="Arial Narrow" w:hAnsi="Calibri" w:cs="Calibri"/>
                <w:spacing w:val="-2"/>
                <w:szCs w:val="20"/>
                <w:lang w:val="fr-FR" w:bidi="hi-IN"/>
              </w:rPr>
            </w:pPr>
          </w:p>
        </w:tc>
        <w:tc>
          <w:tcPr>
            <w:tcW w:w="2268" w:type="dxa"/>
            <w:tcPrChange w:id="707" w:author="Reviewer" w:date="2025-03-23T22:01:00Z" w16du:dateUtc="2025-03-23T19:01:00Z">
              <w:tcPr>
                <w:tcW w:w="2267" w:type="dxa"/>
              </w:tcPr>
            </w:tcPrChange>
          </w:tcPr>
          <w:p w14:paraId="413490FB" w14:textId="3D740234" w:rsidR="00D4751D" w:rsidRPr="00D37CDB" w:rsidRDefault="00D4751D" w:rsidP="00D4751D">
            <w:pPr>
              <w:rPr>
                <w:lang w:val="fr-FR"/>
              </w:rPr>
            </w:pPr>
            <w:r w:rsidRPr="00D37CDB">
              <w:rPr>
                <w:rFonts w:ascii="Calibri" w:eastAsia="Arial Narrow" w:hAnsi="Calibri" w:cs="Calibri"/>
                <w:spacing w:val="-2"/>
                <w:szCs w:val="20"/>
                <w:lang w:val="fr-FR" w:bidi="hi-IN"/>
              </w:rPr>
              <w:t>Liste des services de PF</w:t>
            </w:r>
          </w:p>
        </w:tc>
        <w:tc>
          <w:tcPr>
            <w:tcW w:w="1841" w:type="dxa"/>
            <w:vAlign w:val="center"/>
            <w:tcPrChange w:id="708" w:author="Reviewer" w:date="2025-03-23T22:01:00Z" w16du:dateUtc="2025-03-23T19:01:00Z">
              <w:tcPr>
                <w:tcW w:w="1841" w:type="dxa"/>
                <w:vAlign w:val="center"/>
              </w:tcPr>
            </w:tcPrChange>
          </w:tcPr>
          <w:p w14:paraId="218C1F59" w14:textId="1A9E0813" w:rsidR="00D4751D" w:rsidRPr="00EC5256" w:rsidRDefault="00D4751D" w:rsidP="00D4751D">
            <w:pPr>
              <w:pStyle w:val="ListParagraph1"/>
              <w:ind w:left="0"/>
              <w:rPr>
                <w:rFonts w:ascii="Calibri" w:eastAsia="Times New Roman" w:hAnsi="Calibri" w:cs="Calibri"/>
                <w:b/>
                <w:bCs/>
                <w:color w:val="000000"/>
                <w:szCs w:val="20"/>
                <w:lang w:val="fr-FR" w:bidi="hi-IN"/>
              </w:rPr>
            </w:pPr>
            <w:r w:rsidRPr="00D37CDB">
              <w:rPr>
                <w:rFonts w:ascii="Calibri" w:eastAsia="Times New Roman" w:hAnsi="Calibri" w:cs="Calibri"/>
                <w:b/>
                <w:bCs/>
                <w:color w:val="000000"/>
                <w:szCs w:val="20"/>
                <w:lang w:val="fr-FR" w:bidi="hi-IN"/>
              </w:rPr>
              <w:t>507. A quelle fréquence ce service est-il fourni dans l'établissement ?</w:t>
            </w:r>
          </w:p>
          <w:p w14:paraId="179B4FBC" w14:textId="77777777" w:rsidR="00D4751D" w:rsidRPr="00D37CDB" w:rsidRDefault="00D4751D" w:rsidP="00D4751D">
            <w:pPr>
              <w:pStyle w:val="ListParagraph1"/>
              <w:ind w:left="0"/>
              <w:rPr>
                <w:rFonts w:ascii="Calibri" w:eastAsia="Times New Roman" w:hAnsi="Calibri" w:cs="Calibri"/>
                <w:color w:val="000000"/>
                <w:szCs w:val="20"/>
                <w:lang w:val="fr-FR" w:bidi="hi-IN"/>
              </w:rPr>
            </w:pPr>
            <w:r w:rsidRPr="00D37CDB">
              <w:rPr>
                <w:rFonts w:ascii="Calibri" w:eastAsia="Times New Roman" w:hAnsi="Calibri" w:cs="Calibri"/>
                <w:color w:val="000000"/>
                <w:szCs w:val="20"/>
                <w:lang w:val="fr-FR" w:bidi="hi-IN"/>
              </w:rPr>
              <w:t xml:space="preserve">(Quotidien=1, </w:t>
            </w:r>
          </w:p>
          <w:p w14:paraId="3C4E8DD4" w14:textId="77777777" w:rsidR="00D4751D" w:rsidRPr="00D37CDB" w:rsidRDefault="00D4751D" w:rsidP="00D4751D">
            <w:pPr>
              <w:pStyle w:val="ListParagraph1"/>
              <w:ind w:left="0"/>
              <w:rPr>
                <w:rFonts w:ascii="Calibri" w:eastAsia="Times New Roman" w:hAnsi="Calibri" w:cs="Calibri"/>
                <w:color w:val="000000"/>
                <w:szCs w:val="20"/>
                <w:lang w:val="fr-FR" w:bidi="hi-IN"/>
              </w:rPr>
            </w:pPr>
            <w:r w:rsidRPr="00D37CDB">
              <w:rPr>
                <w:rFonts w:ascii="Calibri" w:eastAsia="Times New Roman" w:hAnsi="Calibri" w:cs="Calibri"/>
                <w:color w:val="000000"/>
                <w:szCs w:val="20"/>
                <w:lang w:val="fr-FR" w:bidi="hi-IN"/>
              </w:rPr>
              <w:t>Hebdomadaire=2,</w:t>
            </w:r>
          </w:p>
          <w:p w14:paraId="2CA3D023" w14:textId="77777777" w:rsidR="00D4751D" w:rsidRPr="00D37CDB" w:rsidRDefault="00D4751D" w:rsidP="00D4751D">
            <w:pPr>
              <w:pStyle w:val="ListParagraph1"/>
              <w:ind w:left="0"/>
              <w:rPr>
                <w:rFonts w:ascii="Calibri" w:eastAsia="Times New Roman" w:hAnsi="Calibri" w:cs="Calibri"/>
                <w:color w:val="000000"/>
                <w:szCs w:val="20"/>
                <w:lang w:val="fr-FR" w:bidi="hi-IN"/>
              </w:rPr>
            </w:pPr>
            <w:r w:rsidRPr="00D37CDB">
              <w:rPr>
                <w:rFonts w:ascii="Calibri" w:eastAsia="Times New Roman" w:hAnsi="Calibri" w:cs="Calibri"/>
                <w:color w:val="000000"/>
                <w:szCs w:val="20"/>
                <w:lang w:val="fr-FR" w:bidi="hi-IN"/>
              </w:rPr>
              <w:t>Tous les quinze jours=3</w:t>
            </w:r>
          </w:p>
          <w:p w14:paraId="2374AB8E" w14:textId="77777777" w:rsidR="00D4751D" w:rsidRPr="00D37CDB" w:rsidRDefault="00D4751D" w:rsidP="00D4751D">
            <w:pPr>
              <w:pStyle w:val="ListParagraph1"/>
              <w:ind w:left="0"/>
              <w:rPr>
                <w:rFonts w:ascii="Calibri" w:eastAsia="Times New Roman" w:hAnsi="Calibri" w:cs="Calibri"/>
                <w:color w:val="000000"/>
                <w:szCs w:val="20"/>
                <w:lang w:val="fr-FR" w:bidi="hi-IN"/>
              </w:rPr>
            </w:pPr>
            <w:r w:rsidRPr="00D37CDB">
              <w:rPr>
                <w:rFonts w:ascii="Calibri" w:eastAsia="Times New Roman" w:hAnsi="Calibri" w:cs="Calibri"/>
                <w:color w:val="000000"/>
                <w:szCs w:val="20"/>
                <w:lang w:val="fr-FR" w:bidi="hi-IN"/>
              </w:rPr>
              <w:t>Mensuel=4,</w:t>
            </w:r>
          </w:p>
          <w:p w14:paraId="4DE61C16" w14:textId="77777777" w:rsidR="00D4751D" w:rsidRPr="00D37CDB" w:rsidRDefault="00D4751D" w:rsidP="00D4751D">
            <w:pPr>
              <w:pStyle w:val="ListParagraph1"/>
              <w:ind w:left="0"/>
              <w:rPr>
                <w:rFonts w:ascii="Calibri" w:eastAsia="Times New Roman" w:hAnsi="Calibri" w:cs="Calibri"/>
                <w:color w:val="000000"/>
                <w:szCs w:val="20"/>
                <w:lang w:val="fr-FR" w:bidi="hi-IN"/>
              </w:rPr>
            </w:pPr>
            <w:r w:rsidRPr="00D37CDB">
              <w:rPr>
                <w:rFonts w:ascii="Calibri" w:eastAsia="Times New Roman" w:hAnsi="Calibri" w:cs="Calibri"/>
                <w:color w:val="000000"/>
                <w:szCs w:val="20"/>
                <w:lang w:val="fr-FR" w:bidi="hi-IN"/>
              </w:rPr>
              <w:t>Pas du tout=5)</w:t>
            </w:r>
          </w:p>
          <w:p w14:paraId="0FD045FF" w14:textId="77777777" w:rsidR="00D4751D" w:rsidRPr="00D37CDB" w:rsidRDefault="00D4751D" w:rsidP="00D4751D">
            <w:pPr>
              <w:pStyle w:val="ListParagraph1"/>
              <w:rPr>
                <w:rFonts w:ascii="Calibri" w:eastAsia="Times New Roman" w:hAnsi="Calibri" w:cs="Calibri"/>
                <w:color w:val="000000"/>
                <w:szCs w:val="20"/>
                <w:lang w:val="fr-FR" w:bidi="hi-IN"/>
              </w:rPr>
            </w:pPr>
          </w:p>
          <w:p w14:paraId="18AAB6FE" w14:textId="4419FE7C"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sidRPr="00D37CDB">
              <w:rPr>
                <w:rFonts w:ascii="Calibri" w:eastAsia="Times New Roman" w:hAnsi="Calibri" w:cs="Calibri"/>
                <w:color w:val="000000"/>
                <w:szCs w:val="20"/>
                <w:lang w:val="fr-FR" w:bidi="hi-IN"/>
              </w:rPr>
              <w:t xml:space="preserve">[Si la réponse est 5, passez à 510]  </w:t>
            </w:r>
          </w:p>
        </w:tc>
        <w:tc>
          <w:tcPr>
            <w:tcW w:w="1699" w:type="dxa"/>
            <w:tcPrChange w:id="709" w:author="Reviewer" w:date="2025-03-23T22:01:00Z" w16du:dateUtc="2025-03-23T19:01:00Z">
              <w:tcPr>
                <w:tcW w:w="1699" w:type="dxa"/>
              </w:tcPr>
            </w:tcPrChange>
          </w:tcPr>
          <w:p w14:paraId="0CD14863" w14:textId="77777777" w:rsidR="00D4751D" w:rsidRPr="00D37CDB" w:rsidRDefault="00D4751D" w:rsidP="00D4751D">
            <w:pPr>
              <w:pStyle w:val="ListParagraph1"/>
              <w:ind w:left="0"/>
              <w:rPr>
                <w:rFonts w:ascii="Calibri" w:hAnsi="Calibri" w:cs="Calibri"/>
                <w:b/>
                <w:szCs w:val="20"/>
                <w:lang w:val="fr-FR"/>
              </w:rPr>
            </w:pPr>
            <w:r w:rsidRPr="00D37CDB">
              <w:rPr>
                <w:rFonts w:ascii="Calibri" w:hAnsi="Calibri" w:cs="Calibri"/>
                <w:b/>
                <w:szCs w:val="20"/>
                <w:lang w:val="fr-FR"/>
              </w:rPr>
              <w:t>508. Ce service est-il fourni gratuitement ?</w:t>
            </w:r>
          </w:p>
          <w:p w14:paraId="53D2B483" w14:textId="77777777" w:rsidR="00D4751D" w:rsidRPr="00D37CDB" w:rsidRDefault="00D4751D" w:rsidP="00D4751D">
            <w:pPr>
              <w:pStyle w:val="ListParagraph1"/>
              <w:rPr>
                <w:rFonts w:ascii="Calibri" w:hAnsi="Calibri" w:cs="Calibri"/>
                <w:bCs/>
                <w:szCs w:val="20"/>
                <w:lang w:val="fr-FR"/>
              </w:rPr>
            </w:pPr>
          </w:p>
          <w:p w14:paraId="5563E86B" w14:textId="77777777" w:rsidR="00D4751D" w:rsidRPr="00D37CDB" w:rsidRDefault="00D4751D" w:rsidP="00D4751D">
            <w:pPr>
              <w:pStyle w:val="ListParagraph1"/>
              <w:ind w:left="0"/>
              <w:rPr>
                <w:rFonts w:ascii="Calibri" w:hAnsi="Calibri" w:cs="Calibri"/>
                <w:bCs/>
                <w:szCs w:val="20"/>
                <w:lang w:val="fr-FR"/>
              </w:rPr>
            </w:pPr>
            <w:r w:rsidRPr="00D37CDB">
              <w:rPr>
                <w:rFonts w:ascii="Calibri" w:hAnsi="Calibri" w:cs="Calibri"/>
                <w:bCs/>
                <w:szCs w:val="20"/>
                <w:lang w:val="fr-FR"/>
              </w:rPr>
              <w:t>(Oui=1, Non=2)</w:t>
            </w:r>
          </w:p>
          <w:p w14:paraId="74D8411C" w14:textId="77777777" w:rsidR="00D4751D" w:rsidRPr="00D37CDB" w:rsidRDefault="00D4751D" w:rsidP="00D4751D">
            <w:pPr>
              <w:pStyle w:val="ListParagraph1"/>
              <w:rPr>
                <w:rFonts w:ascii="Calibri" w:hAnsi="Calibri" w:cs="Calibri"/>
                <w:bCs/>
                <w:szCs w:val="20"/>
                <w:lang w:val="fr-FR"/>
              </w:rPr>
            </w:pPr>
          </w:p>
          <w:p w14:paraId="683ADE86" w14:textId="2746D31F" w:rsidR="00D4751D" w:rsidRDefault="00D4751D" w:rsidP="00D4751D">
            <w:pPr>
              <w:pStyle w:val="ListParagraph1"/>
              <w:spacing w:after="0" w:line="240" w:lineRule="auto"/>
              <w:ind w:left="0"/>
              <w:jc w:val="center"/>
              <w:rPr>
                <w:rFonts w:ascii="Calibri" w:hAnsi="Calibri" w:cs="Calibri"/>
                <w:b/>
                <w:szCs w:val="20"/>
                <w:lang w:val="fr-FR"/>
              </w:rPr>
            </w:pPr>
            <w:r w:rsidRPr="00D37CDB">
              <w:rPr>
                <w:rFonts w:ascii="Calibri" w:hAnsi="Calibri" w:cs="Calibri"/>
                <w:bCs/>
                <w:szCs w:val="20"/>
                <w:lang w:val="fr-FR"/>
              </w:rPr>
              <w:t xml:space="preserve">[Si la réponse est 1, passez au service de PF suivant.]  </w:t>
            </w:r>
          </w:p>
        </w:tc>
        <w:tc>
          <w:tcPr>
            <w:tcW w:w="1132" w:type="dxa"/>
            <w:tcPrChange w:id="710" w:author="Reviewer" w:date="2025-03-23T22:01:00Z" w16du:dateUtc="2025-03-23T19:01:00Z">
              <w:tcPr>
                <w:tcW w:w="1132" w:type="dxa"/>
              </w:tcPr>
            </w:tcPrChange>
          </w:tcPr>
          <w:p w14:paraId="631E2127" w14:textId="77777777" w:rsidR="00D4751D" w:rsidRPr="00D37CDB" w:rsidRDefault="00D4751D" w:rsidP="00D4751D">
            <w:pPr>
              <w:tabs>
                <w:tab w:val="right" w:leader="dot" w:pos="4092"/>
              </w:tabs>
              <w:rPr>
                <w:rFonts w:ascii="Calibri" w:hAnsi="Calibri" w:cs="Calibri"/>
                <w:b/>
                <w:szCs w:val="20"/>
                <w:lang w:val="fr-FR"/>
              </w:rPr>
            </w:pPr>
            <w:r w:rsidRPr="00D37CDB">
              <w:rPr>
                <w:rFonts w:ascii="Calibri" w:hAnsi="Calibri" w:cs="Calibri"/>
                <w:b/>
                <w:szCs w:val="20"/>
                <w:lang w:val="fr-FR"/>
              </w:rPr>
              <w:t>509. Quel est le coût par unité ?</w:t>
            </w:r>
          </w:p>
          <w:p w14:paraId="15EACDA8" w14:textId="77777777" w:rsidR="00D4751D" w:rsidRPr="00D37CDB" w:rsidRDefault="00D4751D" w:rsidP="00D4751D">
            <w:pPr>
              <w:tabs>
                <w:tab w:val="right" w:leader="dot" w:pos="4092"/>
              </w:tabs>
              <w:rPr>
                <w:rFonts w:ascii="Calibri" w:hAnsi="Calibri" w:cs="Calibri"/>
                <w:bCs/>
                <w:szCs w:val="20"/>
                <w:lang w:val="fr-FR"/>
              </w:rPr>
            </w:pPr>
          </w:p>
          <w:p w14:paraId="6BE05C80" w14:textId="77777777" w:rsidR="00D4751D" w:rsidRPr="00D37CDB" w:rsidRDefault="00D4751D" w:rsidP="00D4751D">
            <w:pPr>
              <w:tabs>
                <w:tab w:val="right" w:leader="dot" w:pos="4092"/>
              </w:tabs>
              <w:rPr>
                <w:rFonts w:ascii="Calibri" w:hAnsi="Calibri" w:cs="Calibri"/>
                <w:bCs/>
                <w:szCs w:val="20"/>
                <w:lang w:val="fr-FR"/>
              </w:rPr>
            </w:pPr>
          </w:p>
          <w:p w14:paraId="19499CBA" w14:textId="77777777" w:rsidR="00D4751D" w:rsidRPr="00D37CDB" w:rsidRDefault="00D4751D" w:rsidP="00D4751D">
            <w:pPr>
              <w:tabs>
                <w:tab w:val="right" w:leader="dot" w:pos="4092"/>
              </w:tabs>
              <w:rPr>
                <w:rFonts w:ascii="Calibri" w:hAnsi="Calibri" w:cs="Calibri"/>
                <w:bCs/>
                <w:szCs w:val="20"/>
                <w:lang w:val="fr-FR"/>
              </w:rPr>
            </w:pPr>
          </w:p>
          <w:p w14:paraId="3577B9FC" w14:textId="380E59B9" w:rsidR="00D4751D" w:rsidRPr="00117F6A" w:rsidRDefault="00D4751D" w:rsidP="00D4751D">
            <w:pPr>
              <w:tabs>
                <w:tab w:val="right" w:leader="dot" w:pos="4092"/>
              </w:tabs>
              <w:contextualSpacing/>
              <w:jc w:val="center"/>
              <w:rPr>
                <w:rFonts w:ascii="Calibri" w:hAnsi="Calibri" w:cs="Calibri"/>
                <w:b/>
                <w:szCs w:val="20"/>
                <w:lang w:val="fr-FR"/>
              </w:rPr>
            </w:pPr>
            <w:r w:rsidRPr="00D37CDB">
              <w:rPr>
                <w:rFonts w:ascii="Calibri" w:hAnsi="Calibri" w:cs="Calibri"/>
                <w:bCs/>
                <w:szCs w:val="20"/>
                <w:lang w:val="fr-FR"/>
              </w:rPr>
              <w:t>(En monnaie locale)</w:t>
            </w:r>
          </w:p>
        </w:tc>
        <w:tc>
          <w:tcPr>
            <w:tcW w:w="2274" w:type="dxa"/>
            <w:gridSpan w:val="2"/>
            <w:tcPrChange w:id="711" w:author="Reviewer" w:date="2025-03-23T22:01:00Z" w16du:dateUtc="2025-03-23T19:01:00Z">
              <w:tcPr>
                <w:tcW w:w="2274" w:type="dxa"/>
                <w:gridSpan w:val="2"/>
              </w:tcPr>
            </w:tcPrChange>
          </w:tcPr>
          <w:p w14:paraId="1994D2FE" w14:textId="77777777" w:rsidR="00D4751D" w:rsidRPr="00D37CDB" w:rsidRDefault="00D4751D" w:rsidP="00D4751D">
            <w:pPr>
              <w:rPr>
                <w:rFonts w:ascii="Calibri" w:hAnsi="Calibri" w:cs="Calibri"/>
                <w:b/>
                <w:szCs w:val="20"/>
                <w:lang w:val="fr-FR"/>
              </w:rPr>
            </w:pPr>
            <w:r w:rsidRPr="00D37CDB">
              <w:rPr>
                <w:rFonts w:ascii="Calibri" w:hAnsi="Calibri" w:cs="Calibri"/>
                <w:b/>
                <w:szCs w:val="20"/>
                <w:lang w:val="fr-FR"/>
              </w:rPr>
              <w:t>510. Raisons de la Non-disponibilité du service</w:t>
            </w:r>
          </w:p>
          <w:p w14:paraId="7D6F2A5E" w14:textId="77777777" w:rsidR="00D4751D" w:rsidRPr="00D37CDB" w:rsidRDefault="00D4751D" w:rsidP="00D4751D">
            <w:pPr>
              <w:rPr>
                <w:rFonts w:ascii="Calibri" w:hAnsi="Calibri" w:cs="Calibri"/>
                <w:bCs/>
                <w:szCs w:val="20"/>
                <w:lang w:val="fr-FR"/>
              </w:rPr>
            </w:pPr>
          </w:p>
          <w:p w14:paraId="2CB95F05" w14:textId="77777777" w:rsidR="00D4751D" w:rsidRPr="00D37CDB" w:rsidRDefault="00D4751D" w:rsidP="00D4751D">
            <w:pPr>
              <w:rPr>
                <w:rFonts w:ascii="Calibri" w:hAnsi="Calibri" w:cs="Calibri"/>
                <w:bCs/>
                <w:szCs w:val="20"/>
                <w:lang w:val="fr-FR"/>
              </w:rPr>
            </w:pPr>
            <w:r w:rsidRPr="00D37CDB">
              <w:rPr>
                <w:rFonts w:ascii="Calibri" w:hAnsi="Calibri" w:cs="Calibri"/>
                <w:bCs/>
                <w:szCs w:val="20"/>
                <w:lang w:val="fr-FR"/>
              </w:rPr>
              <w:t xml:space="preserve">(Pas de prestataires formés=1, fournitures Non disponibles=2, infrastructure Non disponible=3, </w:t>
            </w:r>
          </w:p>
          <w:p w14:paraId="4D26C353" w14:textId="5E7F1ADB" w:rsidR="00D4751D" w:rsidRDefault="00D4751D" w:rsidP="00D4751D">
            <w:pPr>
              <w:tabs>
                <w:tab w:val="right" w:leader="dot" w:pos="4092"/>
              </w:tabs>
              <w:contextualSpacing/>
              <w:rPr>
                <w:rFonts w:ascii="Calibri" w:hAnsi="Calibri" w:cs="Calibri"/>
                <w:b/>
                <w:szCs w:val="20"/>
                <w:lang w:val="fr-FR"/>
              </w:rPr>
            </w:pPr>
            <w:r w:rsidRPr="00D37CDB">
              <w:rPr>
                <w:rFonts w:ascii="Calibri" w:hAnsi="Calibri" w:cs="Calibri"/>
                <w:bCs/>
                <w:szCs w:val="20"/>
                <w:lang w:val="fr-FR"/>
              </w:rPr>
              <w:t>Le client ne veut pas=4, Autres (précisez) =5</w:t>
            </w:r>
            <w:r w:rsidRPr="00D37CDB">
              <w:rPr>
                <w:rFonts w:ascii="Calibri" w:hAnsi="Calibri" w:cs="Calibri"/>
                <w:bCs/>
                <w:sz w:val="18"/>
                <w:szCs w:val="20"/>
                <w:lang w:val="fr-FR"/>
              </w:rPr>
              <w:t>)</w:t>
            </w:r>
          </w:p>
        </w:tc>
        <w:tc>
          <w:tcPr>
            <w:tcW w:w="708" w:type="dxa"/>
            <w:tcPrChange w:id="712" w:author="Reviewer" w:date="2025-03-23T22:01:00Z" w16du:dateUtc="2025-03-23T19:01:00Z">
              <w:tcPr>
                <w:tcW w:w="708" w:type="dxa"/>
              </w:tcPr>
            </w:tcPrChange>
          </w:tcPr>
          <w:p w14:paraId="63202BA1" w14:textId="51C3713C" w:rsidR="00D4751D" w:rsidRPr="000357DC" w:rsidRDefault="00D4751D" w:rsidP="00D4751D">
            <w:pPr>
              <w:jc w:val="center"/>
              <w:rPr>
                <w:rFonts w:ascii="Arial" w:eastAsia="Arial Narrow" w:hAnsi="Arial" w:cs="Arial"/>
                <w:szCs w:val="20"/>
                <w:lang w:val="fr-FR" w:bidi="hi-IN"/>
              </w:rPr>
            </w:pPr>
          </w:p>
        </w:tc>
      </w:tr>
      <w:tr w:rsidR="00D4751D" w:rsidRPr="00277030" w14:paraId="509B0939" w14:textId="77777777" w:rsidTr="00AE60C3">
        <w:tblPrEx>
          <w:jc w:val="left"/>
          <w:tblPrExChange w:id="713" w:author="Reviewer" w:date="2025-03-23T22:01:00Z" w16du:dateUtc="2025-03-23T19:01:00Z">
            <w:tblPrEx>
              <w:jc w:val="left"/>
            </w:tblPrEx>
          </w:tblPrExChange>
        </w:tblPrEx>
        <w:trPr>
          <w:gridAfter w:val="1"/>
          <w:wAfter w:w="7" w:type="dxa"/>
          <w:trHeight w:val="20"/>
          <w:trPrChange w:id="714" w:author="Reviewer" w:date="2025-03-23T22:01:00Z" w16du:dateUtc="2025-03-23T19:01:00Z">
            <w:trPr>
              <w:gridAfter w:val="1"/>
              <w:wAfter w:w="7" w:type="dxa"/>
              <w:trHeight w:val="20"/>
            </w:trPr>
          </w:trPrChange>
        </w:trPr>
        <w:tc>
          <w:tcPr>
            <w:tcW w:w="556" w:type="dxa"/>
            <w:gridSpan w:val="2"/>
            <w:tcPrChange w:id="715" w:author="Reviewer" w:date="2025-03-23T22:01:00Z" w16du:dateUtc="2025-03-23T19:01:00Z">
              <w:tcPr>
                <w:tcW w:w="557" w:type="dxa"/>
                <w:gridSpan w:val="2"/>
              </w:tcPr>
            </w:tcPrChange>
          </w:tcPr>
          <w:p w14:paraId="55CF98EF" w14:textId="77777777" w:rsidR="00D4751D" w:rsidRPr="005C2A79" w:rsidRDefault="00D4751D" w:rsidP="00D4751D">
            <w:pPr>
              <w:pStyle w:val="ListParagraph"/>
              <w:numPr>
                <w:ilvl w:val="0"/>
                <w:numId w:val="16"/>
              </w:numPr>
              <w:jc w:val="center"/>
              <w:rPr>
                <w:rFonts w:ascii="Calibri" w:eastAsia="Arial Narrow" w:hAnsi="Calibri" w:cs="Calibri"/>
                <w:spacing w:val="-2"/>
                <w:szCs w:val="20"/>
                <w:lang w:val="fr-FR" w:bidi="hi-IN"/>
              </w:rPr>
            </w:pPr>
          </w:p>
        </w:tc>
        <w:tc>
          <w:tcPr>
            <w:tcW w:w="2268" w:type="dxa"/>
            <w:vAlign w:val="center"/>
            <w:tcPrChange w:id="716" w:author="Reviewer" w:date="2025-03-23T22:01:00Z" w16du:dateUtc="2025-03-23T19:01:00Z">
              <w:tcPr>
                <w:tcW w:w="2267" w:type="dxa"/>
                <w:vAlign w:val="center"/>
              </w:tcPr>
            </w:tcPrChange>
          </w:tcPr>
          <w:p w14:paraId="182AE1D7" w14:textId="5E3F0522" w:rsidR="00D4751D" w:rsidRPr="00D37CDB" w:rsidRDefault="00D4751D" w:rsidP="00D4751D">
            <w:pPr>
              <w:rPr>
                <w:lang w:val="fr-FR"/>
              </w:rPr>
            </w:pPr>
            <w:r w:rsidRPr="00D37CDB">
              <w:rPr>
                <w:bCs/>
                <w:lang w:val="fr-FR"/>
              </w:rPr>
              <w:t>Pilules</w:t>
            </w:r>
          </w:p>
        </w:tc>
        <w:tc>
          <w:tcPr>
            <w:tcW w:w="1841" w:type="dxa"/>
            <w:vAlign w:val="center"/>
            <w:tcPrChange w:id="717" w:author="Reviewer" w:date="2025-03-23T22:01:00Z" w16du:dateUtc="2025-03-23T19:01:00Z">
              <w:tcPr>
                <w:tcW w:w="1841" w:type="dxa"/>
                <w:vAlign w:val="center"/>
              </w:tcPr>
            </w:tcPrChange>
          </w:tcPr>
          <w:p w14:paraId="4026C6DA" w14:textId="021D08F9"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9" w:type="dxa"/>
            <w:vAlign w:val="center"/>
            <w:tcPrChange w:id="718" w:author="Reviewer" w:date="2025-03-23T22:01:00Z" w16du:dateUtc="2025-03-23T19:01:00Z">
              <w:tcPr>
                <w:tcW w:w="1699" w:type="dxa"/>
                <w:vAlign w:val="center"/>
              </w:tcPr>
            </w:tcPrChange>
          </w:tcPr>
          <w:p w14:paraId="2AA7798E" w14:textId="2B8DD0CF"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719" w:author="Reviewer" w:date="2025-03-23T22:01:00Z" w16du:dateUtc="2025-03-23T19:01:00Z">
              <w:tcPr>
                <w:tcW w:w="1132" w:type="dxa"/>
                <w:vAlign w:val="center"/>
              </w:tcPr>
            </w:tcPrChange>
          </w:tcPr>
          <w:p w14:paraId="75EF06B0"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720" w:author="Reviewer" w:date="2025-03-23T22:01:00Z" w16du:dateUtc="2025-03-23T19:01:00Z">
              <w:tcPr>
                <w:tcW w:w="2274" w:type="dxa"/>
                <w:gridSpan w:val="2"/>
                <w:vAlign w:val="center"/>
              </w:tcPr>
            </w:tcPrChange>
          </w:tcPr>
          <w:p w14:paraId="6DE0806D" w14:textId="44E30634"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721" w:author="Reviewer" w:date="2025-03-23T22:01:00Z" w16du:dateUtc="2025-03-23T19:01:00Z">
              <w:tcPr>
                <w:tcW w:w="708" w:type="dxa"/>
              </w:tcPr>
            </w:tcPrChange>
          </w:tcPr>
          <w:p w14:paraId="58ABC46A"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32705E0F" w14:textId="77777777" w:rsidTr="00AE60C3">
        <w:tblPrEx>
          <w:jc w:val="left"/>
          <w:tblPrExChange w:id="722" w:author="Reviewer" w:date="2025-03-23T22:01:00Z" w16du:dateUtc="2025-03-23T19:01:00Z">
            <w:tblPrEx>
              <w:jc w:val="left"/>
            </w:tblPrEx>
          </w:tblPrExChange>
        </w:tblPrEx>
        <w:trPr>
          <w:gridAfter w:val="1"/>
          <w:wAfter w:w="7" w:type="dxa"/>
          <w:trHeight w:val="20"/>
          <w:trPrChange w:id="723" w:author="Reviewer" w:date="2025-03-23T22:01:00Z" w16du:dateUtc="2025-03-23T19:01:00Z">
            <w:trPr>
              <w:gridAfter w:val="1"/>
              <w:wAfter w:w="7" w:type="dxa"/>
              <w:trHeight w:val="20"/>
            </w:trPr>
          </w:trPrChange>
        </w:trPr>
        <w:tc>
          <w:tcPr>
            <w:tcW w:w="556" w:type="dxa"/>
            <w:gridSpan w:val="2"/>
            <w:tcPrChange w:id="724" w:author="Reviewer" w:date="2025-03-23T22:01:00Z" w16du:dateUtc="2025-03-23T19:01:00Z">
              <w:tcPr>
                <w:tcW w:w="557" w:type="dxa"/>
                <w:gridSpan w:val="2"/>
              </w:tcPr>
            </w:tcPrChange>
          </w:tcPr>
          <w:p w14:paraId="41CE5E83" w14:textId="77777777" w:rsidR="00D4751D" w:rsidRPr="005C2A79" w:rsidRDefault="00D4751D" w:rsidP="00D4751D">
            <w:pPr>
              <w:pStyle w:val="ListParagraph"/>
              <w:numPr>
                <w:ilvl w:val="0"/>
                <w:numId w:val="16"/>
              </w:numPr>
              <w:jc w:val="center"/>
              <w:rPr>
                <w:rFonts w:ascii="Calibri" w:eastAsia="Arial Narrow" w:hAnsi="Calibri" w:cs="Calibri"/>
                <w:spacing w:val="-2"/>
                <w:szCs w:val="20"/>
                <w:lang w:val="fr-FR" w:bidi="hi-IN"/>
              </w:rPr>
            </w:pPr>
          </w:p>
        </w:tc>
        <w:tc>
          <w:tcPr>
            <w:tcW w:w="2268" w:type="dxa"/>
            <w:vAlign w:val="center"/>
            <w:tcPrChange w:id="725" w:author="Reviewer" w:date="2025-03-23T22:01:00Z" w16du:dateUtc="2025-03-23T19:01:00Z">
              <w:tcPr>
                <w:tcW w:w="2267" w:type="dxa"/>
                <w:vAlign w:val="center"/>
              </w:tcPr>
            </w:tcPrChange>
          </w:tcPr>
          <w:p w14:paraId="250C949F" w14:textId="32B4E13D" w:rsidR="00D4751D" w:rsidRPr="00D37CDB" w:rsidRDefault="00D4751D" w:rsidP="00D4751D">
            <w:pPr>
              <w:rPr>
                <w:lang w:val="fr-FR"/>
              </w:rPr>
            </w:pPr>
            <w:r w:rsidRPr="00D37CDB">
              <w:rPr>
                <w:bCs/>
                <w:lang w:val="fr-FR"/>
              </w:rPr>
              <w:t>Injectable</w:t>
            </w:r>
          </w:p>
        </w:tc>
        <w:tc>
          <w:tcPr>
            <w:tcW w:w="1841" w:type="dxa"/>
            <w:vAlign w:val="center"/>
            <w:tcPrChange w:id="726" w:author="Reviewer" w:date="2025-03-23T22:01:00Z" w16du:dateUtc="2025-03-23T19:01:00Z">
              <w:tcPr>
                <w:tcW w:w="1841" w:type="dxa"/>
                <w:vAlign w:val="center"/>
              </w:tcPr>
            </w:tcPrChange>
          </w:tcPr>
          <w:p w14:paraId="6EAE57BF" w14:textId="77777777"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9" w:type="dxa"/>
            <w:vAlign w:val="center"/>
            <w:tcPrChange w:id="727" w:author="Reviewer" w:date="2025-03-23T22:01:00Z" w16du:dateUtc="2025-03-23T19:01:00Z">
              <w:tcPr>
                <w:tcW w:w="1699" w:type="dxa"/>
                <w:vAlign w:val="center"/>
              </w:tcPr>
            </w:tcPrChange>
          </w:tcPr>
          <w:p w14:paraId="31693F3C" w14:textId="77777777"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728" w:author="Reviewer" w:date="2025-03-23T22:01:00Z" w16du:dateUtc="2025-03-23T19:01:00Z">
              <w:tcPr>
                <w:tcW w:w="1132" w:type="dxa"/>
                <w:vAlign w:val="center"/>
              </w:tcPr>
            </w:tcPrChange>
          </w:tcPr>
          <w:p w14:paraId="2DABBC96"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729" w:author="Reviewer" w:date="2025-03-23T22:01:00Z" w16du:dateUtc="2025-03-23T19:01:00Z">
              <w:tcPr>
                <w:tcW w:w="2274" w:type="dxa"/>
                <w:gridSpan w:val="2"/>
                <w:vAlign w:val="center"/>
              </w:tcPr>
            </w:tcPrChange>
          </w:tcPr>
          <w:p w14:paraId="306E8D87"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730" w:author="Reviewer" w:date="2025-03-23T22:01:00Z" w16du:dateUtc="2025-03-23T19:01:00Z">
              <w:tcPr>
                <w:tcW w:w="708" w:type="dxa"/>
              </w:tcPr>
            </w:tcPrChange>
          </w:tcPr>
          <w:p w14:paraId="1C382F04"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3397D3D3" w14:textId="77777777" w:rsidTr="00AE60C3">
        <w:tblPrEx>
          <w:jc w:val="left"/>
          <w:tblPrExChange w:id="731" w:author="Reviewer" w:date="2025-03-23T22:01:00Z" w16du:dateUtc="2025-03-23T19:01:00Z">
            <w:tblPrEx>
              <w:jc w:val="left"/>
            </w:tblPrEx>
          </w:tblPrExChange>
        </w:tblPrEx>
        <w:trPr>
          <w:gridAfter w:val="1"/>
          <w:wAfter w:w="7" w:type="dxa"/>
          <w:trHeight w:val="20"/>
          <w:trPrChange w:id="732" w:author="Reviewer" w:date="2025-03-23T22:01:00Z" w16du:dateUtc="2025-03-23T19:01:00Z">
            <w:trPr>
              <w:gridAfter w:val="1"/>
              <w:wAfter w:w="7" w:type="dxa"/>
              <w:trHeight w:val="20"/>
            </w:trPr>
          </w:trPrChange>
        </w:trPr>
        <w:tc>
          <w:tcPr>
            <w:tcW w:w="556" w:type="dxa"/>
            <w:gridSpan w:val="2"/>
            <w:tcPrChange w:id="733" w:author="Reviewer" w:date="2025-03-23T22:01:00Z" w16du:dateUtc="2025-03-23T19:01:00Z">
              <w:tcPr>
                <w:tcW w:w="557" w:type="dxa"/>
                <w:gridSpan w:val="2"/>
              </w:tcPr>
            </w:tcPrChange>
          </w:tcPr>
          <w:p w14:paraId="1F7E9F8C" w14:textId="77777777" w:rsidR="00D4751D" w:rsidRPr="005C2A79" w:rsidRDefault="00D4751D" w:rsidP="00D4751D">
            <w:pPr>
              <w:pStyle w:val="ListParagraph"/>
              <w:numPr>
                <w:ilvl w:val="0"/>
                <w:numId w:val="16"/>
              </w:numPr>
              <w:jc w:val="center"/>
              <w:rPr>
                <w:rFonts w:ascii="Calibri" w:eastAsia="Arial Narrow" w:hAnsi="Calibri" w:cs="Calibri"/>
                <w:spacing w:val="-2"/>
                <w:szCs w:val="20"/>
                <w:lang w:val="fr-FR" w:bidi="hi-IN"/>
              </w:rPr>
            </w:pPr>
          </w:p>
        </w:tc>
        <w:tc>
          <w:tcPr>
            <w:tcW w:w="2268" w:type="dxa"/>
            <w:vAlign w:val="center"/>
            <w:tcPrChange w:id="734" w:author="Reviewer" w:date="2025-03-23T22:01:00Z" w16du:dateUtc="2025-03-23T19:01:00Z">
              <w:tcPr>
                <w:tcW w:w="2267" w:type="dxa"/>
                <w:vAlign w:val="center"/>
              </w:tcPr>
            </w:tcPrChange>
          </w:tcPr>
          <w:p w14:paraId="57BB7DFF" w14:textId="6031AC9C" w:rsidR="00D4751D" w:rsidRPr="00D37CDB" w:rsidRDefault="00D4751D" w:rsidP="00D4751D">
            <w:pPr>
              <w:rPr>
                <w:lang w:val="fr-FR"/>
              </w:rPr>
            </w:pPr>
            <w:r w:rsidRPr="00D37CDB">
              <w:rPr>
                <w:bCs/>
                <w:lang w:val="fr-FR"/>
              </w:rPr>
              <w:t xml:space="preserve">Préservatif masculin </w:t>
            </w:r>
          </w:p>
        </w:tc>
        <w:tc>
          <w:tcPr>
            <w:tcW w:w="1841" w:type="dxa"/>
            <w:vAlign w:val="center"/>
            <w:tcPrChange w:id="735" w:author="Reviewer" w:date="2025-03-23T22:01:00Z" w16du:dateUtc="2025-03-23T19:01:00Z">
              <w:tcPr>
                <w:tcW w:w="1841" w:type="dxa"/>
                <w:vAlign w:val="center"/>
              </w:tcPr>
            </w:tcPrChange>
          </w:tcPr>
          <w:p w14:paraId="4EDD8C0F" w14:textId="77777777"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9" w:type="dxa"/>
            <w:vAlign w:val="center"/>
            <w:tcPrChange w:id="736" w:author="Reviewer" w:date="2025-03-23T22:01:00Z" w16du:dateUtc="2025-03-23T19:01:00Z">
              <w:tcPr>
                <w:tcW w:w="1699" w:type="dxa"/>
                <w:vAlign w:val="center"/>
              </w:tcPr>
            </w:tcPrChange>
          </w:tcPr>
          <w:p w14:paraId="2452EEEC" w14:textId="77777777"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737" w:author="Reviewer" w:date="2025-03-23T22:01:00Z" w16du:dateUtc="2025-03-23T19:01:00Z">
              <w:tcPr>
                <w:tcW w:w="1132" w:type="dxa"/>
                <w:vAlign w:val="center"/>
              </w:tcPr>
            </w:tcPrChange>
          </w:tcPr>
          <w:p w14:paraId="1CA4948D"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738" w:author="Reviewer" w:date="2025-03-23T22:01:00Z" w16du:dateUtc="2025-03-23T19:01:00Z">
              <w:tcPr>
                <w:tcW w:w="2274" w:type="dxa"/>
                <w:gridSpan w:val="2"/>
                <w:vAlign w:val="center"/>
              </w:tcPr>
            </w:tcPrChange>
          </w:tcPr>
          <w:p w14:paraId="70E39D44"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739" w:author="Reviewer" w:date="2025-03-23T22:01:00Z" w16du:dateUtc="2025-03-23T19:01:00Z">
              <w:tcPr>
                <w:tcW w:w="708" w:type="dxa"/>
              </w:tcPr>
            </w:tcPrChange>
          </w:tcPr>
          <w:p w14:paraId="671534CF"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1F5CC437" w14:textId="77777777" w:rsidTr="00AE60C3">
        <w:tblPrEx>
          <w:jc w:val="left"/>
          <w:tblPrExChange w:id="740" w:author="Reviewer" w:date="2025-03-23T22:01:00Z" w16du:dateUtc="2025-03-23T19:01:00Z">
            <w:tblPrEx>
              <w:jc w:val="left"/>
            </w:tblPrEx>
          </w:tblPrExChange>
        </w:tblPrEx>
        <w:trPr>
          <w:gridAfter w:val="1"/>
          <w:wAfter w:w="7" w:type="dxa"/>
          <w:trHeight w:val="20"/>
          <w:trPrChange w:id="741" w:author="Reviewer" w:date="2025-03-23T22:01:00Z" w16du:dateUtc="2025-03-23T19:01:00Z">
            <w:trPr>
              <w:gridAfter w:val="1"/>
              <w:wAfter w:w="7" w:type="dxa"/>
              <w:trHeight w:val="20"/>
            </w:trPr>
          </w:trPrChange>
        </w:trPr>
        <w:tc>
          <w:tcPr>
            <w:tcW w:w="556" w:type="dxa"/>
            <w:gridSpan w:val="2"/>
            <w:tcPrChange w:id="742" w:author="Reviewer" w:date="2025-03-23T22:01:00Z" w16du:dateUtc="2025-03-23T19:01:00Z">
              <w:tcPr>
                <w:tcW w:w="557" w:type="dxa"/>
                <w:gridSpan w:val="2"/>
              </w:tcPr>
            </w:tcPrChange>
          </w:tcPr>
          <w:p w14:paraId="62A60B55" w14:textId="77777777" w:rsidR="00D4751D" w:rsidRPr="005C2A79" w:rsidRDefault="00D4751D" w:rsidP="00D4751D">
            <w:pPr>
              <w:pStyle w:val="ListParagraph"/>
              <w:numPr>
                <w:ilvl w:val="0"/>
                <w:numId w:val="16"/>
              </w:numPr>
              <w:jc w:val="center"/>
              <w:rPr>
                <w:rFonts w:ascii="Calibri" w:eastAsia="Arial Narrow" w:hAnsi="Calibri" w:cs="Calibri"/>
                <w:spacing w:val="-2"/>
                <w:szCs w:val="20"/>
                <w:lang w:val="fr-FR" w:bidi="hi-IN"/>
              </w:rPr>
            </w:pPr>
          </w:p>
        </w:tc>
        <w:tc>
          <w:tcPr>
            <w:tcW w:w="2268" w:type="dxa"/>
            <w:vAlign w:val="center"/>
            <w:tcPrChange w:id="743" w:author="Reviewer" w:date="2025-03-23T22:01:00Z" w16du:dateUtc="2025-03-23T19:01:00Z">
              <w:tcPr>
                <w:tcW w:w="2267" w:type="dxa"/>
                <w:vAlign w:val="center"/>
              </w:tcPr>
            </w:tcPrChange>
          </w:tcPr>
          <w:p w14:paraId="170DB93D" w14:textId="6CB7D980" w:rsidR="00D4751D" w:rsidRPr="00D37CDB" w:rsidRDefault="00D4751D" w:rsidP="00D4751D">
            <w:pPr>
              <w:rPr>
                <w:lang w:val="fr-FR"/>
              </w:rPr>
            </w:pPr>
            <w:r w:rsidRPr="00D37CDB">
              <w:rPr>
                <w:bCs/>
                <w:lang w:val="fr-FR"/>
              </w:rPr>
              <w:t>Préservatif féminin</w:t>
            </w:r>
          </w:p>
        </w:tc>
        <w:tc>
          <w:tcPr>
            <w:tcW w:w="1841" w:type="dxa"/>
            <w:vAlign w:val="center"/>
            <w:tcPrChange w:id="744" w:author="Reviewer" w:date="2025-03-23T22:01:00Z" w16du:dateUtc="2025-03-23T19:01:00Z">
              <w:tcPr>
                <w:tcW w:w="1841" w:type="dxa"/>
                <w:vAlign w:val="center"/>
              </w:tcPr>
            </w:tcPrChange>
          </w:tcPr>
          <w:p w14:paraId="04880838" w14:textId="77777777"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9" w:type="dxa"/>
            <w:vAlign w:val="center"/>
            <w:tcPrChange w:id="745" w:author="Reviewer" w:date="2025-03-23T22:01:00Z" w16du:dateUtc="2025-03-23T19:01:00Z">
              <w:tcPr>
                <w:tcW w:w="1699" w:type="dxa"/>
                <w:vAlign w:val="center"/>
              </w:tcPr>
            </w:tcPrChange>
          </w:tcPr>
          <w:p w14:paraId="71B00284" w14:textId="77777777"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746" w:author="Reviewer" w:date="2025-03-23T22:01:00Z" w16du:dateUtc="2025-03-23T19:01:00Z">
              <w:tcPr>
                <w:tcW w:w="1132" w:type="dxa"/>
                <w:vAlign w:val="center"/>
              </w:tcPr>
            </w:tcPrChange>
          </w:tcPr>
          <w:p w14:paraId="085D684F"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747" w:author="Reviewer" w:date="2025-03-23T22:01:00Z" w16du:dateUtc="2025-03-23T19:01:00Z">
              <w:tcPr>
                <w:tcW w:w="2274" w:type="dxa"/>
                <w:gridSpan w:val="2"/>
                <w:vAlign w:val="center"/>
              </w:tcPr>
            </w:tcPrChange>
          </w:tcPr>
          <w:p w14:paraId="027756F9"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748" w:author="Reviewer" w:date="2025-03-23T22:01:00Z" w16du:dateUtc="2025-03-23T19:01:00Z">
              <w:tcPr>
                <w:tcW w:w="708" w:type="dxa"/>
              </w:tcPr>
            </w:tcPrChange>
          </w:tcPr>
          <w:p w14:paraId="375051BE"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68EF5614" w14:textId="77777777" w:rsidTr="00AE60C3">
        <w:tblPrEx>
          <w:jc w:val="left"/>
          <w:tblPrExChange w:id="749" w:author="Reviewer" w:date="2025-03-23T22:01:00Z" w16du:dateUtc="2025-03-23T19:01:00Z">
            <w:tblPrEx>
              <w:jc w:val="left"/>
            </w:tblPrEx>
          </w:tblPrExChange>
        </w:tblPrEx>
        <w:trPr>
          <w:gridAfter w:val="1"/>
          <w:wAfter w:w="7" w:type="dxa"/>
          <w:trHeight w:val="20"/>
          <w:trPrChange w:id="750" w:author="Reviewer" w:date="2025-03-23T22:01:00Z" w16du:dateUtc="2025-03-23T19:01:00Z">
            <w:trPr>
              <w:gridAfter w:val="1"/>
              <w:wAfter w:w="7" w:type="dxa"/>
              <w:trHeight w:val="20"/>
            </w:trPr>
          </w:trPrChange>
        </w:trPr>
        <w:tc>
          <w:tcPr>
            <w:tcW w:w="556" w:type="dxa"/>
            <w:gridSpan w:val="2"/>
            <w:tcPrChange w:id="751" w:author="Reviewer" w:date="2025-03-23T22:01:00Z" w16du:dateUtc="2025-03-23T19:01:00Z">
              <w:tcPr>
                <w:tcW w:w="557" w:type="dxa"/>
                <w:gridSpan w:val="2"/>
              </w:tcPr>
            </w:tcPrChange>
          </w:tcPr>
          <w:p w14:paraId="44E02276" w14:textId="77777777" w:rsidR="00D4751D" w:rsidRPr="005C2A79" w:rsidRDefault="00D4751D" w:rsidP="00D4751D">
            <w:pPr>
              <w:pStyle w:val="ListParagraph"/>
              <w:numPr>
                <w:ilvl w:val="0"/>
                <w:numId w:val="16"/>
              </w:numPr>
              <w:jc w:val="center"/>
              <w:rPr>
                <w:rFonts w:ascii="Calibri" w:eastAsia="Arial Narrow" w:hAnsi="Calibri" w:cs="Calibri"/>
                <w:spacing w:val="-2"/>
                <w:szCs w:val="20"/>
                <w:lang w:val="fr-FR" w:bidi="hi-IN"/>
              </w:rPr>
            </w:pPr>
          </w:p>
        </w:tc>
        <w:tc>
          <w:tcPr>
            <w:tcW w:w="2268" w:type="dxa"/>
            <w:vAlign w:val="center"/>
            <w:tcPrChange w:id="752" w:author="Reviewer" w:date="2025-03-23T22:01:00Z" w16du:dateUtc="2025-03-23T19:01:00Z">
              <w:tcPr>
                <w:tcW w:w="2267" w:type="dxa"/>
                <w:vAlign w:val="center"/>
              </w:tcPr>
            </w:tcPrChange>
          </w:tcPr>
          <w:p w14:paraId="6596D059" w14:textId="641FF4DD" w:rsidR="00D4751D" w:rsidRPr="00D37CDB" w:rsidRDefault="00D4751D" w:rsidP="00D4751D">
            <w:pPr>
              <w:rPr>
                <w:lang w:val="fr-FR"/>
              </w:rPr>
            </w:pPr>
            <w:r w:rsidRPr="00D37CDB">
              <w:rPr>
                <w:bCs/>
                <w:lang w:val="fr-FR"/>
              </w:rPr>
              <w:t>Contraception d’urgence</w:t>
            </w:r>
          </w:p>
        </w:tc>
        <w:tc>
          <w:tcPr>
            <w:tcW w:w="1841" w:type="dxa"/>
            <w:vAlign w:val="center"/>
            <w:tcPrChange w:id="753" w:author="Reviewer" w:date="2025-03-23T22:01:00Z" w16du:dateUtc="2025-03-23T19:01:00Z">
              <w:tcPr>
                <w:tcW w:w="1841" w:type="dxa"/>
                <w:vAlign w:val="center"/>
              </w:tcPr>
            </w:tcPrChange>
          </w:tcPr>
          <w:p w14:paraId="65C3CB1C" w14:textId="77777777"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9" w:type="dxa"/>
            <w:vAlign w:val="center"/>
            <w:tcPrChange w:id="754" w:author="Reviewer" w:date="2025-03-23T22:01:00Z" w16du:dateUtc="2025-03-23T19:01:00Z">
              <w:tcPr>
                <w:tcW w:w="1699" w:type="dxa"/>
                <w:vAlign w:val="center"/>
              </w:tcPr>
            </w:tcPrChange>
          </w:tcPr>
          <w:p w14:paraId="2353D6C7" w14:textId="77777777"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755" w:author="Reviewer" w:date="2025-03-23T22:01:00Z" w16du:dateUtc="2025-03-23T19:01:00Z">
              <w:tcPr>
                <w:tcW w:w="1132" w:type="dxa"/>
                <w:vAlign w:val="center"/>
              </w:tcPr>
            </w:tcPrChange>
          </w:tcPr>
          <w:p w14:paraId="62634F75"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756" w:author="Reviewer" w:date="2025-03-23T22:01:00Z" w16du:dateUtc="2025-03-23T19:01:00Z">
              <w:tcPr>
                <w:tcW w:w="2274" w:type="dxa"/>
                <w:gridSpan w:val="2"/>
                <w:vAlign w:val="center"/>
              </w:tcPr>
            </w:tcPrChange>
          </w:tcPr>
          <w:p w14:paraId="16EC1A11"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757" w:author="Reviewer" w:date="2025-03-23T22:01:00Z" w16du:dateUtc="2025-03-23T19:01:00Z">
              <w:tcPr>
                <w:tcW w:w="708" w:type="dxa"/>
              </w:tcPr>
            </w:tcPrChange>
          </w:tcPr>
          <w:p w14:paraId="7AB0BA7D"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159D7B52" w14:textId="77777777" w:rsidTr="00AE60C3">
        <w:tblPrEx>
          <w:jc w:val="left"/>
          <w:tblPrExChange w:id="758" w:author="Reviewer" w:date="2025-03-23T22:01:00Z" w16du:dateUtc="2025-03-23T19:01:00Z">
            <w:tblPrEx>
              <w:jc w:val="left"/>
            </w:tblPrEx>
          </w:tblPrExChange>
        </w:tblPrEx>
        <w:trPr>
          <w:gridAfter w:val="1"/>
          <w:wAfter w:w="7" w:type="dxa"/>
          <w:trHeight w:val="20"/>
          <w:trPrChange w:id="759" w:author="Reviewer" w:date="2025-03-23T22:01:00Z" w16du:dateUtc="2025-03-23T19:01:00Z">
            <w:trPr>
              <w:gridAfter w:val="1"/>
              <w:wAfter w:w="7" w:type="dxa"/>
              <w:trHeight w:val="20"/>
            </w:trPr>
          </w:trPrChange>
        </w:trPr>
        <w:tc>
          <w:tcPr>
            <w:tcW w:w="556" w:type="dxa"/>
            <w:gridSpan w:val="2"/>
            <w:tcPrChange w:id="760" w:author="Reviewer" w:date="2025-03-23T22:01:00Z" w16du:dateUtc="2025-03-23T19:01:00Z">
              <w:tcPr>
                <w:tcW w:w="557" w:type="dxa"/>
                <w:gridSpan w:val="2"/>
              </w:tcPr>
            </w:tcPrChange>
          </w:tcPr>
          <w:p w14:paraId="40C62318" w14:textId="77777777" w:rsidR="00D4751D" w:rsidRPr="005C2A79" w:rsidRDefault="00D4751D" w:rsidP="00D4751D">
            <w:pPr>
              <w:pStyle w:val="ListParagraph"/>
              <w:numPr>
                <w:ilvl w:val="0"/>
                <w:numId w:val="16"/>
              </w:numPr>
              <w:jc w:val="center"/>
              <w:rPr>
                <w:rFonts w:ascii="Calibri" w:eastAsia="Arial Narrow" w:hAnsi="Calibri" w:cs="Calibri"/>
                <w:spacing w:val="-2"/>
                <w:szCs w:val="20"/>
                <w:lang w:val="fr-FR" w:bidi="hi-IN"/>
              </w:rPr>
            </w:pPr>
          </w:p>
        </w:tc>
        <w:tc>
          <w:tcPr>
            <w:tcW w:w="2268" w:type="dxa"/>
            <w:vAlign w:val="center"/>
            <w:tcPrChange w:id="761" w:author="Reviewer" w:date="2025-03-23T22:01:00Z" w16du:dateUtc="2025-03-23T19:01:00Z">
              <w:tcPr>
                <w:tcW w:w="2267" w:type="dxa"/>
                <w:vAlign w:val="center"/>
              </w:tcPr>
            </w:tcPrChange>
          </w:tcPr>
          <w:p w14:paraId="0C3D23CB" w14:textId="3901BBBF" w:rsidR="00D4751D" w:rsidRPr="00D37CDB" w:rsidRDefault="00D4751D" w:rsidP="00D4751D">
            <w:pPr>
              <w:rPr>
                <w:lang w:val="fr-FR"/>
              </w:rPr>
            </w:pPr>
            <w:r w:rsidRPr="00D37CDB">
              <w:rPr>
                <w:bCs/>
                <w:lang w:val="fr-FR"/>
              </w:rPr>
              <w:t>DIU</w:t>
            </w:r>
          </w:p>
        </w:tc>
        <w:tc>
          <w:tcPr>
            <w:tcW w:w="1841" w:type="dxa"/>
            <w:vAlign w:val="center"/>
            <w:tcPrChange w:id="762" w:author="Reviewer" w:date="2025-03-23T22:01:00Z" w16du:dateUtc="2025-03-23T19:01:00Z">
              <w:tcPr>
                <w:tcW w:w="1841" w:type="dxa"/>
                <w:vAlign w:val="center"/>
              </w:tcPr>
            </w:tcPrChange>
          </w:tcPr>
          <w:p w14:paraId="2092CE95" w14:textId="77777777"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9" w:type="dxa"/>
            <w:vAlign w:val="center"/>
            <w:tcPrChange w:id="763" w:author="Reviewer" w:date="2025-03-23T22:01:00Z" w16du:dateUtc="2025-03-23T19:01:00Z">
              <w:tcPr>
                <w:tcW w:w="1699" w:type="dxa"/>
                <w:vAlign w:val="center"/>
              </w:tcPr>
            </w:tcPrChange>
          </w:tcPr>
          <w:p w14:paraId="3B0BE792" w14:textId="77777777"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764" w:author="Reviewer" w:date="2025-03-23T22:01:00Z" w16du:dateUtc="2025-03-23T19:01:00Z">
              <w:tcPr>
                <w:tcW w:w="1132" w:type="dxa"/>
                <w:vAlign w:val="center"/>
              </w:tcPr>
            </w:tcPrChange>
          </w:tcPr>
          <w:p w14:paraId="52BFA3C7"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765" w:author="Reviewer" w:date="2025-03-23T22:01:00Z" w16du:dateUtc="2025-03-23T19:01:00Z">
              <w:tcPr>
                <w:tcW w:w="2274" w:type="dxa"/>
                <w:gridSpan w:val="2"/>
                <w:vAlign w:val="center"/>
              </w:tcPr>
            </w:tcPrChange>
          </w:tcPr>
          <w:p w14:paraId="1CFAFE09"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766" w:author="Reviewer" w:date="2025-03-23T22:01:00Z" w16du:dateUtc="2025-03-23T19:01:00Z">
              <w:tcPr>
                <w:tcW w:w="708" w:type="dxa"/>
              </w:tcPr>
            </w:tcPrChange>
          </w:tcPr>
          <w:p w14:paraId="63F05298"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085B4ABB" w14:textId="77777777" w:rsidTr="00AE60C3">
        <w:tblPrEx>
          <w:jc w:val="left"/>
          <w:tblPrExChange w:id="767" w:author="Reviewer" w:date="2025-03-23T22:01:00Z" w16du:dateUtc="2025-03-23T19:01:00Z">
            <w:tblPrEx>
              <w:jc w:val="left"/>
            </w:tblPrEx>
          </w:tblPrExChange>
        </w:tblPrEx>
        <w:trPr>
          <w:gridAfter w:val="1"/>
          <w:wAfter w:w="7" w:type="dxa"/>
          <w:trHeight w:val="20"/>
          <w:trPrChange w:id="768" w:author="Reviewer" w:date="2025-03-23T22:01:00Z" w16du:dateUtc="2025-03-23T19:01:00Z">
            <w:trPr>
              <w:gridAfter w:val="1"/>
              <w:wAfter w:w="7" w:type="dxa"/>
              <w:trHeight w:val="20"/>
            </w:trPr>
          </w:trPrChange>
        </w:trPr>
        <w:tc>
          <w:tcPr>
            <w:tcW w:w="556" w:type="dxa"/>
            <w:gridSpan w:val="2"/>
            <w:tcPrChange w:id="769" w:author="Reviewer" w:date="2025-03-23T22:01:00Z" w16du:dateUtc="2025-03-23T19:01:00Z">
              <w:tcPr>
                <w:tcW w:w="557" w:type="dxa"/>
                <w:gridSpan w:val="2"/>
              </w:tcPr>
            </w:tcPrChange>
          </w:tcPr>
          <w:p w14:paraId="5590B40E" w14:textId="77777777" w:rsidR="00D4751D" w:rsidRPr="005C2A79" w:rsidRDefault="00D4751D" w:rsidP="00D4751D">
            <w:pPr>
              <w:pStyle w:val="ListParagraph"/>
              <w:numPr>
                <w:ilvl w:val="0"/>
                <w:numId w:val="16"/>
              </w:numPr>
              <w:jc w:val="center"/>
              <w:rPr>
                <w:rFonts w:ascii="Calibri" w:eastAsia="Arial Narrow" w:hAnsi="Calibri" w:cs="Calibri"/>
                <w:spacing w:val="-2"/>
                <w:szCs w:val="20"/>
                <w:lang w:val="fr-FR" w:bidi="hi-IN"/>
              </w:rPr>
            </w:pPr>
          </w:p>
        </w:tc>
        <w:tc>
          <w:tcPr>
            <w:tcW w:w="2268" w:type="dxa"/>
            <w:vAlign w:val="center"/>
            <w:tcPrChange w:id="770" w:author="Reviewer" w:date="2025-03-23T22:01:00Z" w16du:dateUtc="2025-03-23T19:01:00Z">
              <w:tcPr>
                <w:tcW w:w="2267" w:type="dxa"/>
                <w:vAlign w:val="center"/>
              </w:tcPr>
            </w:tcPrChange>
          </w:tcPr>
          <w:p w14:paraId="2B5870ED" w14:textId="128C52B9" w:rsidR="00D4751D" w:rsidRPr="00D37CDB" w:rsidRDefault="00D4751D" w:rsidP="00D4751D">
            <w:pPr>
              <w:rPr>
                <w:lang w:val="fr-FR"/>
              </w:rPr>
            </w:pPr>
            <w:r w:rsidRPr="00D37CDB">
              <w:rPr>
                <w:bCs/>
                <w:lang w:val="fr-FR"/>
              </w:rPr>
              <w:t>Implant</w:t>
            </w:r>
          </w:p>
        </w:tc>
        <w:tc>
          <w:tcPr>
            <w:tcW w:w="1841" w:type="dxa"/>
            <w:vAlign w:val="center"/>
            <w:tcPrChange w:id="771" w:author="Reviewer" w:date="2025-03-23T22:01:00Z" w16du:dateUtc="2025-03-23T19:01:00Z">
              <w:tcPr>
                <w:tcW w:w="1841" w:type="dxa"/>
                <w:vAlign w:val="center"/>
              </w:tcPr>
            </w:tcPrChange>
          </w:tcPr>
          <w:p w14:paraId="7AF106E4" w14:textId="77777777"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9" w:type="dxa"/>
            <w:vAlign w:val="center"/>
            <w:tcPrChange w:id="772" w:author="Reviewer" w:date="2025-03-23T22:01:00Z" w16du:dateUtc="2025-03-23T19:01:00Z">
              <w:tcPr>
                <w:tcW w:w="1699" w:type="dxa"/>
                <w:vAlign w:val="center"/>
              </w:tcPr>
            </w:tcPrChange>
          </w:tcPr>
          <w:p w14:paraId="0BA24E05" w14:textId="77777777"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773" w:author="Reviewer" w:date="2025-03-23T22:01:00Z" w16du:dateUtc="2025-03-23T19:01:00Z">
              <w:tcPr>
                <w:tcW w:w="1132" w:type="dxa"/>
                <w:vAlign w:val="center"/>
              </w:tcPr>
            </w:tcPrChange>
          </w:tcPr>
          <w:p w14:paraId="6C97CC96"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774" w:author="Reviewer" w:date="2025-03-23T22:01:00Z" w16du:dateUtc="2025-03-23T19:01:00Z">
              <w:tcPr>
                <w:tcW w:w="2274" w:type="dxa"/>
                <w:gridSpan w:val="2"/>
                <w:vAlign w:val="center"/>
              </w:tcPr>
            </w:tcPrChange>
          </w:tcPr>
          <w:p w14:paraId="16908E3B"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775" w:author="Reviewer" w:date="2025-03-23T22:01:00Z" w16du:dateUtc="2025-03-23T19:01:00Z">
              <w:tcPr>
                <w:tcW w:w="708" w:type="dxa"/>
              </w:tcPr>
            </w:tcPrChange>
          </w:tcPr>
          <w:p w14:paraId="42AD2B1A"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0EB96A92" w14:textId="77777777" w:rsidTr="00AE60C3">
        <w:tblPrEx>
          <w:jc w:val="left"/>
          <w:tblPrExChange w:id="776" w:author="Reviewer" w:date="2025-03-23T22:01:00Z" w16du:dateUtc="2025-03-23T19:01:00Z">
            <w:tblPrEx>
              <w:jc w:val="left"/>
            </w:tblPrEx>
          </w:tblPrExChange>
        </w:tblPrEx>
        <w:trPr>
          <w:gridAfter w:val="1"/>
          <w:wAfter w:w="7" w:type="dxa"/>
          <w:trHeight w:val="20"/>
          <w:trPrChange w:id="777" w:author="Reviewer" w:date="2025-03-23T22:01:00Z" w16du:dateUtc="2025-03-23T19:01:00Z">
            <w:trPr>
              <w:gridAfter w:val="1"/>
              <w:wAfter w:w="7" w:type="dxa"/>
              <w:trHeight w:val="20"/>
            </w:trPr>
          </w:trPrChange>
        </w:trPr>
        <w:tc>
          <w:tcPr>
            <w:tcW w:w="556" w:type="dxa"/>
            <w:gridSpan w:val="2"/>
            <w:tcPrChange w:id="778" w:author="Reviewer" w:date="2025-03-23T22:01:00Z" w16du:dateUtc="2025-03-23T19:01:00Z">
              <w:tcPr>
                <w:tcW w:w="557" w:type="dxa"/>
                <w:gridSpan w:val="2"/>
              </w:tcPr>
            </w:tcPrChange>
          </w:tcPr>
          <w:p w14:paraId="314EA9F2" w14:textId="77777777" w:rsidR="00D4751D" w:rsidRPr="005C2A79" w:rsidRDefault="00D4751D" w:rsidP="00D4751D">
            <w:pPr>
              <w:pStyle w:val="ListParagraph"/>
              <w:numPr>
                <w:ilvl w:val="0"/>
                <w:numId w:val="16"/>
              </w:numPr>
              <w:jc w:val="center"/>
              <w:rPr>
                <w:rFonts w:ascii="Calibri" w:eastAsia="Arial Narrow" w:hAnsi="Calibri" w:cs="Calibri"/>
                <w:spacing w:val="-2"/>
                <w:szCs w:val="20"/>
                <w:lang w:val="fr-FR" w:bidi="hi-IN"/>
              </w:rPr>
            </w:pPr>
          </w:p>
        </w:tc>
        <w:tc>
          <w:tcPr>
            <w:tcW w:w="2268" w:type="dxa"/>
            <w:vAlign w:val="center"/>
            <w:tcPrChange w:id="779" w:author="Reviewer" w:date="2025-03-23T22:01:00Z" w16du:dateUtc="2025-03-23T19:01:00Z">
              <w:tcPr>
                <w:tcW w:w="2267" w:type="dxa"/>
                <w:vAlign w:val="center"/>
              </w:tcPr>
            </w:tcPrChange>
          </w:tcPr>
          <w:p w14:paraId="31DA83BA" w14:textId="2C4E4FDC" w:rsidR="00D4751D" w:rsidRPr="00D37CDB" w:rsidRDefault="00D4751D" w:rsidP="00D4751D">
            <w:pPr>
              <w:rPr>
                <w:lang w:val="fr-FR"/>
              </w:rPr>
            </w:pPr>
            <w:r w:rsidRPr="00D37CDB">
              <w:rPr>
                <w:bCs/>
                <w:lang w:val="fr-FR"/>
              </w:rPr>
              <w:t xml:space="preserve">Stérilisation féminine (Ligature des trompes) </w:t>
            </w:r>
          </w:p>
        </w:tc>
        <w:tc>
          <w:tcPr>
            <w:tcW w:w="1841" w:type="dxa"/>
            <w:vAlign w:val="center"/>
            <w:tcPrChange w:id="780" w:author="Reviewer" w:date="2025-03-23T22:01:00Z" w16du:dateUtc="2025-03-23T19:01:00Z">
              <w:tcPr>
                <w:tcW w:w="1841" w:type="dxa"/>
                <w:vAlign w:val="center"/>
              </w:tcPr>
            </w:tcPrChange>
          </w:tcPr>
          <w:p w14:paraId="26FC561B" w14:textId="77777777"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9" w:type="dxa"/>
            <w:vAlign w:val="center"/>
            <w:tcPrChange w:id="781" w:author="Reviewer" w:date="2025-03-23T22:01:00Z" w16du:dateUtc="2025-03-23T19:01:00Z">
              <w:tcPr>
                <w:tcW w:w="1699" w:type="dxa"/>
                <w:vAlign w:val="center"/>
              </w:tcPr>
            </w:tcPrChange>
          </w:tcPr>
          <w:p w14:paraId="398013FD" w14:textId="77777777"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782" w:author="Reviewer" w:date="2025-03-23T22:01:00Z" w16du:dateUtc="2025-03-23T19:01:00Z">
              <w:tcPr>
                <w:tcW w:w="1132" w:type="dxa"/>
                <w:vAlign w:val="center"/>
              </w:tcPr>
            </w:tcPrChange>
          </w:tcPr>
          <w:p w14:paraId="018BA403"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783" w:author="Reviewer" w:date="2025-03-23T22:01:00Z" w16du:dateUtc="2025-03-23T19:01:00Z">
              <w:tcPr>
                <w:tcW w:w="2274" w:type="dxa"/>
                <w:gridSpan w:val="2"/>
                <w:vAlign w:val="center"/>
              </w:tcPr>
            </w:tcPrChange>
          </w:tcPr>
          <w:p w14:paraId="651FA50F"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784" w:author="Reviewer" w:date="2025-03-23T22:01:00Z" w16du:dateUtc="2025-03-23T19:01:00Z">
              <w:tcPr>
                <w:tcW w:w="708" w:type="dxa"/>
              </w:tcPr>
            </w:tcPrChange>
          </w:tcPr>
          <w:p w14:paraId="0A0C2378"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47370456" w14:textId="77777777" w:rsidTr="00AE60C3">
        <w:tblPrEx>
          <w:jc w:val="left"/>
          <w:tblPrExChange w:id="785" w:author="Reviewer" w:date="2025-03-23T22:01:00Z" w16du:dateUtc="2025-03-23T19:01:00Z">
            <w:tblPrEx>
              <w:jc w:val="left"/>
            </w:tblPrEx>
          </w:tblPrExChange>
        </w:tblPrEx>
        <w:trPr>
          <w:gridAfter w:val="1"/>
          <w:wAfter w:w="7" w:type="dxa"/>
          <w:trHeight w:val="20"/>
          <w:trPrChange w:id="786" w:author="Reviewer" w:date="2025-03-23T22:01:00Z" w16du:dateUtc="2025-03-23T19:01:00Z">
            <w:trPr>
              <w:gridAfter w:val="1"/>
              <w:wAfter w:w="7" w:type="dxa"/>
              <w:trHeight w:val="20"/>
            </w:trPr>
          </w:trPrChange>
        </w:trPr>
        <w:tc>
          <w:tcPr>
            <w:tcW w:w="556" w:type="dxa"/>
            <w:gridSpan w:val="2"/>
            <w:tcPrChange w:id="787" w:author="Reviewer" w:date="2025-03-23T22:01:00Z" w16du:dateUtc="2025-03-23T19:01:00Z">
              <w:tcPr>
                <w:tcW w:w="557" w:type="dxa"/>
                <w:gridSpan w:val="2"/>
              </w:tcPr>
            </w:tcPrChange>
          </w:tcPr>
          <w:p w14:paraId="7A3A0A73" w14:textId="77777777" w:rsidR="00D4751D" w:rsidRPr="005C2A79" w:rsidRDefault="00D4751D" w:rsidP="00D4751D">
            <w:pPr>
              <w:pStyle w:val="ListParagraph"/>
              <w:numPr>
                <w:ilvl w:val="0"/>
                <w:numId w:val="16"/>
              </w:numPr>
              <w:jc w:val="center"/>
              <w:rPr>
                <w:rFonts w:ascii="Calibri" w:eastAsia="Arial Narrow" w:hAnsi="Calibri" w:cs="Calibri"/>
                <w:spacing w:val="-2"/>
                <w:szCs w:val="20"/>
                <w:lang w:val="fr-FR" w:bidi="hi-IN"/>
              </w:rPr>
            </w:pPr>
          </w:p>
        </w:tc>
        <w:tc>
          <w:tcPr>
            <w:tcW w:w="2268" w:type="dxa"/>
            <w:vAlign w:val="center"/>
            <w:tcPrChange w:id="788" w:author="Reviewer" w:date="2025-03-23T22:01:00Z" w16du:dateUtc="2025-03-23T19:01:00Z">
              <w:tcPr>
                <w:tcW w:w="2267" w:type="dxa"/>
                <w:vAlign w:val="center"/>
              </w:tcPr>
            </w:tcPrChange>
          </w:tcPr>
          <w:p w14:paraId="1FAFCC73" w14:textId="535A7DCB" w:rsidR="00D4751D" w:rsidRPr="00D37CDB" w:rsidRDefault="00D4751D" w:rsidP="00D4751D">
            <w:pPr>
              <w:rPr>
                <w:lang w:val="fr-FR"/>
              </w:rPr>
            </w:pPr>
            <w:r w:rsidRPr="00D37CDB">
              <w:rPr>
                <w:bCs/>
                <w:lang w:val="fr-FR"/>
              </w:rPr>
              <w:t>Stérilisation masculine/ Vasectomie</w:t>
            </w:r>
          </w:p>
        </w:tc>
        <w:tc>
          <w:tcPr>
            <w:tcW w:w="1841" w:type="dxa"/>
            <w:vAlign w:val="center"/>
            <w:tcPrChange w:id="789" w:author="Reviewer" w:date="2025-03-23T22:01:00Z" w16du:dateUtc="2025-03-23T19:01:00Z">
              <w:tcPr>
                <w:tcW w:w="1841" w:type="dxa"/>
                <w:vAlign w:val="center"/>
              </w:tcPr>
            </w:tcPrChange>
          </w:tcPr>
          <w:p w14:paraId="36431632" w14:textId="77777777"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9" w:type="dxa"/>
            <w:vAlign w:val="center"/>
            <w:tcPrChange w:id="790" w:author="Reviewer" w:date="2025-03-23T22:01:00Z" w16du:dateUtc="2025-03-23T19:01:00Z">
              <w:tcPr>
                <w:tcW w:w="1699" w:type="dxa"/>
                <w:vAlign w:val="center"/>
              </w:tcPr>
            </w:tcPrChange>
          </w:tcPr>
          <w:p w14:paraId="46B73B67" w14:textId="77777777"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791" w:author="Reviewer" w:date="2025-03-23T22:01:00Z" w16du:dateUtc="2025-03-23T19:01:00Z">
              <w:tcPr>
                <w:tcW w:w="1132" w:type="dxa"/>
                <w:vAlign w:val="center"/>
              </w:tcPr>
            </w:tcPrChange>
          </w:tcPr>
          <w:p w14:paraId="7E6EC3F1"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792" w:author="Reviewer" w:date="2025-03-23T22:01:00Z" w16du:dateUtc="2025-03-23T19:01:00Z">
              <w:tcPr>
                <w:tcW w:w="2274" w:type="dxa"/>
                <w:gridSpan w:val="2"/>
                <w:vAlign w:val="center"/>
              </w:tcPr>
            </w:tcPrChange>
          </w:tcPr>
          <w:p w14:paraId="7A5FF978"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793" w:author="Reviewer" w:date="2025-03-23T22:01:00Z" w16du:dateUtc="2025-03-23T19:01:00Z">
              <w:tcPr>
                <w:tcW w:w="708" w:type="dxa"/>
              </w:tcPr>
            </w:tcPrChange>
          </w:tcPr>
          <w:p w14:paraId="4EF279C9"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4F2E2661" w14:textId="77777777" w:rsidTr="00AE60C3">
        <w:tblPrEx>
          <w:jc w:val="left"/>
          <w:tblPrExChange w:id="794" w:author="Reviewer" w:date="2025-03-23T22:01:00Z" w16du:dateUtc="2025-03-23T19:01:00Z">
            <w:tblPrEx>
              <w:jc w:val="left"/>
            </w:tblPrEx>
          </w:tblPrExChange>
        </w:tblPrEx>
        <w:trPr>
          <w:gridAfter w:val="1"/>
          <w:wAfter w:w="7" w:type="dxa"/>
          <w:trHeight w:val="20"/>
          <w:trPrChange w:id="795" w:author="Reviewer" w:date="2025-03-23T22:01:00Z" w16du:dateUtc="2025-03-23T19:01:00Z">
            <w:trPr>
              <w:gridAfter w:val="1"/>
              <w:wAfter w:w="7" w:type="dxa"/>
              <w:trHeight w:val="20"/>
            </w:trPr>
          </w:trPrChange>
        </w:trPr>
        <w:tc>
          <w:tcPr>
            <w:tcW w:w="556" w:type="dxa"/>
            <w:gridSpan w:val="2"/>
            <w:tcPrChange w:id="796" w:author="Reviewer" w:date="2025-03-23T22:01:00Z" w16du:dateUtc="2025-03-23T19:01:00Z">
              <w:tcPr>
                <w:tcW w:w="557" w:type="dxa"/>
                <w:gridSpan w:val="2"/>
              </w:tcPr>
            </w:tcPrChange>
          </w:tcPr>
          <w:p w14:paraId="24AE3BCC" w14:textId="77777777" w:rsidR="00D4751D" w:rsidRPr="005C2A79" w:rsidRDefault="00D4751D" w:rsidP="00D4751D">
            <w:pPr>
              <w:pStyle w:val="ListParagraph"/>
              <w:numPr>
                <w:ilvl w:val="0"/>
                <w:numId w:val="16"/>
              </w:numPr>
              <w:jc w:val="center"/>
              <w:rPr>
                <w:rFonts w:ascii="Calibri" w:eastAsia="Arial Narrow" w:hAnsi="Calibri" w:cs="Calibri"/>
                <w:spacing w:val="-2"/>
                <w:szCs w:val="20"/>
                <w:lang w:val="fr-FR" w:bidi="hi-IN"/>
              </w:rPr>
            </w:pPr>
          </w:p>
        </w:tc>
        <w:tc>
          <w:tcPr>
            <w:tcW w:w="2268" w:type="dxa"/>
            <w:vAlign w:val="center"/>
            <w:tcPrChange w:id="797" w:author="Reviewer" w:date="2025-03-23T22:01:00Z" w16du:dateUtc="2025-03-23T19:01:00Z">
              <w:tcPr>
                <w:tcW w:w="2267" w:type="dxa"/>
                <w:vAlign w:val="center"/>
              </w:tcPr>
            </w:tcPrChange>
          </w:tcPr>
          <w:p w14:paraId="4B38D1CF" w14:textId="5198AA8A" w:rsidR="00D4751D" w:rsidRPr="00D37CDB" w:rsidRDefault="00D4751D" w:rsidP="00D4751D">
            <w:pPr>
              <w:rPr>
                <w:lang w:val="fr-FR"/>
              </w:rPr>
            </w:pPr>
            <w:r w:rsidRPr="00D37CDB">
              <w:rPr>
                <w:bCs/>
                <w:lang w:val="fr-FR"/>
              </w:rPr>
              <w:t xml:space="preserve">Allaitement maternel exclusif (MAMA)  </w:t>
            </w:r>
          </w:p>
        </w:tc>
        <w:tc>
          <w:tcPr>
            <w:tcW w:w="1841" w:type="dxa"/>
            <w:vAlign w:val="center"/>
            <w:tcPrChange w:id="798" w:author="Reviewer" w:date="2025-03-23T22:01:00Z" w16du:dateUtc="2025-03-23T19:01:00Z">
              <w:tcPr>
                <w:tcW w:w="1841" w:type="dxa"/>
                <w:vAlign w:val="center"/>
              </w:tcPr>
            </w:tcPrChange>
          </w:tcPr>
          <w:p w14:paraId="5DD5BDBA" w14:textId="77777777"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9" w:type="dxa"/>
            <w:vAlign w:val="center"/>
            <w:tcPrChange w:id="799" w:author="Reviewer" w:date="2025-03-23T22:01:00Z" w16du:dateUtc="2025-03-23T19:01:00Z">
              <w:tcPr>
                <w:tcW w:w="1699" w:type="dxa"/>
                <w:vAlign w:val="center"/>
              </w:tcPr>
            </w:tcPrChange>
          </w:tcPr>
          <w:p w14:paraId="6BDC6601" w14:textId="77777777"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800" w:author="Reviewer" w:date="2025-03-23T22:01:00Z" w16du:dateUtc="2025-03-23T19:01:00Z">
              <w:tcPr>
                <w:tcW w:w="1132" w:type="dxa"/>
                <w:vAlign w:val="center"/>
              </w:tcPr>
            </w:tcPrChange>
          </w:tcPr>
          <w:p w14:paraId="0142219D"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801" w:author="Reviewer" w:date="2025-03-23T22:01:00Z" w16du:dateUtc="2025-03-23T19:01:00Z">
              <w:tcPr>
                <w:tcW w:w="2274" w:type="dxa"/>
                <w:gridSpan w:val="2"/>
                <w:vAlign w:val="center"/>
              </w:tcPr>
            </w:tcPrChange>
          </w:tcPr>
          <w:p w14:paraId="61103137"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802" w:author="Reviewer" w:date="2025-03-23T22:01:00Z" w16du:dateUtc="2025-03-23T19:01:00Z">
              <w:tcPr>
                <w:tcW w:w="708" w:type="dxa"/>
              </w:tcPr>
            </w:tcPrChange>
          </w:tcPr>
          <w:p w14:paraId="453CF920"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5E6F8B1E" w14:textId="77777777" w:rsidTr="00AE60C3">
        <w:tblPrEx>
          <w:jc w:val="left"/>
          <w:tblPrExChange w:id="803" w:author="Reviewer" w:date="2025-03-23T22:01:00Z" w16du:dateUtc="2025-03-23T19:01:00Z">
            <w:tblPrEx>
              <w:jc w:val="left"/>
            </w:tblPrEx>
          </w:tblPrExChange>
        </w:tblPrEx>
        <w:trPr>
          <w:gridAfter w:val="1"/>
          <w:wAfter w:w="7" w:type="dxa"/>
          <w:trHeight w:val="20"/>
          <w:trPrChange w:id="804" w:author="Reviewer" w:date="2025-03-23T22:01:00Z" w16du:dateUtc="2025-03-23T19:01:00Z">
            <w:trPr>
              <w:gridAfter w:val="1"/>
              <w:wAfter w:w="7" w:type="dxa"/>
              <w:trHeight w:val="20"/>
            </w:trPr>
          </w:trPrChange>
        </w:trPr>
        <w:tc>
          <w:tcPr>
            <w:tcW w:w="556" w:type="dxa"/>
            <w:gridSpan w:val="2"/>
            <w:tcPrChange w:id="805" w:author="Reviewer" w:date="2025-03-23T22:01:00Z" w16du:dateUtc="2025-03-23T19:01:00Z">
              <w:tcPr>
                <w:tcW w:w="557" w:type="dxa"/>
                <w:gridSpan w:val="2"/>
              </w:tcPr>
            </w:tcPrChange>
          </w:tcPr>
          <w:p w14:paraId="38832457" w14:textId="77777777" w:rsidR="00D4751D" w:rsidRPr="005C2A79" w:rsidRDefault="00D4751D" w:rsidP="00D4751D">
            <w:pPr>
              <w:pStyle w:val="ListParagraph"/>
              <w:numPr>
                <w:ilvl w:val="0"/>
                <w:numId w:val="16"/>
              </w:numPr>
              <w:jc w:val="center"/>
              <w:rPr>
                <w:rFonts w:ascii="Calibri" w:eastAsia="Arial Narrow" w:hAnsi="Calibri" w:cs="Calibri"/>
                <w:spacing w:val="-2"/>
                <w:szCs w:val="20"/>
                <w:lang w:val="fr-FR" w:bidi="hi-IN"/>
              </w:rPr>
            </w:pPr>
          </w:p>
        </w:tc>
        <w:tc>
          <w:tcPr>
            <w:tcW w:w="2268" w:type="dxa"/>
            <w:vAlign w:val="center"/>
            <w:tcPrChange w:id="806" w:author="Reviewer" w:date="2025-03-23T22:01:00Z" w16du:dateUtc="2025-03-23T19:01:00Z">
              <w:tcPr>
                <w:tcW w:w="2267" w:type="dxa"/>
                <w:vAlign w:val="center"/>
              </w:tcPr>
            </w:tcPrChange>
          </w:tcPr>
          <w:p w14:paraId="1A15F3ED" w14:textId="68D34925" w:rsidR="00D4751D" w:rsidRPr="00D37CDB" w:rsidRDefault="00D4751D" w:rsidP="00D4751D">
            <w:pPr>
              <w:rPr>
                <w:lang w:val="fr-FR"/>
              </w:rPr>
            </w:pPr>
            <w:r w:rsidRPr="00D37CDB">
              <w:rPr>
                <w:bCs/>
                <w:lang w:val="fr-FR"/>
              </w:rPr>
              <w:t>Méthode des jours fixes (MJF)</w:t>
            </w:r>
          </w:p>
        </w:tc>
        <w:tc>
          <w:tcPr>
            <w:tcW w:w="1841" w:type="dxa"/>
            <w:vAlign w:val="center"/>
            <w:tcPrChange w:id="807" w:author="Reviewer" w:date="2025-03-23T22:01:00Z" w16du:dateUtc="2025-03-23T19:01:00Z">
              <w:tcPr>
                <w:tcW w:w="1841" w:type="dxa"/>
                <w:vAlign w:val="center"/>
              </w:tcPr>
            </w:tcPrChange>
          </w:tcPr>
          <w:p w14:paraId="573B882A" w14:textId="77777777"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9" w:type="dxa"/>
            <w:vAlign w:val="center"/>
            <w:tcPrChange w:id="808" w:author="Reviewer" w:date="2025-03-23T22:01:00Z" w16du:dateUtc="2025-03-23T19:01:00Z">
              <w:tcPr>
                <w:tcW w:w="1699" w:type="dxa"/>
                <w:vAlign w:val="center"/>
              </w:tcPr>
            </w:tcPrChange>
          </w:tcPr>
          <w:p w14:paraId="21E38E86" w14:textId="77777777"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809" w:author="Reviewer" w:date="2025-03-23T22:01:00Z" w16du:dateUtc="2025-03-23T19:01:00Z">
              <w:tcPr>
                <w:tcW w:w="1132" w:type="dxa"/>
                <w:vAlign w:val="center"/>
              </w:tcPr>
            </w:tcPrChange>
          </w:tcPr>
          <w:p w14:paraId="31DF674C"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810" w:author="Reviewer" w:date="2025-03-23T22:01:00Z" w16du:dateUtc="2025-03-23T19:01:00Z">
              <w:tcPr>
                <w:tcW w:w="2274" w:type="dxa"/>
                <w:gridSpan w:val="2"/>
                <w:vAlign w:val="center"/>
              </w:tcPr>
            </w:tcPrChange>
          </w:tcPr>
          <w:p w14:paraId="628AA66C"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811" w:author="Reviewer" w:date="2025-03-23T22:01:00Z" w16du:dateUtc="2025-03-23T19:01:00Z">
              <w:tcPr>
                <w:tcW w:w="708" w:type="dxa"/>
              </w:tcPr>
            </w:tcPrChange>
          </w:tcPr>
          <w:p w14:paraId="7C1F78F0" w14:textId="77777777" w:rsidR="00D4751D" w:rsidRPr="000357DC" w:rsidRDefault="00D4751D" w:rsidP="00D4751D">
            <w:pPr>
              <w:jc w:val="center"/>
              <w:rPr>
                <w:rFonts w:ascii="Arial" w:eastAsia="Arial Narrow" w:hAnsi="Arial" w:cs="Arial"/>
                <w:szCs w:val="20"/>
                <w:lang w:val="fr-FR" w:bidi="hi-IN"/>
              </w:rPr>
            </w:pPr>
          </w:p>
        </w:tc>
      </w:tr>
      <w:tr w:rsidR="00D4751D" w:rsidRPr="000357DC" w14:paraId="2347F698" w14:textId="77777777" w:rsidTr="00AE60C3">
        <w:tblPrEx>
          <w:jc w:val="left"/>
          <w:tblPrExChange w:id="812" w:author="Reviewer" w:date="2025-03-23T22:01:00Z" w16du:dateUtc="2025-03-23T19:01:00Z">
            <w:tblPrEx>
              <w:jc w:val="left"/>
            </w:tblPrEx>
          </w:tblPrExChange>
        </w:tblPrEx>
        <w:trPr>
          <w:gridAfter w:val="1"/>
          <w:wAfter w:w="7" w:type="dxa"/>
          <w:trHeight w:val="20"/>
          <w:trPrChange w:id="813" w:author="Reviewer" w:date="2025-03-23T22:01:00Z" w16du:dateUtc="2025-03-23T19:01:00Z">
            <w:trPr>
              <w:gridAfter w:val="1"/>
              <w:wAfter w:w="7" w:type="dxa"/>
              <w:trHeight w:val="20"/>
            </w:trPr>
          </w:trPrChange>
        </w:trPr>
        <w:tc>
          <w:tcPr>
            <w:tcW w:w="556" w:type="dxa"/>
            <w:gridSpan w:val="2"/>
            <w:tcPrChange w:id="814" w:author="Reviewer" w:date="2025-03-23T22:01:00Z" w16du:dateUtc="2025-03-23T19:01:00Z">
              <w:tcPr>
                <w:tcW w:w="557" w:type="dxa"/>
                <w:gridSpan w:val="2"/>
              </w:tcPr>
            </w:tcPrChange>
          </w:tcPr>
          <w:p w14:paraId="3C5BBCDC" w14:textId="4D8169A9" w:rsidR="00D4751D" w:rsidRPr="00D37CDB" w:rsidRDefault="00D4751D" w:rsidP="00D4751D">
            <w:pPr>
              <w:rPr>
                <w:rFonts w:ascii="Calibri" w:eastAsia="Arial Narrow" w:hAnsi="Calibri" w:cs="Calibri"/>
                <w:b/>
                <w:bCs/>
                <w:spacing w:val="-2"/>
                <w:szCs w:val="20"/>
                <w:lang w:val="fr-FR" w:bidi="hi-IN"/>
              </w:rPr>
            </w:pPr>
            <w:r>
              <w:rPr>
                <w:rFonts w:ascii="Calibri" w:eastAsia="Arial Narrow" w:hAnsi="Calibri" w:cs="Calibri"/>
                <w:b/>
                <w:bCs/>
                <w:spacing w:val="-2"/>
                <w:szCs w:val="20"/>
                <w:lang w:val="fr-FR" w:bidi="hi-IN"/>
              </w:rPr>
              <w:t>511</w:t>
            </w:r>
          </w:p>
        </w:tc>
        <w:tc>
          <w:tcPr>
            <w:tcW w:w="5808" w:type="dxa"/>
            <w:gridSpan w:val="3"/>
            <w:tcPrChange w:id="815" w:author="Reviewer" w:date="2025-03-23T22:01:00Z" w16du:dateUtc="2025-03-23T19:01:00Z">
              <w:tcPr>
                <w:tcW w:w="5807" w:type="dxa"/>
                <w:gridSpan w:val="3"/>
              </w:tcPr>
            </w:tcPrChange>
          </w:tcPr>
          <w:p w14:paraId="26691C1D" w14:textId="1AB110A1" w:rsidR="00D4751D" w:rsidRPr="00EC5256" w:rsidRDefault="00D4751D" w:rsidP="00D4751D">
            <w:pPr>
              <w:pStyle w:val="ListParagraph1"/>
              <w:spacing w:after="0" w:line="240" w:lineRule="auto"/>
              <w:ind w:left="0"/>
              <w:rPr>
                <w:rFonts w:cstheme="minorHAnsi"/>
                <w:b/>
                <w:bCs/>
                <w:szCs w:val="20"/>
                <w:lang w:val="fr-FR"/>
              </w:rPr>
            </w:pPr>
            <w:r w:rsidRPr="00EC5256">
              <w:rPr>
                <w:rFonts w:cstheme="minorHAnsi"/>
                <w:b/>
                <w:bCs/>
                <w:lang w:val="fr-FR"/>
              </w:rPr>
              <w:t>Cette structure offre-t-elle des services de planification familiale de proximité ?</w:t>
            </w:r>
          </w:p>
        </w:tc>
        <w:tc>
          <w:tcPr>
            <w:tcW w:w="3406" w:type="dxa"/>
            <w:gridSpan w:val="3"/>
            <w:tcPrChange w:id="816" w:author="Reviewer" w:date="2025-03-23T22:01:00Z" w16du:dateUtc="2025-03-23T19:01:00Z">
              <w:tcPr>
                <w:tcW w:w="3406" w:type="dxa"/>
                <w:gridSpan w:val="3"/>
              </w:tcPr>
            </w:tcPrChange>
          </w:tcPr>
          <w:p w14:paraId="699A73AC" w14:textId="77777777" w:rsidR="00D4751D" w:rsidRPr="00EC5256" w:rsidRDefault="00D4751D" w:rsidP="00D4751D">
            <w:pPr>
              <w:tabs>
                <w:tab w:val="left" w:pos="0"/>
                <w:tab w:val="right" w:leader="dot" w:pos="4092"/>
              </w:tabs>
              <w:rPr>
                <w:rFonts w:cstheme="minorHAnsi"/>
                <w:bCs/>
                <w:lang w:val="fr-FR"/>
              </w:rPr>
            </w:pPr>
            <w:r w:rsidRPr="00EC5256">
              <w:rPr>
                <w:rFonts w:cstheme="minorHAnsi"/>
                <w:bCs/>
                <w:lang w:val="fr-FR"/>
              </w:rPr>
              <w:t>Oui</w:t>
            </w:r>
            <w:r w:rsidRPr="00EC5256">
              <w:rPr>
                <w:rFonts w:cstheme="minorHAnsi"/>
                <w:bCs/>
                <w:cs/>
                <w:lang w:val="fr-FR" w:bidi="hi-IN"/>
              </w:rPr>
              <w:tab/>
              <w:t>1</w:t>
            </w:r>
          </w:p>
          <w:p w14:paraId="22C5C863" w14:textId="39B94796" w:rsidR="00D4751D" w:rsidRPr="00EC5256" w:rsidRDefault="00D4751D" w:rsidP="00D4751D">
            <w:pPr>
              <w:tabs>
                <w:tab w:val="right" w:leader="dot" w:pos="4092"/>
              </w:tabs>
              <w:contextualSpacing/>
              <w:jc w:val="center"/>
              <w:rPr>
                <w:rFonts w:cstheme="minorHAnsi"/>
                <w:bCs/>
                <w:lang w:val="fr-FR"/>
              </w:rPr>
            </w:pPr>
            <w:r w:rsidRPr="00EC5256">
              <w:rPr>
                <w:rFonts w:cstheme="minorHAnsi"/>
                <w:bCs/>
                <w:lang w:val="fr-FR"/>
              </w:rPr>
              <w:t>Non</w:t>
            </w:r>
            <w:r w:rsidRPr="00EC5256">
              <w:rPr>
                <w:rFonts w:cstheme="minorHAnsi"/>
                <w:bCs/>
                <w:cs/>
                <w:lang w:val="fr-FR" w:bidi="hi-IN"/>
              </w:rPr>
              <w:tab/>
              <w:t>2</w:t>
            </w:r>
          </w:p>
        </w:tc>
        <w:tc>
          <w:tcPr>
            <w:tcW w:w="708" w:type="dxa"/>
            <w:tcPrChange w:id="817" w:author="Reviewer" w:date="2025-03-23T22:01:00Z" w16du:dateUtc="2025-03-23T19:01:00Z">
              <w:tcPr>
                <w:tcW w:w="708" w:type="dxa"/>
              </w:tcPr>
            </w:tcPrChange>
          </w:tcPr>
          <w:p w14:paraId="18A543F3" w14:textId="77777777" w:rsidR="00D4751D" w:rsidRPr="00EC5256" w:rsidRDefault="00D4751D" w:rsidP="00D4751D">
            <w:pPr>
              <w:jc w:val="center"/>
              <w:rPr>
                <w:rFonts w:eastAsia="Arial Narrow" w:cstheme="minorHAnsi"/>
                <w:szCs w:val="20"/>
                <w:lang w:val="fr-FR" w:bidi="hi-IN"/>
              </w:rPr>
            </w:pPr>
          </w:p>
          <w:p w14:paraId="25AD1D21" w14:textId="13FC27F3" w:rsidR="00D4751D" w:rsidRPr="00EC5256" w:rsidRDefault="00D4751D" w:rsidP="00D4751D">
            <w:pPr>
              <w:jc w:val="center"/>
              <w:rPr>
                <w:rFonts w:eastAsia="Arial Narrow" w:cstheme="minorHAnsi"/>
                <w:szCs w:val="20"/>
                <w:lang w:val="fr-FR" w:bidi="hi-IN"/>
              </w:rPr>
            </w:pPr>
            <w:r w:rsidRPr="00EC5256">
              <w:rPr>
                <w:rFonts w:cstheme="minorHAnsi"/>
                <w:bCs/>
                <w:noProof/>
                <w:lang w:val="fr-FR"/>
              </w:rPr>
              <mc:AlternateContent>
                <mc:Choice Requires="wps">
                  <w:drawing>
                    <wp:anchor distT="0" distB="0" distL="114300" distR="114300" simplePos="0" relativeHeight="252345344" behindDoc="0" locked="0" layoutInCell="1" allowOverlap="1" wp14:anchorId="77596FC8" wp14:editId="3EADA3F4">
                      <wp:simplePos x="0" y="0"/>
                      <wp:positionH relativeFrom="column">
                        <wp:posOffset>9939</wp:posOffset>
                      </wp:positionH>
                      <wp:positionV relativeFrom="paragraph">
                        <wp:posOffset>94615</wp:posOffset>
                      </wp:positionV>
                      <wp:extent cx="180975" cy="9525"/>
                      <wp:effectExtent l="0" t="57150" r="47625" b="85725"/>
                      <wp:wrapNone/>
                      <wp:docPr id="1961665263" name="Straight Arrow Connector 137"/>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1C864C" id="Straight Arrow Connector 137" o:spid="_x0000_s1026" type="#_x0000_t32" style="position:absolute;margin-left:.8pt;margin-top:7.45pt;width:14.25pt;height:.75pt;flip:y;z-index:25234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" strokecolor="black [3213]" strokeweight=".5pt">
                      <v:stroke endarrow="block" joinstyle="miter"/>
                    </v:shape>
                  </w:pict>
                </mc:Fallback>
              </mc:AlternateContent>
            </w:r>
            <w:r w:rsidRPr="00EC5256">
              <w:rPr>
                <w:rFonts w:eastAsia="Arial Narrow" w:cstheme="minorHAnsi"/>
                <w:szCs w:val="20"/>
                <w:lang w:val="fr-FR" w:bidi="hi-IN"/>
              </w:rPr>
              <w:t xml:space="preserve"> </w:t>
            </w:r>
          </w:p>
          <w:p w14:paraId="172C8DC8" w14:textId="74F993EF" w:rsidR="00D4751D" w:rsidRPr="00EC5256" w:rsidRDefault="00D4751D" w:rsidP="00D4751D">
            <w:pPr>
              <w:jc w:val="center"/>
              <w:rPr>
                <w:rFonts w:eastAsia="Arial Narrow" w:cstheme="minorHAnsi"/>
                <w:szCs w:val="20"/>
                <w:lang w:val="fr-FR" w:bidi="hi-IN"/>
              </w:rPr>
            </w:pPr>
            <w:r w:rsidRPr="00EC5256">
              <w:rPr>
                <w:rFonts w:eastAsia="Arial Narrow" w:cstheme="minorHAnsi"/>
                <w:szCs w:val="20"/>
                <w:lang w:val="fr-FR" w:bidi="hi-IN"/>
              </w:rPr>
              <w:t>601</w:t>
            </w:r>
          </w:p>
        </w:tc>
      </w:tr>
      <w:tr w:rsidR="00D4751D" w:rsidRPr="00307586" w14:paraId="6799A33F" w14:textId="77777777" w:rsidTr="00AE60C3">
        <w:tblPrEx>
          <w:jc w:val="left"/>
          <w:tblPrExChange w:id="818" w:author="Reviewer" w:date="2025-03-23T22:01:00Z" w16du:dateUtc="2025-03-23T19:01:00Z">
            <w:tblPrEx>
              <w:jc w:val="left"/>
            </w:tblPrEx>
          </w:tblPrExChange>
        </w:tblPrEx>
        <w:trPr>
          <w:gridAfter w:val="1"/>
          <w:wAfter w:w="7" w:type="dxa"/>
          <w:trHeight w:val="20"/>
          <w:trPrChange w:id="819" w:author="Reviewer" w:date="2025-03-23T22:01:00Z" w16du:dateUtc="2025-03-23T19:01:00Z">
            <w:trPr>
              <w:gridAfter w:val="1"/>
              <w:wAfter w:w="7" w:type="dxa"/>
              <w:trHeight w:val="20"/>
            </w:trPr>
          </w:trPrChange>
        </w:trPr>
        <w:tc>
          <w:tcPr>
            <w:tcW w:w="556" w:type="dxa"/>
            <w:gridSpan w:val="2"/>
            <w:tcPrChange w:id="820" w:author="Reviewer" w:date="2025-03-23T22:01:00Z" w16du:dateUtc="2025-03-23T19:01:00Z">
              <w:tcPr>
                <w:tcW w:w="557" w:type="dxa"/>
                <w:gridSpan w:val="2"/>
              </w:tcPr>
            </w:tcPrChange>
          </w:tcPr>
          <w:p w14:paraId="2DB60696" w14:textId="5B536378" w:rsidR="00D4751D" w:rsidRPr="00D37CDB" w:rsidRDefault="00D4751D" w:rsidP="00D4751D">
            <w:pPr>
              <w:rPr>
                <w:rFonts w:ascii="Calibri" w:eastAsia="Arial Narrow" w:hAnsi="Calibri" w:cs="Calibri"/>
                <w:b/>
                <w:bCs/>
                <w:spacing w:val="-2"/>
                <w:szCs w:val="20"/>
                <w:lang w:val="fr-FR" w:bidi="hi-IN"/>
              </w:rPr>
            </w:pPr>
            <w:r>
              <w:rPr>
                <w:rFonts w:ascii="Calibri" w:eastAsia="Arial Narrow" w:hAnsi="Calibri" w:cs="Calibri"/>
                <w:b/>
                <w:bCs/>
                <w:spacing w:val="-2"/>
                <w:szCs w:val="20"/>
                <w:lang w:val="fr-FR" w:bidi="hi-IN"/>
              </w:rPr>
              <w:t>512</w:t>
            </w:r>
          </w:p>
        </w:tc>
        <w:tc>
          <w:tcPr>
            <w:tcW w:w="5808" w:type="dxa"/>
            <w:gridSpan w:val="3"/>
            <w:tcPrChange w:id="821" w:author="Reviewer" w:date="2025-03-23T22:01:00Z" w16du:dateUtc="2025-03-23T19:01:00Z">
              <w:tcPr>
                <w:tcW w:w="5807" w:type="dxa"/>
                <w:gridSpan w:val="3"/>
              </w:tcPr>
            </w:tcPrChange>
          </w:tcPr>
          <w:p w14:paraId="3B278002" w14:textId="609C5693" w:rsidR="00D4751D" w:rsidRPr="00EC5256" w:rsidRDefault="00D4751D" w:rsidP="00D4751D">
            <w:pPr>
              <w:pStyle w:val="ListParagraph1"/>
              <w:spacing w:after="0" w:line="240" w:lineRule="auto"/>
              <w:ind w:left="0"/>
              <w:rPr>
                <w:rFonts w:cstheme="minorHAnsi"/>
                <w:b/>
                <w:bCs/>
                <w:szCs w:val="20"/>
                <w:lang w:val="fr-FR"/>
              </w:rPr>
            </w:pPr>
            <w:r w:rsidRPr="00EC5256">
              <w:rPr>
                <w:rFonts w:cstheme="minorHAnsi"/>
                <w:b/>
                <w:bCs/>
                <w:lang w:val="fr-FR"/>
              </w:rPr>
              <w:t>Quelle est la fréquence des services de PF de proximité organisés par cette structure ?</w:t>
            </w:r>
          </w:p>
        </w:tc>
        <w:tc>
          <w:tcPr>
            <w:tcW w:w="3406" w:type="dxa"/>
            <w:gridSpan w:val="3"/>
            <w:tcPrChange w:id="822" w:author="Reviewer" w:date="2025-03-23T22:01:00Z" w16du:dateUtc="2025-03-23T19:01:00Z">
              <w:tcPr>
                <w:tcW w:w="3406" w:type="dxa"/>
                <w:gridSpan w:val="3"/>
              </w:tcPr>
            </w:tcPrChange>
          </w:tcPr>
          <w:p w14:paraId="4A593CB3" w14:textId="77777777" w:rsidR="00D4751D" w:rsidRPr="00EC5256" w:rsidRDefault="00D4751D" w:rsidP="00D4751D">
            <w:pPr>
              <w:tabs>
                <w:tab w:val="left" w:pos="0"/>
                <w:tab w:val="right" w:leader="dot" w:pos="4092"/>
              </w:tabs>
              <w:rPr>
                <w:rFonts w:cstheme="minorHAnsi"/>
                <w:bCs/>
                <w:lang w:val="fr-FR"/>
              </w:rPr>
            </w:pPr>
            <w:r w:rsidRPr="00EC5256">
              <w:rPr>
                <w:rFonts w:cstheme="minorHAnsi"/>
                <w:bCs/>
                <w:lang w:val="fr-FR"/>
              </w:rPr>
              <w:t>Hebdomadaire</w:t>
            </w:r>
            <w:r w:rsidRPr="00EC5256">
              <w:rPr>
                <w:rFonts w:cstheme="minorHAnsi"/>
                <w:bCs/>
                <w:cs/>
                <w:lang w:val="fr-FR" w:bidi="hi-IN"/>
              </w:rPr>
              <w:tab/>
              <w:t>1</w:t>
            </w:r>
          </w:p>
          <w:p w14:paraId="5C7A8EE5" w14:textId="77777777" w:rsidR="00D4751D" w:rsidRPr="00EC5256" w:rsidRDefault="00D4751D" w:rsidP="00D4751D">
            <w:pPr>
              <w:tabs>
                <w:tab w:val="right" w:leader="dot" w:pos="4092"/>
              </w:tabs>
              <w:rPr>
                <w:rFonts w:cstheme="minorHAnsi"/>
                <w:bCs/>
                <w:cs/>
                <w:lang w:val="fr-FR" w:bidi="hi-IN"/>
              </w:rPr>
            </w:pPr>
            <w:r w:rsidRPr="00EC5256">
              <w:rPr>
                <w:rFonts w:cstheme="minorHAnsi"/>
                <w:bCs/>
                <w:lang w:val="fr-FR"/>
              </w:rPr>
              <w:t>Tous les quinze jours</w:t>
            </w:r>
            <w:r w:rsidRPr="00EC5256">
              <w:rPr>
                <w:rFonts w:cstheme="minorHAnsi"/>
                <w:bCs/>
                <w:cs/>
                <w:lang w:val="fr-FR" w:bidi="hi-IN"/>
              </w:rPr>
              <w:tab/>
              <w:t>2</w:t>
            </w:r>
          </w:p>
          <w:p w14:paraId="64C8C84C" w14:textId="77777777" w:rsidR="00D4751D" w:rsidRPr="00EC5256" w:rsidRDefault="00D4751D" w:rsidP="00D4751D">
            <w:pPr>
              <w:tabs>
                <w:tab w:val="right" w:leader="dot" w:pos="4092"/>
              </w:tabs>
              <w:rPr>
                <w:rFonts w:cstheme="minorHAnsi"/>
                <w:bCs/>
                <w:cs/>
                <w:lang w:val="fr-FR" w:bidi="hi-IN"/>
              </w:rPr>
            </w:pPr>
            <w:r w:rsidRPr="00EC5256">
              <w:rPr>
                <w:rFonts w:cstheme="minorHAnsi"/>
                <w:bCs/>
                <w:lang w:val="fr-FR"/>
              </w:rPr>
              <w:t>Mensuel</w:t>
            </w:r>
            <w:r w:rsidRPr="00EC5256">
              <w:rPr>
                <w:rFonts w:cstheme="minorHAnsi"/>
                <w:bCs/>
                <w:cs/>
                <w:lang w:val="fr-FR" w:bidi="hi-IN"/>
              </w:rPr>
              <w:tab/>
              <w:t>3</w:t>
            </w:r>
          </w:p>
          <w:p w14:paraId="05B8F50A" w14:textId="77777777" w:rsidR="00D4751D" w:rsidRPr="00EC5256" w:rsidRDefault="00D4751D" w:rsidP="00D4751D">
            <w:pPr>
              <w:tabs>
                <w:tab w:val="right" w:leader="dot" w:pos="4092"/>
              </w:tabs>
              <w:rPr>
                <w:rFonts w:cstheme="minorHAnsi"/>
                <w:bCs/>
                <w:cs/>
                <w:lang w:val="fr-FR" w:bidi="hi-IN"/>
              </w:rPr>
            </w:pPr>
            <w:r w:rsidRPr="00EC5256">
              <w:rPr>
                <w:rFonts w:cstheme="minorHAnsi"/>
                <w:bCs/>
                <w:lang w:val="fr-FR"/>
              </w:rPr>
              <w:t>Trimestrielle</w:t>
            </w:r>
            <w:r w:rsidRPr="00EC5256">
              <w:rPr>
                <w:rFonts w:cstheme="minorHAnsi"/>
                <w:bCs/>
                <w:cs/>
                <w:lang w:val="fr-FR" w:bidi="hi-IN"/>
              </w:rPr>
              <w:tab/>
              <w:t>4</w:t>
            </w:r>
          </w:p>
          <w:p w14:paraId="7EF6D000" w14:textId="239D238D" w:rsidR="00D4751D" w:rsidRPr="00EC5256" w:rsidRDefault="00D4751D" w:rsidP="00D4751D">
            <w:pPr>
              <w:tabs>
                <w:tab w:val="right" w:leader="dot" w:pos="4092"/>
              </w:tabs>
              <w:contextualSpacing/>
              <w:jc w:val="center"/>
              <w:rPr>
                <w:rFonts w:cstheme="minorHAnsi"/>
                <w:bCs/>
                <w:lang w:val="fr-FR"/>
              </w:rPr>
            </w:pPr>
            <w:r w:rsidRPr="00EC5256">
              <w:rPr>
                <w:rFonts w:cstheme="minorHAnsi"/>
                <w:bCs/>
                <w:lang w:val="fr-FR"/>
              </w:rPr>
              <w:t>Non fixe/ Basé sur les besoins</w:t>
            </w:r>
            <w:r w:rsidRPr="00EC5256">
              <w:rPr>
                <w:rFonts w:cstheme="minorHAnsi"/>
                <w:bCs/>
                <w:cs/>
                <w:lang w:val="fr-FR" w:bidi="hi-IN"/>
              </w:rPr>
              <w:tab/>
              <w:t>4</w:t>
            </w:r>
          </w:p>
        </w:tc>
        <w:tc>
          <w:tcPr>
            <w:tcW w:w="708" w:type="dxa"/>
            <w:tcPrChange w:id="823" w:author="Reviewer" w:date="2025-03-23T22:01:00Z" w16du:dateUtc="2025-03-23T19:01:00Z">
              <w:tcPr>
                <w:tcW w:w="708" w:type="dxa"/>
              </w:tcPr>
            </w:tcPrChange>
          </w:tcPr>
          <w:p w14:paraId="5D96791F" w14:textId="77777777" w:rsidR="00D4751D" w:rsidRPr="00EC5256" w:rsidRDefault="00D4751D" w:rsidP="00D4751D">
            <w:pPr>
              <w:jc w:val="center"/>
              <w:rPr>
                <w:rFonts w:eastAsia="Arial Narrow" w:cstheme="minorHAnsi"/>
                <w:szCs w:val="20"/>
                <w:lang w:val="fr-FR" w:bidi="hi-IN"/>
              </w:rPr>
            </w:pPr>
          </w:p>
          <w:p w14:paraId="70B19478" w14:textId="10522FFB" w:rsidR="00D4751D" w:rsidRPr="00EC5256" w:rsidRDefault="00D4751D" w:rsidP="00D4751D">
            <w:pPr>
              <w:jc w:val="center"/>
              <w:rPr>
                <w:rFonts w:eastAsia="Arial Narrow" w:cstheme="minorHAnsi"/>
                <w:szCs w:val="20"/>
                <w:lang w:val="fr-FR" w:bidi="hi-IN"/>
              </w:rPr>
            </w:pPr>
            <w:r w:rsidRPr="00EC5256">
              <w:rPr>
                <w:rFonts w:eastAsia="Arial Narrow" w:cstheme="minorHAnsi"/>
                <w:szCs w:val="20"/>
                <w:lang w:val="fr-FR" w:bidi="hi-IN"/>
              </w:rPr>
              <w:t xml:space="preserve"> </w:t>
            </w:r>
          </w:p>
        </w:tc>
      </w:tr>
      <w:tr w:rsidR="00D4751D" w:rsidRPr="00D37CDB" w14:paraId="23310780" w14:textId="77777777" w:rsidTr="00AE60C3">
        <w:tblPrEx>
          <w:jc w:val="left"/>
          <w:tblPrExChange w:id="824" w:author="Reviewer" w:date="2025-03-23T22:01:00Z" w16du:dateUtc="2025-03-23T19:01:00Z">
            <w:tblPrEx>
              <w:jc w:val="left"/>
            </w:tblPrEx>
          </w:tblPrExChange>
        </w:tblPrEx>
        <w:trPr>
          <w:gridAfter w:val="1"/>
          <w:wAfter w:w="7" w:type="dxa"/>
          <w:trHeight w:val="20"/>
          <w:trPrChange w:id="825" w:author="Reviewer" w:date="2025-03-23T22:01:00Z" w16du:dateUtc="2025-03-23T19:01:00Z">
            <w:trPr>
              <w:gridAfter w:val="1"/>
              <w:wAfter w:w="7" w:type="dxa"/>
              <w:trHeight w:val="20"/>
            </w:trPr>
          </w:trPrChange>
        </w:trPr>
        <w:tc>
          <w:tcPr>
            <w:tcW w:w="556" w:type="dxa"/>
            <w:gridSpan w:val="2"/>
            <w:tcPrChange w:id="826" w:author="Reviewer" w:date="2025-03-23T22:01:00Z" w16du:dateUtc="2025-03-23T19:01:00Z">
              <w:tcPr>
                <w:tcW w:w="557" w:type="dxa"/>
                <w:gridSpan w:val="2"/>
              </w:tcPr>
            </w:tcPrChange>
          </w:tcPr>
          <w:p w14:paraId="7838E885" w14:textId="6FBF8B11" w:rsidR="00D4751D" w:rsidRPr="00EC5256" w:rsidRDefault="00D4751D" w:rsidP="00D4751D">
            <w:pPr>
              <w:rPr>
                <w:rFonts w:ascii="Calibri" w:eastAsia="Arial Narrow" w:hAnsi="Calibri" w:cs="Calibri"/>
                <w:b/>
                <w:bCs/>
                <w:spacing w:val="-2"/>
                <w:szCs w:val="20"/>
                <w:lang w:val="fr-FR" w:bidi="hi-IN"/>
              </w:rPr>
            </w:pPr>
            <w:r w:rsidRPr="00EC5256">
              <w:rPr>
                <w:rFonts w:ascii="Calibri" w:eastAsia="Arial Narrow" w:hAnsi="Calibri" w:cs="Calibri"/>
                <w:b/>
                <w:bCs/>
                <w:spacing w:val="-2"/>
                <w:szCs w:val="20"/>
                <w:lang w:val="fr-FR" w:bidi="hi-IN"/>
              </w:rPr>
              <w:lastRenderedPageBreak/>
              <w:t>513</w:t>
            </w:r>
          </w:p>
        </w:tc>
        <w:tc>
          <w:tcPr>
            <w:tcW w:w="5808" w:type="dxa"/>
            <w:gridSpan w:val="3"/>
            <w:vAlign w:val="center"/>
            <w:tcPrChange w:id="827" w:author="Reviewer" w:date="2025-03-23T22:01:00Z" w16du:dateUtc="2025-03-23T19:01:00Z">
              <w:tcPr>
                <w:tcW w:w="5807" w:type="dxa"/>
                <w:gridSpan w:val="3"/>
                <w:vAlign w:val="center"/>
              </w:tcPr>
            </w:tcPrChange>
          </w:tcPr>
          <w:p w14:paraId="27680774" w14:textId="4239A14D" w:rsidR="00D4751D" w:rsidRPr="00EC5256" w:rsidRDefault="00D4751D" w:rsidP="00D4751D">
            <w:pPr>
              <w:pStyle w:val="ListParagraph1"/>
              <w:spacing w:after="0" w:line="240" w:lineRule="auto"/>
              <w:ind w:left="0"/>
              <w:rPr>
                <w:rFonts w:ascii="Calibri" w:hAnsi="Calibri" w:cs="Calibri"/>
                <w:b/>
                <w:bCs/>
                <w:szCs w:val="20"/>
                <w:lang w:val="fr-FR"/>
              </w:rPr>
            </w:pPr>
            <w:r w:rsidRPr="00EC5256">
              <w:rPr>
                <w:b/>
                <w:bCs/>
                <w:lang w:val="fr-FR"/>
              </w:rPr>
              <w:t>Les méthodes/services de PF suivants sont-ils fournis lors des séances de sensibilisation ?</w:t>
            </w:r>
          </w:p>
        </w:tc>
        <w:tc>
          <w:tcPr>
            <w:tcW w:w="1678" w:type="dxa"/>
            <w:gridSpan w:val="2"/>
            <w:shd w:val="clear" w:color="auto" w:fill="D0CECE" w:themeFill="background2" w:themeFillShade="E6"/>
            <w:vAlign w:val="center"/>
            <w:tcPrChange w:id="828" w:author="Reviewer" w:date="2025-03-23T22:01:00Z" w16du:dateUtc="2025-03-23T19:01:00Z">
              <w:tcPr>
                <w:tcW w:w="1678" w:type="dxa"/>
                <w:gridSpan w:val="2"/>
                <w:shd w:val="clear" w:color="auto" w:fill="D0CECE" w:themeFill="background2" w:themeFillShade="E6"/>
                <w:vAlign w:val="center"/>
              </w:tcPr>
            </w:tcPrChange>
          </w:tcPr>
          <w:p w14:paraId="5CF2C16F" w14:textId="5ED08022" w:rsidR="00D4751D" w:rsidRPr="00117F6A"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Oui</w:t>
            </w:r>
          </w:p>
        </w:tc>
        <w:tc>
          <w:tcPr>
            <w:tcW w:w="1728" w:type="dxa"/>
            <w:shd w:val="clear" w:color="auto" w:fill="D0CECE" w:themeFill="background2" w:themeFillShade="E6"/>
            <w:vAlign w:val="center"/>
            <w:tcPrChange w:id="829" w:author="Reviewer" w:date="2025-03-23T22:01:00Z" w16du:dateUtc="2025-03-23T19:01:00Z">
              <w:tcPr>
                <w:tcW w:w="1728" w:type="dxa"/>
                <w:shd w:val="clear" w:color="auto" w:fill="D0CECE" w:themeFill="background2" w:themeFillShade="E6"/>
                <w:vAlign w:val="center"/>
              </w:tcPr>
            </w:tcPrChange>
          </w:tcPr>
          <w:p w14:paraId="67F3A66C" w14:textId="400BCE06"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Non</w:t>
            </w:r>
          </w:p>
        </w:tc>
        <w:tc>
          <w:tcPr>
            <w:tcW w:w="708" w:type="dxa"/>
            <w:tcPrChange w:id="830" w:author="Reviewer" w:date="2025-03-23T22:01:00Z" w16du:dateUtc="2025-03-23T19:01:00Z">
              <w:tcPr>
                <w:tcW w:w="708" w:type="dxa"/>
              </w:tcPr>
            </w:tcPrChange>
          </w:tcPr>
          <w:p w14:paraId="09447B0B"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7A0B9372" w14:textId="77777777" w:rsidTr="00AE60C3">
        <w:tblPrEx>
          <w:jc w:val="left"/>
          <w:tblPrExChange w:id="831" w:author="Reviewer" w:date="2025-03-23T22:01:00Z" w16du:dateUtc="2025-03-23T19:01:00Z">
            <w:tblPrEx>
              <w:jc w:val="left"/>
            </w:tblPrEx>
          </w:tblPrExChange>
        </w:tblPrEx>
        <w:trPr>
          <w:gridAfter w:val="1"/>
          <w:wAfter w:w="7" w:type="dxa"/>
          <w:trHeight w:val="20"/>
          <w:trPrChange w:id="832" w:author="Reviewer" w:date="2025-03-23T22:01:00Z" w16du:dateUtc="2025-03-23T19:01:00Z">
            <w:trPr>
              <w:gridAfter w:val="1"/>
              <w:wAfter w:w="7" w:type="dxa"/>
              <w:trHeight w:val="20"/>
            </w:trPr>
          </w:trPrChange>
        </w:trPr>
        <w:tc>
          <w:tcPr>
            <w:tcW w:w="556" w:type="dxa"/>
            <w:gridSpan w:val="2"/>
            <w:tcPrChange w:id="833" w:author="Reviewer" w:date="2025-03-23T22:01:00Z" w16du:dateUtc="2025-03-23T19:01:00Z">
              <w:tcPr>
                <w:tcW w:w="557" w:type="dxa"/>
                <w:gridSpan w:val="2"/>
              </w:tcPr>
            </w:tcPrChange>
          </w:tcPr>
          <w:p w14:paraId="625162B6" w14:textId="77777777" w:rsidR="00D4751D" w:rsidRPr="005C2A79" w:rsidRDefault="00D4751D" w:rsidP="00D4751D">
            <w:pPr>
              <w:pStyle w:val="ListParagraph"/>
              <w:numPr>
                <w:ilvl w:val="0"/>
                <w:numId w:val="17"/>
              </w:numPr>
              <w:jc w:val="center"/>
              <w:rPr>
                <w:rFonts w:ascii="Calibri" w:eastAsia="Arial Narrow" w:hAnsi="Calibri" w:cs="Calibri"/>
                <w:spacing w:val="-2"/>
                <w:szCs w:val="20"/>
                <w:lang w:val="fr-FR" w:bidi="hi-IN"/>
              </w:rPr>
            </w:pPr>
          </w:p>
        </w:tc>
        <w:tc>
          <w:tcPr>
            <w:tcW w:w="5808" w:type="dxa"/>
            <w:gridSpan w:val="3"/>
            <w:vAlign w:val="center"/>
            <w:tcPrChange w:id="834" w:author="Reviewer" w:date="2025-03-23T22:01:00Z" w16du:dateUtc="2025-03-23T19:01:00Z">
              <w:tcPr>
                <w:tcW w:w="5807" w:type="dxa"/>
                <w:gridSpan w:val="3"/>
                <w:vAlign w:val="center"/>
              </w:tcPr>
            </w:tcPrChange>
          </w:tcPr>
          <w:p w14:paraId="6744CEC9" w14:textId="0E95074D" w:rsidR="00D4751D" w:rsidRPr="00EC5256" w:rsidRDefault="00D4751D" w:rsidP="00D4751D">
            <w:pPr>
              <w:rPr>
                <w:bCs/>
                <w:lang w:val="fr-FR"/>
              </w:rPr>
            </w:pPr>
            <w:r w:rsidRPr="00D37CDB">
              <w:rPr>
                <w:bCs/>
                <w:lang w:val="fr-FR"/>
              </w:rPr>
              <w:t>Pilules</w:t>
            </w:r>
          </w:p>
        </w:tc>
        <w:tc>
          <w:tcPr>
            <w:tcW w:w="1678" w:type="dxa"/>
            <w:gridSpan w:val="2"/>
            <w:shd w:val="clear" w:color="auto" w:fill="auto"/>
            <w:vAlign w:val="center"/>
            <w:tcPrChange w:id="835" w:author="Reviewer" w:date="2025-03-23T22:01:00Z" w16du:dateUtc="2025-03-23T19:01:00Z">
              <w:tcPr>
                <w:tcW w:w="1678" w:type="dxa"/>
                <w:gridSpan w:val="2"/>
                <w:shd w:val="clear" w:color="auto" w:fill="auto"/>
                <w:vAlign w:val="center"/>
              </w:tcPr>
            </w:tcPrChange>
          </w:tcPr>
          <w:p w14:paraId="55BDD9B9" w14:textId="791A1F06"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728" w:type="dxa"/>
            <w:shd w:val="clear" w:color="auto" w:fill="auto"/>
            <w:vAlign w:val="center"/>
            <w:tcPrChange w:id="836" w:author="Reviewer" w:date="2025-03-23T22:01:00Z" w16du:dateUtc="2025-03-23T19:01:00Z">
              <w:tcPr>
                <w:tcW w:w="1728" w:type="dxa"/>
                <w:shd w:val="clear" w:color="auto" w:fill="auto"/>
                <w:vAlign w:val="center"/>
              </w:tcPr>
            </w:tcPrChange>
          </w:tcPr>
          <w:p w14:paraId="6F566CD7" w14:textId="0528CDA9"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708" w:type="dxa"/>
            <w:shd w:val="clear" w:color="auto" w:fill="auto"/>
            <w:tcPrChange w:id="837" w:author="Reviewer" w:date="2025-03-23T22:01:00Z" w16du:dateUtc="2025-03-23T19:01:00Z">
              <w:tcPr>
                <w:tcW w:w="708" w:type="dxa"/>
                <w:shd w:val="clear" w:color="auto" w:fill="auto"/>
              </w:tcPr>
            </w:tcPrChange>
          </w:tcPr>
          <w:p w14:paraId="619A5DC1"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1C544304" w14:textId="77777777" w:rsidTr="00AE60C3">
        <w:tblPrEx>
          <w:jc w:val="left"/>
          <w:tblPrExChange w:id="838" w:author="Reviewer" w:date="2025-03-23T22:01:00Z" w16du:dateUtc="2025-03-23T19:01:00Z">
            <w:tblPrEx>
              <w:jc w:val="left"/>
            </w:tblPrEx>
          </w:tblPrExChange>
        </w:tblPrEx>
        <w:trPr>
          <w:gridAfter w:val="1"/>
          <w:wAfter w:w="7" w:type="dxa"/>
          <w:trHeight w:val="20"/>
          <w:trPrChange w:id="839" w:author="Reviewer" w:date="2025-03-23T22:01:00Z" w16du:dateUtc="2025-03-23T19:01:00Z">
            <w:trPr>
              <w:gridAfter w:val="1"/>
              <w:wAfter w:w="7" w:type="dxa"/>
              <w:trHeight w:val="20"/>
            </w:trPr>
          </w:trPrChange>
        </w:trPr>
        <w:tc>
          <w:tcPr>
            <w:tcW w:w="556" w:type="dxa"/>
            <w:gridSpan w:val="2"/>
            <w:tcPrChange w:id="840" w:author="Reviewer" w:date="2025-03-23T22:01:00Z" w16du:dateUtc="2025-03-23T19:01:00Z">
              <w:tcPr>
                <w:tcW w:w="557" w:type="dxa"/>
                <w:gridSpan w:val="2"/>
              </w:tcPr>
            </w:tcPrChange>
          </w:tcPr>
          <w:p w14:paraId="7CA4E0F8" w14:textId="77777777" w:rsidR="00D4751D" w:rsidRPr="005C2A79" w:rsidRDefault="00D4751D" w:rsidP="00D4751D">
            <w:pPr>
              <w:pStyle w:val="ListParagraph"/>
              <w:numPr>
                <w:ilvl w:val="0"/>
                <w:numId w:val="17"/>
              </w:numPr>
              <w:jc w:val="center"/>
              <w:rPr>
                <w:rFonts w:ascii="Calibri" w:eastAsia="Arial Narrow" w:hAnsi="Calibri" w:cs="Calibri"/>
                <w:spacing w:val="-2"/>
                <w:szCs w:val="20"/>
                <w:lang w:val="fr-FR" w:bidi="hi-IN"/>
              </w:rPr>
            </w:pPr>
          </w:p>
        </w:tc>
        <w:tc>
          <w:tcPr>
            <w:tcW w:w="5808" w:type="dxa"/>
            <w:gridSpan w:val="3"/>
            <w:vAlign w:val="center"/>
            <w:tcPrChange w:id="841" w:author="Reviewer" w:date="2025-03-23T22:01:00Z" w16du:dateUtc="2025-03-23T19:01:00Z">
              <w:tcPr>
                <w:tcW w:w="5807" w:type="dxa"/>
                <w:gridSpan w:val="3"/>
                <w:vAlign w:val="center"/>
              </w:tcPr>
            </w:tcPrChange>
          </w:tcPr>
          <w:p w14:paraId="5C5793D0" w14:textId="24F04FA8" w:rsidR="00D4751D" w:rsidRPr="00EC5256" w:rsidRDefault="00D4751D" w:rsidP="00D4751D">
            <w:pPr>
              <w:rPr>
                <w:bCs/>
                <w:lang w:val="fr-FR"/>
              </w:rPr>
            </w:pPr>
            <w:r w:rsidRPr="00D37CDB">
              <w:rPr>
                <w:bCs/>
                <w:lang w:val="fr-FR"/>
              </w:rPr>
              <w:t>Injectable</w:t>
            </w:r>
          </w:p>
        </w:tc>
        <w:tc>
          <w:tcPr>
            <w:tcW w:w="1678" w:type="dxa"/>
            <w:gridSpan w:val="2"/>
            <w:tcPrChange w:id="842" w:author="Reviewer" w:date="2025-03-23T22:01:00Z" w16du:dateUtc="2025-03-23T19:01:00Z">
              <w:tcPr>
                <w:tcW w:w="1678" w:type="dxa"/>
                <w:gridSpan w:val="2"/>
              </w:tcPr>
            </w:tcPrChange>
          </w:tcPr>
          <w:p w14:paraId="26CE6702"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728" w:type="dxa"/>
            <w:tcPrChange w:id="843" w:author="Reviewer" w:date="2025-03-23T22:01:00Z" w16du:dateUtc="2025-03-23T19:01:00Z">
              <w:tcPr>
                <w:tcW w:w="1728" w:type="dxa"/>
              </w:tcPr>
            </w:tcPrChange>
          </w:tcPr>
          <w:p w14:paraId="57528666"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708" w:type="dxa"/>
            <w:tcPrChange w:id="844" w:author="Reviewer" w:date="2025-03-23T22:01:00Z" w16du:dateUtc="2025-03-23T19:01:00Z">
              <w:tcPr>
                <w:tcW w:w="708" w:type="dxa"/>
              </w:tcPr>
            </w:tcPrChange>
          </w:tcPr>
          <w:p w14:paraId="13FAEC9F"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69E2AFAD" w14:textId="77777777" w:rsidTr="00AE60C3">
        <w:tblPrEx>
          <w:jc w:val="left"/>
          <w:tblPrExChange w:id="845" w:author="Reviewer" w:date="2025-03-23T22:01:00Z" w16du:dateUtc="2025-03-23T19:01:00Z">
            <w:tblPrEx>
              <w:jc w:val="left"/>
            </w:tblPrEx>
          </w:tblPrExChange>
        </w:tblPrEx>
        <w:trPr>
          <w:gridAfter w:val="1"/>
          <w:wAfter w:w="7" w:type="dxa"/>
          <w:trHeight w:val="20"/>
          <w:trPrChange w:id="846" w:author="Reviewer" w:date="2025-03-23T22:01:00Z" w16du:dateUtc="2025-03-23T19:01:00Z">
            <w:trPr>
              <w:gridAfter w:val="1"/>
              <w:wAfter w:w="7" w:type="dxa"/>
              <w:trHeight w:val="20"/>
            </w:trPr>
          </w:trPrChange>
        </w:trPr>
        <w:tc>
          <w:tcPr>
            <w:tcW w:w="556" w:type="dxa"/>
            <w:gridSpan w:val="2"/>
            <w:tcPrChange w:id="847" w:author="Reviewer" w:date="2025-03-23T22:01:00Z" w16du:dateUtc="2025-03-23T19:01:00Z">
              <w:tcPr>
                <w:tcW w:w="557" w:type="dxa"/>
                <w:gridSpan w:val="2"/>
              </w:tcPr>
            </w:tcPrChange>
          </w:tcPr>
          <w:p w14:paraId="2B196F37" w14:textId="77777777" w:rsidR="00D4751D" w:rsidRPr="005C2A79" w:rsidRDefault="00D4751D" w:rsidP="00D4751D">
            <w:pPr>
              <w:pStyle w:val="ListParagraph"/>
              <w:numPr>
                <w:ilvl w:val="0"/>
                <w:numId w:val="17"/>
              </w:numPr>
              <w:jc w:val="center"/>
              <w:rPr>
                <w:rFonts w:ascii="Calibri" w:eastAsia="Arial Narrow" w:hAnsi="Calibri" w:cs="Calibri"/>
                <w:spacing w:val="-2"/>
                <w:szCs w:val="20"/>
                <w:lang w:val="fr-FR" w:bidi="hi-IN"/>
              </w:rPr>
            </w:pPr>
          </w:p>
        </w:tc>
        <w:tc>
          <w:tcPr>
            <w:tcW w:w="5808" w:type="dxa"/>
            <w:gridSpan w:val="3"/>
            <w:vAlign w:val="center"/>
            <w:tcPrChange w:id="848" w:author="Reviewer" w:date="2025-03-23T22:01:00Z" w16du:dateUtc="2025-03-23T19:01:00Z">
              <w:tcPr>
                <w:tcW w:w="5807" w:type="dxa"/>
                <w:gridSpan w:val="3"/>
                <w:vAlign w:val="center"/>
              </w:tcPr>
            </w:tcPrChange>
          </w:tcPr>
          <w:p w14:paraId="09CC4CB4" w14:textId="1367FB60" w:rsidR="00D4751D" w:rsidRDefault="00D4751D" w:rsidP="00D4751D">
            <w:pPr>
              <w:pStyle w:val="ListParagraph1"/>
              <w:spacing w:after="0" w:line="240" w:lineRule="auto"/>
              <w:ind w:left="0"/>
              <w:rPr>
                <w:rFonts w:ascii="Calibri" w:hAnsi="Calibri" w:cs="Calibri"/>
                <w:b/>
                <w:szCs w:val="20"/>
                <w:lang w:val="fr-FR"/>
              </w:rPr>
            </w:pPr>
            <w:r w:rsidRPr="00D37CDB">
              <w:rPr>
                <w:bCs/>
                <w:lang w:val="fr-FR"/>
              </w:rPr>
              <w:t xml:space="preserve">Préservatif masculin </w:t>
            </w:r>
          </w:p>
        </w:tc>
        <w:tc>
          <w:tcPr>
            <w:tcW w:w="1678" w:type="dxa"/>
            <w:gridSpan w:val="2"/>
            <w:tcPrChange w:id="849" w:author="Reviewer" w:date="2025-03-23T22:01:00Z" w16du:dateUtc="2025-03-23T19:01:00Z">
              <w:tcPr>
                <w:tcW w:w="1678" w:type="dxa"/>
                <w:gridSpan w:val="2"/>
              </w:tcPr>
            </w:tcPrChange>
          </w:tcPr>
          <w:p w14:paraId="7DA73FF2"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728" w:type="dxa"/>
            <w:tcPrChange w:id="850" w:author="Reviewer" w:date="2025-03-23T22:01:00Z" w16du:dateUtc="2025-03-23T19:01:00Z">
              <w:tcPr>
                <w:tcW w:w="1728" w:type="dxa"/>
              </w:tcPr>
            </w:tcPrChange>
          </w:tcPr>
          <w:p w14:paraId="144D2DB7"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708" w:type="dxa"/>
            <w:tcPrChange w:id="851" w:author="Reviewer" w:date="2025-03-23T22:01:00Z" w16du:dateUtc="2025-03-23T19:01:00Z">
              <w:tcPr>
                <w:tcW w:w="708" w:type="dxa"/>
              </w:tcPr>
            </w:tcPrChange>
          </w:tcPr>
          <w:p w14:paraId="6FDF7043"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42CADF3D" w14:textId="77777777" w:rsidTr="00AE60C3">
        <w:tblPrEx>
          <w:jc w:val="left"/>
          <w:tblPrExChange w:id="852" w:author="Reviewer" w:date="2025-03-23T22:01:00Z" w16du:dateUtc="2025-03-23T19:01:00Z">
            <w:tblPrEx>
              <w:jc w:val="left"/>
            </w:tblPrEx>
          </w:tblPrExChange>
        </w:tblPrEx>
        <w:trPr>
          <w:gridAfter w:val="1"/>
          <w:wAfter w:w="7" w:type="dxa"/>
          <w:trHeight w:val="20"/>
          <w:trPrChange w:id="853" w:author="Reviewer" w:date="2025-03-23T22:01:00Z" w16du:dateUtc="2025-03-23T19:01:00Z">
            <w:trPr>
              <w:gridAfter w:val="1"/>
              <w:wAfter w:w="7" w:type="dxa"/>
              <w:trHeight w:val="20"/>
            </w:trPr>
          </w:trPrChange>
        </w:trPr>
        <w:tc>
          <w:tcPr>
            <w:tcW w:w="556" w:type="dxa"/>
            <w:gridSpan w:val="2"/>
            <w:tcPrChange w:id="854" w:author="Reviewer" w:date="2025-03-23T22:01:00Z" w16du:dateUtc="2025-03-23T19:01:00Z">
              <w:tcPr>
                <w:tcW w:w="557" w:type="dxa"/>
                <w:gridSpan w:val="2"/>
              </w:tcPr>
            </w:tcPrChange>
          </w:tcPr>
          <w:p w14:paraId="387A6B12" w14:textId="77777777" w:rsidR="00D4751D" w:rsidRPr="005C2A79" w:rsidRDefault="00D4751D" w:rsidP="00D4751D">
            <w:pPr>
              <w:pStyle w:val="ListParagraph"/>
              <w:numPr>
                <w:ilvl w:val="0"/>
                <w:numId w:val="17"/>
              </w:numPr>
              <w:jc w:val="center"/>
              <w:rPr>
                <w:rFonts w:ascii="Calibri" w:eastAsia="Arial Narrow" w:hAnsi="Calibri" w:cs="Calibri"/>
                <w:spacing w:val="-2"/>
                <w:szCs w:val="20"/>
                <w:lang w:val="fr-FR" w:bidi="hi-IN"/>
              </w:rPr>
            </w:pPr>
          </w:p>
        </w:tc>
        <w:tc>
          <w:tcPr>
            <w:tcW w:w="5808" w:type="dxa"/>
            <w:gridSpan w:val="3"/>
            <w:vAlign w:val="center"/>
            <w:tcPrChange w:id="855" w:author="Reviewer" w:date="2025-03-23T22:01:00Z" w16du:dateUtc="2025-03-23T19:01:00Z">
              <w:tcPr>
                <w:tcW w:w="5807" w:type="dxa"/>
                <w:gridSpan w:val="3"/>
                <w:vAlign w:val="center"/>
              </w:tcPr>
            </w:tcPrChange>
          </w:tcPr>
          <w:p w14:paraId="4B6A689B" w14:textId="17233B2A" w:rsidR="00D4751D" w:rsidRDefault="00D4751D" w:rsidP="00D4751D">
            <w:pPr>
              <w:pStyle w:val="ListParagraph1"/>
              <w:spacing w:after="0" w:line="240" w:lineRule="auto"/>
              <w:ind w:left="0"/>
              <w:rPr>
                <w:rFonts w:ascii="Calibri" w:hAnsi="Calibri" w:cs="Calibri"/>
                <w:b/>
                <w:szCs w:val="20"/>
                <w:lang w:val="fr-FR"/>
              </w:rPr>
            </w:pPr>
            <w:r w:rsidRPr="00D37CDB">
              <w:rPr>
                <w:bCs/>
                <w:lang w:val="fr-FR"/>
              </w:rPr>
              <w:t>Préservatif féminin</w:t>
            </w:r>
          </w:p>
        </w:tc>
        <w:tc>
          <w:tcPr>
            <w:tcW w:w="1678" w:type="dxa"/>
            <w:gridSpan w:val="2"/>
            <w:tcPrChange w:id="856" w:author="Reviewer" w:date="2025-03-23T22:01:00Z" w16du:dateUtc="2025-03-23T19:01:00Z">
              <w:tcPr>
                <w:tcW w:w="1678" w:type="dxa"/>
                <w:gridSpan w:val="2"/>
              </w:tcPr>
            </w:tcPrChange>
          </w:tcPr>
          <w:p w14:paraId="4C3BDEB2"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728" w:type="dxa"/>
            <w:tcPrChange w:id="857" w:author="Reviewer" w:date="2025-03-23T22:01:00Z" w16du:dateUtc="2025-03-23T19:01:00Z">
              <w:tcPr>
                <w:tcW w:w="1728" w:type="dxa"/>
              </w:tcPr>
            </w:tcPrChange>
          </w:tcPr>
          <w:p w14:paraId="2FDB2B15"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708" w:type="dxa"/>
            <w:tcPrChange w:id="858" w:author="Reviewer" w:date="2025-03-23T22:01:00Z" w16du:dateUtc="2025-03-23T19:01:00Z">
              <w:tcPr>
                <w:tcW w:w="708" w:type="dxa"/>
              </w:tcPr>
            </w:tcPrChange>
          </w:tcPr>
          <w:p w14:paraId="061084FF"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3D628B65" w14:textId="77777777" w:rsidTr="00AE60C3">
        <w:tblPrEx>
          <w:jc w:val="left"/>
          <w:tblPrExChange w:id="859" w:author="Reviewer" w:date="2025-03-23T22:01:00Z" w16du:dateUtc="2025-03-23T19:01:00Z">
            <w:tblPrEx>
              <w:jc w:val="left"/>
            </w:tblPrEx>
          </w:tblPrExChange>
        </w:tblPrEx>
        <w:trPr>
          <w:gridAfter w:val="1"/>
          <w:wAfter w:w="7" w:type="dxa"/>
          <w:trHeight w:val="20"/>
          <w:trPrChange w:id="860" w:author="Reviewer" w:date="2025-03-23T22:01:00Z" w16du:dateUtc="2025-03-23T19:01:00Z">
            <w:trPr>
              <w:gridAfter w:val="1"/>
              <w:wAfter w:w="7" w:type="dxa"/>
              <w:trHeight w:val="20"/>
            </w:trPr>
          </w:trPrChange>
        </w:trPr>
        <w:tc>
          <w:tcPr>
            <w:tcW w:w="556" w:type="dxa"/>
            <w:gridSpan w:val="2"/>
            <w:tcPrChange w:id="861" w:author="Reviewer" w:date="2025-03-23T22:01:00Z" w16du:dateUtc="2025-03-23T19:01:00Z">
              <w:tcPr>
                <w:tcW w:w="557" w:type="dxa"/>
                <w:gridSpan w:val="2"/>
              </w:tcPr>
            </w:tcPrChange>
          </w:tcPr>
          <w:p w14:paraId="7BE2EE44" w14:textId="77777777" w:rsidR="00D4751D" w:rsidRPr="005C2A79" w:rsidRDefault="00D4751D" w:rsidP="00D4751D">
            <w:pPr>
              <w:pStyle w:val="ListParagraph"/>
              <w:numPr>
                <w:ilvl w:val="0"/>
                <w:numId w:val="17"/>
              </w:numPr>
              <w:jc w:val="center"/>
              <w:rPr>
                <w:rFonts w:ascii="Calibri" w:eastAsia="Arial Narrow" w:hAnsi="Calibri" w:cs="Calibri"/>
                <w:spacing w:val="-2"/>
                <w:szCs w:val="20"/>
                <w:lang w:val="fr-FR" w:bidi="hi-IN"/>
              </w:rPr>
            </w:pPr>
          </w:p>
        </w:tc>
        <w:tc>
          <w:tcPr>
            <w:tcW w:w="5808" w:type="dxa"/>
            <w:gridSpan w:val="3"/>
            <w:vAlign w:val="center"/>
            <w:tcPrChange w:id="862" w:author="Reviewer" w:date="2025-03-23T22:01:00Z" w16du:dateUtc="2025-03-23T19:01:00Z">
              <w:tcPr>
                <w:tcW w:w="5807" w:type="dxa"/>
                <w:gridSpan w:val="3"/>
                <w:vAlign w:val="center"/>
              </w:tcPr>
            </w:tcPrChange>
          </w:tcPr>
          <w:p w14:paraId="4BDB8F01" w14:textId="0C5F0A45" w:rsidR="00D4751D" w:rsidRPr="00EC5256" w:rsidRDefault="00D4751D" w:rsidP="00D4751D">
            <w:pPr>
              <w:rPr>
                <w:bCs/>
                <w:lang w:val="fr-FR"/>
              </w:rPr>
            </w:pPr>
            <w:r w:rsidRPr="00D37CDB">
              <w:rPr>
                <w:bCs/>
                <w:lang w:val="fr-FR"/>
              </w:rPr>
              <w:t>Contraception d’urgence</w:t>
            </w:r>
          </w:p>
        </w:tc>
        <w:tc>
          <w:tcPr>
            <w:tcW w:w="1678" w:type="dxa"/>
            <w:gridSpan w:val="2"/>
            <w:tcPrChange w:id="863" w:author="Reviewer" w:date="2025-03-23T22:01:00Z" w16du:dateUtc="2025-03-23T19:01:00Z">
              <w:tcPr>
                <w:tcW w:w="1678" w:type="dxa"/>
                <w:gridSpan w:val="2"/>
              </w:tcPr>
            </w:tcPrChange>
          </w:tcPr>
          <w:p w14:paraId="4109ED35"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728" w:type="dxa"/>
            <w:tcPrChange w:id="864" w:author="Reviewer" w:date="2025-03-23T22:01:00Z" w16du:dateUtc="2025-03-23T19:01:00Z">
              <w:tcPr>
                <w:tcW w:w="1728" w:type="dxa"/>
              </w:tcPr>
            </w:tcPrChange>
          </w:tcPr>
          <w:p w14:paraId="34DDEDE9"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708" w:type="dxa"/>
            <w:tcPrChange w:id="865" w:author="Reviewer" w:date="2025-03-23T22:01:00Z" w16du:dateUtc="2025-03-23T19:01:00Z">
              <w:tcPr>
                <w:tcW w:w="708" w:type="dxa"/>
              </w:tcPr>
            </w:tcPrChange>
          </w:tcPr>
          <w:p w14:paraId="40FCCD73"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11ED0F09" w14:textId="77777777" w:rsidTr="00AE60C3">
        <w:tblPrEx>
          <w:jc w:val="left"/>
          <w:tblPrExChange w:id="866" w:author="Reviewer" w:date="2025-03-23T22:01:00Z" w16du:dateUtc="2025-03-23T19:01:00Z">
            <w:tblPrEx>
              <w:jc w:val="left"/>
            </w:tblPrEx>
          </w:tblPrExChange>
        </w:tblPrEx>
        <w:trPr>
          <w:gridAfter w:val="1"/>
          <w:wAfter w:w="7" w:type="dxa"/>
          <w:trHeight w:val="20"/>
          <w:trPrChange w:id="867" w:author="Reviewer" w:date="2025-03-23T22:01:00Z" w16du:dateUtc="2025-03-23T19:01:00Z">
            <w:trPr>
              <w:gridAfter w:val="1"/>
              <w:wAfter w:w="7" w:type="dxa"/>
              <w:trHeight w:val="20"/>
            </w:trPr>
          </w:trPrChange>
        </w:trPr>
        <w:tc>
          <w:tcPr>
            <w:tcW w:w="556" w:type="dxa"/>
            <w:gridSpan w:val="2"/>
            <w:tcPrChange w:id="868" w:author="Reviewer" w:date="2025-03-23T22:01:00Z" w16du:dateUtc="2025-03-23T19:01:00Z">
              <w:tcPr>
                <w:tcW w:w="557" w:type="dxa"/>
                <w:gridSpan w:val="2"/>
              </w:tcPr>
            </w:tcPrChange>
          </w:tcPr>
          <w:p w14:paraId="088A7AA3" w14:textId="77777777" w:rsidR="00D4751D" w:rsidRPr="005C2A79" w:rsidRDefault="00D4751D" w:rsidP="00D4751D">
            <w:pPr>
              <w:pStyle w:val="ListParagraph"/>
              <w:numPr>
                <w:ilvl w:val="0"/>
                <w:numId w:val="17"/>
              </w:numPr>
              <w:jc w:val="center"/>
              <w:rPr>
                <w:rFonts w:ascii="Calibri" w:eastAsia="Arial Narrow" w:hAnsi="Calibri" w:cs="Calibri"/>
                <w:spacing w:val="-2"/>
                <w:szCs w:val="20"/>
                <w:lang w:val="fr-FR" w:bidi="hi-IN"/>
              </w:rPr>
            </w:pPr>
          </w:p>
        </w:tc>
        <w:tc>
          <w:tcPr>
            <w:tcW w:w="5808" w:type="dxa"/>
            <w:gridSpan w:val="3"/>
            <w:vAlign w:val="center"/>
            <w:tcPrChange w:id="869" w:author="Reviewer" w:date="2025-03-23T22:01:00Z" w16du:dateUtc="2025-03-23T19:01:00Z">
              <w:tcPr>
                <w:tcW w:w="5807" w:type="dxa"/>
                <w:gridSpan w:val="3"/>
                <w:vAlign w:val="center"/>
              </w:tcPr>
            </w:tcPrChange>
          </w:tcPr>
          <w:p w14:paraId="438F63A1" w14:textId="29B9B6F4" w:rsidR="00D4751D" w:rsidRPr="00EC5256" w:rsidRDefault="00D4751D" w:rsidP="00D4751D">
            <w:pPr>
              <w:rPr>
                <w:bCs/>
                <w:lang w:val="fr-FR"/>
              </w:rPr>
            </w:pPr>
            <w:r w:rsidRPr="00D37CDB">
              <w:rPr>
                <w:bCs/>
                <w:lang w:val="fr-FR"/>
              </w:rPr>
              <w:t>DIU</w:t>
            </w:r>
          </w:p>
        </w:tc>
        <w:tc>
          <w:tcPr>
            <w:tcW w:w="1678" w:type="dxa"/>
            <w:gridSpan w:val="2"/>
            <w:tcPrChange w:id="870" w:author="Reviewer" w:date="2025-03-23T22:01:00Z" w16du:dateUtc="2025-03-23T19:01:00Z">
              <w:tcPr>
                <w:tcW w:w="1678" w:type="dxa"/>
                <w:gridSpan w:val="2"/>
              </w:tcPr>
            </w:tcPrChange>
          </w:tcPr>
          <w:p w14:paraId="6EEDFBF7"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728" w:type="dxa"/>
            <w:tcPrChange w:id="871" w:author="Reviewer" w:date="2025-03-23T22:01:00Z" w16du:dateUtc="2025-03-23T19:01:00Z">
              <w:tcPr>
                <w:tcW w:w="1728" w:type="dxa"/>
              </w:tcPr>
            </w:tcPrChange>
          </w:tcPr>
          <w:p w14:paraId="3AE822D3"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708" w:type="dxa"/>
            <w:tcPrChange w:id="872" w:author="Reviewer" w:date="2025-03-23T22:01:00Z" w16du:dateUtc="2025-03-23T19:01:00Z">
              <w:tcPr>
                <w:tcW w:w="708" w:type="dxa"/>
              </w:tcPr>
            </w:tcPrChange>
          </w:tcPr>
          <w:p w14:paraId="768CC84C"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25EAFC04" w14:textId="77777777" w:rsidTr="00AE60C3">
        <w:tblPrEx>
          <w:jc w:val="left"/>
          <w:tblPrExChange w:id="873" w:author="Reviewer" w:date="2025-03-23T22:01:00Z" w16du:dateUtc="2025-03-23T19:01:00Z">
            <w:tblPrEx>
              <w:jc w:val="left"/>
            </w:tblPrEx>
          </w:tblPrExChange>
        </w:tblPrEx>
        <w:trPr>
          <w:gridAfter w:val="1"/>
          <w:wAfter w:w="7" w:type="dxa"/>
          <w:trHeight w:val="20"/>
          <w:trPrChange w:id="874" w:author="Reviewer" w:date="2025-03-23T22:01:00Z" w16du:dateUtc="2025-03-23T19:01:00Z">
            <w:trPr>
              <w:gridAfter w:val="1"/>
              <w:wAfter w:w="7" w:type="dxa"/>
              <w:trHeight w:val="20"/>
            </w:trPr>
          </w:trPrChange>
        </w:trPr>
        <w:tc>
          <w:tcPr>
            <w:tcW w:w="556" w:type="dxa"/>
            <w:gridSpan w:val="2"/>
            <w:tcPrChange w:id="875" w:author="Reviewer" w:date="2025-03-23T22:01:00Z" w16du:dateUtc="2025-03-23T19:01:00Z">
              <w:tcPr>
                <w:tcW w:w="557" w:type="dxa"/>
                <w:gridSpan w:val="2"/>
              </w:tcPr>
            </w:tcPrChange>
          </w:tcPr>
          <w:p w14:paraId="4E6696D3" w14:textId="77777777" w:rsidR="00D4751D" w:rsidRPr="005C2A79" w:rsidRDefault="00D4751D" w:rsidP="00D4751D">
            <w:pPr>
              <w:pStyle w:val="ListParagraph"/>
              <w:numPr>
                <w:ilvl w:val="0"/>
                <w:numId w:val="17"/>
              </w:numPr>
              <w:jc w:val="center"/>
              <w:rPr>
                <w:rFonts w:ascii="Calibri" w:eastAsia="Arial Narrow" w:hAnsi="Calibri" w:cs="Calibri"/>
                <w:spacing w:val="-2"/>
                <w:szCs w:val="20"/>
                <w:lang w:val="fr-FR" w:bidi="hi-IN"/>
              </w:rPr>
            </w:pPr>
          </w:p>
        </w:tc>
        <w:tc>
          <w:tcPr>
            <w:tcW w:w="5808" w:type="dxa"/>
            <w:gridSpan w:val="3"/>
            <w:vAlign w:val="center"/>
            <w:tcPrChange w:id="876" w:author="Reviewer" w:date="2025-03-23T22:01:00Z" w16du:dateUtc="2025-03-23T19:01:00Z">
              <w:tcPr>
                <w:tcW w:w="5807" w:type="dxa"/>
                <w:gridSpan w:val="3"/>
                <w:vAlign w:val="center"/>
              </w:tcPr>
            </w:tcPrChange>
          </w:tcPr>
          <w:p w14:paraId="50B4EC3A" w14:textId="4F778A57" w:rsidR="00D4751D" w:rsidRPr="00EC5256" w:rsidRDefault="00D4751D" w:rsidP="00D4751D">
            <w:pPr>
              <w:rPr>
                <w:bCs/>
                <w:lang w:val="fr-FR"/>
              </w:rPr>
            </w:pPr>
            <w:r w:rsidRPr="00D37CDB">
              <w:rPr>
                <w:bCs/>
                <w:lang w:val="fr-FR"/>
              </w:rPr>
              <w:t>Implant</w:t>
            </w:r>
          </w:p>
        </w:tc>
        <w:tc>
          <w:tcPr>
            <w:tcW w:w="1678" w:type="dxa"/>
            <w:gridSpan w:val="2"/>
            <w:tcPrChange w:id="877" w:author="Reviewer" w:date="2025-03-23T22:01:00Z" w16du:dateUtc="2025-03-23T19:01:00Z">
              <w:tcPr>
                <w:tcW w:w="1678" w:type="dxa"/>
                <w:gridSpan w:val="2"/>
              </w:tcPr>
            </w:tcPrChange>
          </w:tcPr>
          <w:p w14:paraId="47D7432A"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728" w:type="dxa"/>
            <w:tcPrChange w:id="878" w:author="Reviewer" w:date="2025-03-23T22:01:00Z" w16du:dateUtc="2025-03-23T19:01:00Z">
              <w:tcPr>
                <w:tcW w:w="1728" w:type="dxa"/>
              </w:tcPr>
            </w:tcPrChange>
          </w:tcPr>
          <w:p w14:paraId="283870C9"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708" w:type="dxa"/>
            <w:tcPrChange w:id="879" w:author="Reviewer" w:date="2025-03-23T22:01:00Z" w16du:dateUtc="2025-03-23T19:01:00Z">
              <w:tcPr>
                <w:tcW w:w="708" w:type="dxa"/>
              </w:tcPr>
            </w:tcPrChange>
          </w:tcPr>
          <w:p w14:paraId="184B9049"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2F2B5CAD" w14:textId="77777777" w:rsidTr="00AE60C3">
        <w:tblPrEx>
          <w:jc w:val="left"/>
          <w:tblPrExChange w:id="880" w:author="Reviewer" w:date="2025-03-23T22:01:00Z" w16du:dateUtc="2025-03-23T19:01:00Z">
            <w:tblPrEx>
              <w:jc w:val="left"/>
            </w:tblPrEx>
          </w:tblPrExChange>
        </w:tblPrEx>
        <w:trPr>
          <w:gridAfter w:val="1"/>
          <w:wAfter w:w="7" w:type="dxa"/>
          <w:trHeight w:val="20"/>
          <w:trPrChange w:id="881" w:author="Reviewer" w:date="2025-03-23T22:01:00Z" w16du:dateUtc="2025-03-23T19:01:00Z">
            <w:trPr>
              <w:gridAfter w:val="1"/>
              <w:wAfter w:w="7" w:type="dxa"/>
              <w:trHeight w:val="20"/>
            </w:trPr>
          </w:trPrChange>
        </w:trPr>
        <w:tc>
          <w:tcPr>
            <w:tcW w:w="556" w:type="dxa"/>
            <w:gridSpan w:val="2"/>
            <w:tcPrChange w:id="882" w:author="Reviewer" w:date="2025-03-23T22:01:00Z" w16du:dateUtc="2025-03-23T19:01:00Z">
              <w:tcPr>
                <w:tcW w:w="557" w:type="dxa"/>
                <w:gridSpan w:val="2"/>
              </w:tcPr>
            </w:tcPrChange>
          </w:tcPr>
          <w:p w14:paraId="42D2E179" w14:textId="77777777" w:rsidR="00D4751D" w:rsidRPr="005C2A79" w:rsidRDefault="00D4751D" w:rsidP="00D4751D">
            <w:pPr>
              <w:pStyle w:val="ListParagraph"/>
              <w:numPr>
                <w:ilvl w:val="0"/>
                <w:numId w:val="17"/>
              </w:numPr>
              <w:jc w:val="center"/>
              <w:rPr>
                <w:rFonts w:ascii="Calibri" w:eastAsia="Arial Narrow" w:hAnsi="Calibri" w:cs="Calibri"/>
                <w:spacing w:val="-2"/>
                <w:szCs w:val="20"/>
                <w:lang w:val="fr-FR" w:bidi="hi-IN"/>
              </w:rPr>
            </w:pPr>
          </w:p>
        </w:tc>
        <w:tc>
          <w:tcPr>
            <w:tcW w:w="5808" w:type="dxa"/>
            <w:gridSpan w:val="3"/>
            <w:vAlign w:val="center"/>
            <w:tcPrChange w:id="883" w:author="Reviewer" w:date="2025-03-23T22:01:00Z" w16du:dateUtc="2025-03-23T19:01:00Z">
              <w:tcPr>
                <w:tcW w:w="5807" w:type="dxa"/>
                <w:gridSpan w:val="3"/>
                <w:vAlign w:val="center"/>
              </w:tcPr>
            </w:tcPrChange>
          </w:tcPr>
          <w:p w14:paraId="2F20A564" w14:textId="77D4B8FD" w:rsidR="00D4751D" w:rsidRDefault="00D4751D" w:rsidP="00D4751D">
            <w:pPr>
              <w:pStyle w:val="ListParagraph1"/>
              <w:spacing w:after="0" w:line="240" w:lineRule="auto"/>
              <w:ind w:left="0"/>
              <w:rPr>
                <w:rFonts w:ascii="Calibri" w:hAnsi="Calibri" w:cs="Calibri"/>
                <w:b/>
                <w:szCs w:val="20"/>
                <w:lang w:val="fr-FR"/>
              </w:rPr>
            </w:pPr>
            <w:r w:rsidRPr="00D37CDB">
              <w:rPr>
                <w:bCs/>
                <w:lang w:val="fr-FR"/>
              </w:rPr>
              <w:t xml:space="preserve">Stérilisation féminine (Ligature des trompes) </w:t>
            </w:r>
          </w:p>
        </w:tc>
        <w:tc>
          <w:tcPr>
            <w:tcW w:w="1678" w:type="dxa"/>
            <w:gridSpan w:val="2"/>
            <w:tcPrChange w:id="884" w:author="Reviewer" w:date="2025-03-23T22:01:00Z" w16du:dateUtc="2025-03-23T19:01:00Z">
              <w:tcPr>
                <w:tcW w:w="1678" w:type="dxa"/>
                <w:gridSpan w:val="2"/>
              </w:tcPr>
            </w:tcPrChange>
          </w:tcPr>
          <w:p w14:paraId="1275BD48"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728" w:type="dxa"/>
            <w:tcPrChange w:id="885" w:author="Reviewer" w:date="2025-03-23T22:01:00Z" w16du:dateUtc="2025-03-23T19:01:00Z">
              <w:tcPr>
                <w:tcW w:w="1728" w:type="dxa"/>
              </w:tcPr>
            </w:tcPrChange>
          </w:tcPr>
          <w:p w14:paraId="49EB1F5D"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708" w:type="dxa"/>
            <w:tcPrChange w:id="886" w:author="Reviewer" w:date="2025-03-23T22:01:00Z" w16du:dateUtc="2025-03-23T19:01:00Z">
              <w:tcPr>
                <w:tcW w:w="708" w:type="dxa"/>
              </w:tcPr>
            </w:tcPrChange>
          </w:tcPr>
          <w:p w14:paraId="5C1F1311"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24A5ADFF" w14:textId="77777777" w:rsidTr="00AE60C3">
        <w:tblPrEx>
          <w:jc w:val="left"/>
          <w:tblPrExChange w:id="887" w:author="Reviewer" w:date="2025-03-23T22:01:00Z" w16du:dateUtc="2025-03-23T19:01:00Z">
            <w:tblPrEx>
              <w:jc w:val="left"/>
            </w:tblPrEx>
          </w:tblPrExChange>
        </w:tblPrEx>
        <w:trPr>
          <w:gridAfter w:val="1"/>
          <w:wAfter w:w="7" w:type="dxa"/>
          <w:trHeight w:val="20"/>
          <w:trPrChange w:id="888" w:author="Reviewer" w:date="2025-03-23T22:01:00Z" w16du:dateUtc="2025-03-23T19:01:00Z">
            <w:trPr>
              <w:gridAfter w:val="1"/>
              <w:wAfter w:w="7" w:type="dxa"/>
              <w:trHeight w:val="20"/>
            </w:trPr>
          </w:trPrChange>
        </w:trPr>
        <w:tc>
          <w:tcPr>
            <w:tcW w:w="556" w:type="dxa"/>
            <w:gridSpan w:val="2"/>
            <w:tcPrChange w:id="889" w:author="Reviewer" w:date="2025-03-23T22:01:00Z" w16du:dateUtc="2025-03-23T19:01:00Z">
              <w:tcPr>
                <w:tcW w:w="557" w:type="dxa"/>
                <w:gridSpan w:val="2"/>
              </w:tcPr>
            </w:tcPrChange>
          </w:tcPr>
          <w:p w14:paraId="2D8F2919" w14:textId="77777777" w:rsidR="00D4751D" w:rsidRPr="005C2A79" w:rsidRDefault="00D4751D" w:rsidP="00D4751D">
            <w:pPr>
              <w:pStyle w:val="ListParagraph"/>
              <w:numPr>
                <w:ilvl w:val="0"/>
                <w:numId w:val="17"/>
              </w:numPr>
              <w:jc w:val="center"/>
              <w:rPr>
                <w:rFonts w:ascii="Calibri" w:eastAsia="Arial Narrow" w:hAnsi="Calibri" w:cs="Calibri"/>
                <w:spacing w:val="-2"/>
                <w:szCs w:val="20"/>
                <w:lang w:val="fr-FR" w:bidi="hi-IN"/>
              </w:rPr>
            </w:pPr>
          </w:p>
        </w:tc>
        <w:tc>
          <w:tcPr>
            <w:tcW w:w="5808" w:type="dxa"/>
            <w:gridSpan w:val="3"/>
            <w:vAlign w:val="center"/>
            <w:tcPrChange w:id="890" w:author="Reviewer" w:date="2025-03-23T22:01:00Z" w16du:dateUtc="2025-03-23T19:01:00Z">
              <w:tcPr>
                <w:tcW w:w="5807" w:type="dxa"/>
                <w:gridSpan w:val="3"/>
                <w:vAlign w:val="center"/>
              </w:tcPr>
            </w:tcPrChange>
          </w:tcPr>
          <w:p w14:paraId="68286C29" w14:textId="36C9B620" w:rsidR="00D4751D" w:rsidRDefault="00D4751D" w:rsidP="00D4751D">
            <w:pPr>
              <w:pStyle w:val="ListParagraph1"/>
              <w:spacing w:after="0" w:line="240" w:lineRule="auto"/>
              <w:ind w:left="0"/>
              <w:rPr>
                <w:rFonts w:ascii="Calibri" w:hAnsi="Calibri" w:cs="Calibri"/>
                <w:b/>
                <w:szCs w:val="20"/>
                <w:lang w:val="fr-FR"/>
              </w:rPr>
            </w:pPr>
            <w:r w:rsidRPr="00D37CDB">
              <w:rPr>
                <w:bCs/>
                <w:lang w:val="fr-FR"/>
              </w:rPr>
              <w:t>Stérilisation masculine/ Vasectomie</w:t>
            </w:r>
          </w:p>
        </w:tc>
        <w:tc>
          <w:tcPr>
            <w:tcW w:w="1678" w:type="dxa"/>
            <w:gridSpan w:val="2"/>
            <w:tcPrChange w:id="891" w:author="Reviewer" w:date="2025-03-23T22:01:00Z" w16du:dateUtc="2025-03-23T19:01:00Z">
              <w:tcPr>
                <w:tcW w:w="1678" w:type="dxa"/>
                <w:gridSpan w:val="2"/>
              </w:tcPr>
            </w:tcPrChange>
          </w:tcPr>
          <w:p w14:paraId="71CA570E"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728" w:type="dxa"/>
            <w:tcPrChange w:id="892" w:author="Reviewer" w:date="2025-03-23T22:01:00Z" w16du:dateUtc="2025-03-23T19:01:00Z">
              <w:tcPr>
                <w:tcW w:w="1728" w:type="dxa"/>
              </w:tcPr>
            </w:tcPrChange>
          </w:tcPr>
          <w:p w14:paraId="7A7A9F15"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708" w:type="dxa"/>
            <w:tcPrChange w:id="893" w:author="Reviewer" w:date="2025-03-23T22:01:00Z" w16du:dateUtc="2025-03-23T19:01:00Z">
              <w:tcPr>
                <w:tcW w:w="708" w:type="dxa"/>
              </w:tcPr>
            </w:tcPrChange>
          </w:tcPr>
          <w:p w14:paraId="4D35D127"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6BE24AD7" w14:textId="77777777" w:rsidTr="00AE60C3">
        <w:tblPrEx>
          <w:jc w:val="left"/>
          <w:tblPrExChange w:id="894" w:author="Reviewer" w:date="2025-03-23T22:01:00Z" w16du:dateUtc="2025-03-23T19:01:00Z">
            <w:tblPrEx>
              <w:jc w:val="left"/>
            </w:tblPrEx>
          </w:tblPrExChange>
        </w:tblPrEx>
        <w:trPr>
          <w:gridAfter w:val="1"/>
          <w:wAfter w:w="7" w:type="dxa"/>
          <w:trHeight w:val="20"/>
          <w:trPrChange w:id="895" w:author="Reviewer" w:date="2025-03-23T22:01:00Z" w16du:dateUtc="2025-03-23T19:01:00Z">
            <w:trPr>
              <w:gridAfter w:val="1"/>
              <w:wAfter w:w="7" w:type="dxa"/>
              <w:trHeight w:val="20"/>
            </w:trPr>
          </w:trPrChange>
        </w:trPr>
        <w:tc>
          <w:tcPr>
            <w:tcW w:w="556" w:type="dxa"/>
            <w:gridSpan w:val="2"/>
            <w:tcPrChange w:id="896" w:author="Reviewer" w:date="2025-03-23T22:01:00Z" w16du:dateUtc="2025-03-23T19:01:00Z">
              <w:tcPr>
                <w:tcW w:w="557" w:type="dxa"/>
                <w:gridSpan w:val="2"/>
              </w:tcPr>
            </w:tcPrChange>
          </w:tcPr>
          <w:p w14:paraId="0310C78A" w14:textId="77777777" w:rsidR="00D4751D" w:rsidRPr="005C2A79" w:rsidRDefault="00D4751D" w:rsidP="00D4751D">
            <w:pPr>
              <w:pStyle w:val="ListParagraph"/>
              <w:numPr>
                <w:ilvl w:val="0"/>
                <w:numId w:val="17"/>
              </w:numPr>
              <w:jc w:val="center"/>
              <w:rPr>
                <w:rFonts w:ascii="Calibri" w:eastAsia="Arial Narrow" w:hAnsi="Calibri" w:cs="Calibri"/>
                <w:spacing w:val="-2"/>
                <w:szCs w:val="20"/>
                <w:lang w:val="fr-FR" w:bidi="hi-IN"/>
              </w:rPr>
            </w:pPr>
          </w:p>
        </w:tc>
        <w:tc>
          <w:tcPr>
            <w:tcW w:w="5808" w:type="dxa"/>
            <w:gridSpan w:val="3"/>
            <w:vAlign w:val="center"/>
            <w:tcPrChange w:id="897" w:author="Reviewer" w:date="2025-03-23T22:01:00Z" w16du:dateUtc="2025-03-23T19:01:00Z">
              <w:tcPr>
                <w:tcW w:w="5807" w:type="dxa"/>
                <w:gridSpan w:val="3"/>
                <w:vAlign w:val="center"/>
              </w:tcPr>
            </w:tcPrChange>
          </w:tcPr>
          <w:p w14:paraId="35C39994" w14:textId="735CB8F9" w:rsidR="00D4751D" w:rsidRDefault="00D4751D" w:rsidP="00D4751D">
            <w:pPr>
              <w:pStyle w:val="ListParagraph1"/>
              <w:spacing w:after="0" w:line="240" w:lineRule="auto"/>
              <w:ind w:left="0"/>
              <w:rPr>
                <w:rFonts w:ascii="Calibri" w:hAnsi="Calibri" w:cs="Calibri"/>
                <w:b/>
                <w:szCs w:val="20"/>
                <w:lang w:val="fr-FR"/>
              </w:rPr>
            </w:pPr>
            <w:r w:rsidRPr="00D37CDB">
              <w:rPr>
                <w:bCs/>
                <w:lang w:val="fr-FR"/>
              </w:rPr>
              <w:t xml:space="preserve">Allaitement maternel exclusif (MAMA)  </w:t>
            </w:r>
          </w:p>
        </w:tc>
        <w:tc>
          <w:tcPr>
            <w:tcW w:w="1678" w:type="dxa"/>
            <w:gridSpan w:val="2"/>
            <w:tcPrChange w:id="898" w:author="Reviewer" w:date="2025-03-23T22:01:00Z" w16du:dateUtc="2025-03-23T19:01:00Z">
              <w:tcPr>
                <w:tcW w:w="1678" w:type="dxa"/>
                <w:gridSpan w:val="2"/>
              </w:tcPr>
            </w:tcPrChange>
          </w:tcPr>
          <w:p w14:paraId="2BE78F32"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728" w:type="dxa"/>
            <w:tcPrChange w:id="899" w:author="Reviewer" w:date="2025-03-23T22:01:00Z" w16du:dateUtc="2025-03-23T19:01:00Z">
              <w:tcPr>
                <w:tcW w:w="1728" w:type="dxa"/>
              </w:tcPr>
            </w:tcPrChange>
          </w:tcPr>
          <w:p w14:paraId="6D6D4621"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708" w:type="dxa"/>
            <w:tcPrChange w:id="900" w:author="Reviewer" w:date="2025-03-23T22:01:00Z" w16du:dateUtc="2025-03-23T19:01:00Z">
              <w:tcPr>
                <w:tcW w:w="708" w:type="dxa"/>
              </w:tcPr>
            </w:tcPrChange>
          </w:tcPr>
          <w:p w14:paraId="14285F72"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4E29DF75" w14:textId="77777777" w:rsidTr="00AE60C3">
        <w:tblPrEx>
          <w:jc w:val="left"/>
          <w:tblPrExChange w:id="901" w:author="Reviewer" w:date="2025-03-23T22:01:00Z" w16du:dateUtc="2025-03-23T19:01:00Z">
            <w:tblPrEx>
              <w:jc w:val="left"/>
            </w:tblPrEx>
          </w:tblPrExChange>
        </w:tblPrEx>
        <w:trPr>
          <w:gridAfter w:val="1"/>
          <w:wAfter w:w="7" w:type="dxa"/>
          <w:trHeight w:val="20"/>
          <w:trPrChange w:id="902" w:author="Reviewer" w:date="2025-03-23T22:01:00Z" w16du:dateUtc="2025-03-23T19:01:00Z">
            <w:trPr>
              <w:gridAfter w:val="1"/>
              <w:wAfter w:w="7" w:type="dxa"/>
              <w:trHeight w:val="20"/>
            </w:trPr>
          </w:trPrChange>
        </w:trPr>
        <w:tc>
          <w:tcPr>
            <w:tcW w:w="556" w:type="dxa"/>
            <w:gridSpan w:val="2"/>
            <w:tcPrChange w:id="903" w:author="Reviewer" w:date="2025-03-23T22:01:00Z" w16du:dateUtc="2025-03-23T19:01:00Z">
              <w:tcPr>
                <w:tcW w:w="557" w:type="dxa"/>
                <w:gridSpan w:val="2"/>
              </w:tcPr>
            </w:tcPrChange>
          </w:tcPr>
          <w:p w14:paraId="711A30A2" w14:textId="77777777" w:rsidR="00D4751D" w:rsidRPr="005C2A79" w:rsidRDefault="00D4751D" w:rsidP="00D4751D">
            <w:pPr>
              <w:pStyle w:val="ListParagraph"/>
              <w:numPr>
                <w:ilvl w:val="0"/>
                <w:numId w:val="17"/>
              </w:numPr>
              <w:jc w:val="center"/>
              <w:rPr>
                <w:rFonts w:ascii="Calibri" w:eastAsia="Arial Narrow" w:hAnsi="Calibri" w:cs="Calibri"/>
                <w:spacing w:val="-2"/>
                <w:szCs w:val="20"/>
                <w:lang w:val="fr-FR" w:bidi="hi-IN"/>
              </w:rPr>
            </w:pPr>
          </w:p>
        </w:tc>
        <w:tc>
          <w:tcPr>
            <w:tcW w:w="5808" w:type="dxa"/>
            <w:gridSpan w:val="3"/>
            <w:vAlign w:val="center"/>
            <w:tcPrChange w:id="904" w:author="Reviewer" w:date="2025-03-23T22:01:00Z" w16du:dateUtc="2025-03-23T19:01:00Z">
              <w:tcPr>
                <w:tcW w:w="5807" w:type="dxa"/>
                <w:gridSpan w:val="3"/>
                <w:vAlign w:val="center"/>
              </w:tcPr>
            </w:tcPrChange>
          </w:tcPr>
          <w:p w14:paraId="14C8AC1E" w14:textId="47311002" w:rsidR="00D4751D" w:rsidRDefault="00D4751D" w:rsidP="00D4751D">
            <w:pPr>
              <w:pStyle w:val="ListParagraph1"/>
              <w:spacing w:after="0" w:line="240" w:lineRule="auto"/>
              <w:ind w:left="0"/>
              <w:rPr>
                <w:rFonts w:ascii="Calibri" w:hAnsi="Calibri" w:cs="Calibri"/>
                <w:b/>
                <w:szCs w:val="20"/>
                <w:lang w:val="fr-FR"/>
              </w:rPr>
            </w:pPr>
            <w:r w:rsidRPr="00D37CDB">
              <w:rPr>
                <w:bCs/>
                <w:lang w:val="fr-FR"/>
              </w:rPr>
              <w:t>Méthode des Jours Fixes (MJF)</w:t>
            </w:r>
          </w:p>
        </w:tc>
        <w:tc>
          <w:tcPr>
            <w:tcW w:w="1678" w:type="dxa"/>
            <w:gridSpan w:val="2"/>
            <w:tcPrChange w:id="905" w:author="Reviewer" w:date="2025-03-23T22:01:00Z" w16du:dateUtc="2025-03-23T19:01:00Z">
              <w:tcPr>
                <w:tcW w:w="1678" w:type="dxa"/>
                <w:gridSpan w:val="2"/>
              </w:tcPr>
            </w:tcPrChange>
          </w:tcPr>
          <w:p w14:paraId="717FB8B6"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728" w:type="dxa"/>
            <w:tcPrChange w:id="906" w:author="Reviewer" w:date="2025-03-23T22:01:00Z" w16du:dateUtc="2025-03-23T19:01:00Z">
              <w:tcPr>
                <w:tcW w:w="1728" w:type="dxa"/>
              </w:tcPr>
            </w:tcPrChange>
          </w:tcPr>
          <w:p w14:paraId="4BDE18B3"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708" w:type="dxa"/>
            <w:tcPrChange w:id="907" w:author="Reviewer" w:date="2025-03-23T22:01:00Z" w16du:dateUtc="2025-03-23T19:01:00Z">
              <w:tcPr>
                <w:tcW w:w="708" w:type="dxa"/>
              </w:tcPr>
            </w:tcPrChange>
          </w:tcPr>
          <w:p w14:paraId="22666B2A" w14:textId="77777777" w:rsidR="00D4751D" w:rsidRPr="000357DC" w:rsidRDefault="00D4751D" w:rsidP="00D4751D">
            <w:pPr>
              <w:jc w:val="center"/>
              <w:rPr>
                <w:rFonts w:ascii="Arial" w:eastAsia="Arial Narrow" w:hAnsi="Arial" w:cs="Arial"/>
                <w:szCs w:val="20"/>
                <w:lang w:val="fr-FR" w:bidi="hi-IN"/>
              </w:rPr>
            </w:pPr>
          </w:p>
        </w:tc>
      </w:tr>
    </w:tbl>
    <w:p w14:paraId="42E74125" w14:textId="77777777" w:rsidR="00544776" w:rsidRPr="00EC5256" w:rsidRDefault="00544776">
      <w:pPr>
        <w:spacing w:after="160" w:line="259" w:lineRule="auto"/>
        <w:rPr>
          <w:rFonts w:ascii="Arial" w:eastAsia="Arial Narrow" w:hAnsi="Arial" w:cs="Arial"/>
          <w:b/>
          <w:bCs/>
          <w:sz w:val="20"/>
          <w:szCs w:val="20"/>
          <w:cs/>
          <w:lang w:val="fr-FR" w:bidi="hi-IN"/>
        </w:rPr>
      </w:pPr>
      <w:r w:rsidRPr="00EC5256">
        <w:rPr>
          <w:rFonts w:ascii="Arial" w:eastAsia="Arial Narrow" w:hAnsi="Arial" w:cs="Mangal"/>
          <w:b/>
          <w:bCs/>
          <w:sz w:val="20"/>
          <w:szCs w:val="20"/>
          <w:cs/>
          <w:lang w:val="fr-FR" w:bidi="hi-IN"/>
        </w:rPr>
        <w:br w:type="page"/>
      </w:r>
    </w:p>
    <w:p w14:paraId="575AAC87" w14:textId="7BD57D5E" w:rsidR="0076087E" w:rsidRPr="00EC5256" w:rsidRDefault="00FA2C49" w:rsidP="0076087E">
      <w:pPr>
        <w:spacing w:line="276" w:lineRule="auto"/>
        <w:jc w:val="center"/>
        <w:rPr>
          <w:rFonts w:ascii="Arial" w:hAnsi="Arial" w:cs="Arial"/>
          <w:b/>
          <w:bCs/>
          <w:sz w:val="24"/>
          <w:szCs w:val="24"/>
          <w:rtl/>
          <w:cs/>
          <w:lang w:val="fr-FR"/>
        </w:rPr>
      </w:pPr>
      <w:bookmarkStart w:id="908" w:name="_Hlk167445858"/>
      <w:r w:rsidRPr="00EC5256">
        <w:rPr>
          <w:rFonts w:ascii="Arial" w:eastAsia="Arial Narrow" w:hAnsi="Arial" w:cs="Arial"/>
          <w:b/>
          <w:bCs/>
          <w:sz w:val="24"/>
          <w:szCs w:val="24"/>
          <w:lang w:val="fr-FR" w:bidi="hi-IN"/>
        </w:rPr>
        <w:lastRenderedPageBreak/>
        <w:t>SECTION 6 : ÉQUIPEMENT, MÉDICAMENTS ET FOURNITURES</w:t>
      </w:r>
    </w:p>
    <w:p w14:paraId="4C999501" w14:textId="77777777" w:rsidR="0076087E" w:rsidRPr="00EC5256" w:rsidRDefault="0076087E" w:rsidP="0076087E">
      <w:pPr>
        <w:jc w:val="both"/>
        <w:rPr>
          <w:rFonts w:ascii="Arial" w:hAnsi="Arial" w:cs="Arial"/>
          <w:sz w:val="20"/>
          <w:lang w:val="fr-FR"/>
        </w:rPr>
      </w:pPr>
    </w:p>
    <w:tbl>
      <w:tblPr>
        <w:tblStyle w:val="TableGrid"/>
        <w:tblW w:w="4748" w:type="pct"/>
        <w:tblInd w:w="279" w:type="dxa"/>
        <w:tblLayout w:type="fixed"/>
        <w:tblLook w:val="04A0" w:firstRow="1" w:lastRow="0" w:firstColumn="1" w:lastColumn="0" w:noHBand="0" w:noVBand="1"/>
      </w:tblPr>
      <w:tblGrid>
        <w:gridCol w:w="566"/>
        <w:gridCol w:w="4221"/>
        <w:gridCol w:w="46"/>
        <w:gridCol w:w="2074"/>
        <w:gridCol w:w="8"/>
        <w:gridCol w:w="2046"/>
        <w:gridCol w:w="22"/>
        <w:gridCol w:w="967"/>
      </w:tblGrid>
      <w:tr w:rsidR="00CD0CA5" w:rsidRPr="002D084C" w14:paraId="77816E15" w14:textId="77777777" w:rsidTr="002C01C1">
        <w:trPr>
          <w:trHeight w:val="233"/>
          <w:tblHeader/>
        </w:trPr>
        <w:tc>
          <w:tcPr>
            <w:tcW w:w="285" w:type="pct"/>
            <w:shd w:val="clear" w:color="auto" w:fill="BFBFBF" w:themeFill="background1" w:themeFillShade="BF"/>
            <w:vAlign w:val="center"/>
          </w:tcPr>
          <w:bookmarkEnd w:id="908"/>
          <w:p w14:paraId="3AF618A9" w14:textId="50ACF371" w:rsidR="00CD0CA5" w:rsidRPr="00EC5256" w:rsidRDefault="0093427A" w:rsidP="00CD0CA5">
            <w:pPr>
              <w:tabs>
                <w:tab w:val="left" w:pos="-720"/>
              </w:tabs>
              <w:suppressAutoHyphens/>
              <w:jc w:val="center"/>
              <w:rPr>
                <w:rFonts w:ascii="Arial" w:hAnsi="Arial" w:cs="Arial"/>
                <w:b/>
                <w:spacing w:val="-2"/>
                <w:szCs w:val="20"/>
                <w:rtl/>
                <w:cs/>
                <w:lang w:val="fr-FR"/>
              </w:rPr>
            </w:pPr>
            <w:r>
              <w:rPr>
                <w:rFonts w:ascii="Calibri" w:eastAsia="Arial Narrow" w:hAnsi="Calibri" w:cs="Calibri"/>
                <w:b/>
                <w:bCs/>
                <w:spacing w:val="-2"/>
                <w:szCs w:val="20"/>
                <w:lang w:val="fr-FR" w:bidi="hi-IN"/>
              </w:rPr>
              <w:t>#</w:t>
            </w:r>
          </w:p>
        </w:tc>
        <w:tc>
          <w:tcPr>
            <w:tcW w:w="2121" w:type="pct"/>
            <w:shd w:val="clear" w:color="auto" w:fill="BFBFBF" w:themeFill="background1" w:themeFillShade="BF"/>
            <w:vAlign w:val="center"/>
          </w:tcPr>
          <w:p w14:paraId="0E1CE84F" w14:textId="5AAFE448" w:rsidR="00CD0CA5" w:rsidRPr="00EC5256" w:rsidRDefault="00CD0CA5" w:rsidP="00CD0CA5">
            <w:pPr>
              <w:suppressAutoHyphens/>
              <w:rPr>
                <w:rFonts w:ascii="Arial" w:hAnsi="Arial" w:cs="Arial"/>
                <w:b/>
                <w:spacing w:val="-2"/>
                <w:szCs w:val="20"/>
                <w:rtl/>
                <w:cs/>
                <w:lang w:val="fr-FR"/>
              </w:rPr>
            </w:pPr>
            <w:r w:rsidRPr="00EC5256">
              <w:rPr>
                <w:rFonts w:ascii="Calibri" w:eastAsia="Arial Narrow" w:hAnsi="Calibri" w:cs="Calibri"/>
                <w:b/>
                <w:bCs/>
                <w:spacing w:val="-2"/>
                <w:szCs w:val="20"/>
                <w:lang w:val="fr-FR" w:bidi="hi-IN"/>
              </w:rPr>
              <w:t>QUESTIONS ET FILTRES</w:t>
            </w:r>
          </w:p>
        </w:tc>
        <w:tc>
          <w:tcPr>
            <w:tcW w:w="2097" w:type="pct"/>
            <w:gridSpan w:val="4"/>
            <w:shd w:val="clear" w:color="auto" w:fill="BFBFBF" w:themeFill="background1" w:themeFillShade="BF"/>
            <w:vAlign w:val="center"/>
          </w:tcPr>
          <w:p w14:paraId="0608DB2C" w14:textId="2431F7BA" w:rsidR="00CD0CA5" w:rsidRPr="00EC5256" w:rsidRDefault="00CD0CA5" w:rsidP="00CD0CA5">
            <w:pPr>
              <w:keepNext/>
              <w:widowControl w:val="0"/>
              <w:tabs>
                <w:tab w:val="left" w:pos="0"/>
              </w:tabs>
              <w:suppressAutoHyphens/>
              <w:outlineLvl w:val="1"/>
              <w:rPr>
                <w:rFonts w:ascii="Arial" w:eastAsia="Times New Roman" w:hAnsi="Arial" w:cs="Arial"/>
                <w:b/>
                <w:spacing w:val="-2"/>
                <w:szCs w:val="20"/>
                <w:lang w:val="fr-FR"/>
              </w:rPr>
            </w:pPr>
            <w:r w:rsidRPr="00EC5256">
              <w:rPr>
                <w:rFonts w:ascii="Calibri" w:eastAsia="Times New Roman" w:hAnsi="Calibri" w:cs="Calibri"/>
                <w:b/>
                <w:bCs/>
                <w:spacing w:val="-2"/>
                <w:szCs w:val="20"/>
                <w:lang w:val="fr-FR" w:bidi="hi-IN"/>
              </w:rPr>
              <w:t>CODAGE</w:t>
            </w:r>
          </w:p>
        </w:tc>
        <w:tc>
          <w:tcPr>
            <w:tcW w:w="497" w:type="pct"/>
            <w:gridSpan w:val="2"/>
            <w:shd w:val="clear" w:color="auto" w:fill="BFBFBF" w:themeFill="background1" w:themeFillShade="BF"/>
            <w:vAlign w:val="center"/>
          </w:tcPr>
          <w:p w14:paraId="1CCCCA81" w14:textId="1ABA5FEA" w:rsidR="00CD0CA5" w:rsidRPr="00EC5256" w:rsidRDefault="00CD0CA5" w:rsidP="00CD0CA5">
            <w:pPr>
              <w:suppressAutoHyphens/>
              <w:ind w:left="-78" w:right="-102"/>
              <w:jc w:val="center"/>
              <w:rPr>
                <w:rFonts w:ascii="Arial" w:hAnsi="Arial" w:cs="Arial"/>
                <w:b/>
                <w:spacing w:val="-2"/>
                <w:szCs w:val="20"/>
                <w:lang w:val="fr-FR"/>
              </w:rPr>
            </w:pPr>
            <w:r w:rsidRPr="00EC5256">
              <w:rPr>
                <w:rFonts w:ascii="Calibri" w:eastAsia="Arial Narrow" w:hAnsi="Calibri" w:cs="Calibri"/>
                <w:b/>
                <w:bCs/>
                <w:spacing w:val="-2"/>
                <w:szCs w:val="20"/>
                <w:lang w:val="fr-FR" w:bidi="hi-IN"/>
              </w:rPr>
              <w:t>PASSEZ À</w:t>
            </w:r>
          </w:p>
        </w:tc>
      </w:tr>
      <w:tr w:rsidR="00607C9E" w:rsidRPr="002D084C" w14:paraId="1B1DA278" w14:textId="77777777" w:rsidTr="002C01C1">
        <w:trPr>
          <w:trHeight w:val="539"/>
          <w:tblHeader/>
        </w:trPr>
        <w:tc>
          <w:tcPr>
            <w:tcW w:w="285" w:type="pct"/>
            <w:shd w:val="clear" w:color="auto" w:fill="DEEAF6" w:themeFill="accent1" w:themeFillTint="33"/>
            <w:vAlign w:val="center"/>
          </w:tcPr>
          <w:p w14:paraId="3B6916D0" w14:textId="77777777" w:rsidR="00607C9E" w:rsidRPr="00EC5256" w:rsidRDefault="00607C9E" w:rsidP="00607C9E">
            <w:pPr>
              <w:tabs>
                <w:tab w:val="left" w:pos="-720"/>
              </w:tabs>
              <w:suppressAutoHyphens/>
              <w:jc w:val="center"/>
              <w:rPr>
                <w:rFonts w:ascii="Arial" w:eastAsia="Arial Narrow" w:hAnsi="Arial" w:cs="Arial"/>
                <w:b/>
                <w:bCs/>
                <w:spacing w:val="-2"/>
                <w:szCs w:val="20"/>
                <w:cs/>
                <w:lang w:val="fr-FR" w:bidi="hi-IN"/>
              </w:rPr>
            </w:pPr>
            <w:r w:rsidRPr="00EC5256">
              <w:rPr>
                <w:rFonts w:ascii="Arial" w:eastAsia="Arial Narrow" w:hAnsi="Arial" w:cs="Arial"/>
                <w:b/>
                <w:bCs/>
                <w:spacing w:val="-2"/>
                <w:szCs w:val="20"/>
                <w:lang w:val="fr-FR" w:bidi="hi-IN"/>
              </w:rPr>
              <w:t>601</w:t>
            </w:r>
          </w:p>
        </w:tc>
        <w:tc>
          <w:tcPr>
            <w:tcW w:w="4218" w:type="pct"/>
            <w:gridSpan w:val="5"/>
            <w:shd w:val="clear" w:color="auto" w:fill="DEEAF6" w:themeFill="accent1" w:themeFillTint="33"/>
            <w:vAlign w:val="center"/>
          </w:tcPr>
          <w:p w14:paraId="08320351" w14:textId="6967EEE8" w:rsidR="00607C9E" w:rsidRPr="00EC5256" w:rsidRDefault="00607C9E" w:rsidP="00607C9E">
            <w:pPr>
              <w:tabs>
                <w:tab w:val="left" w:pos="-720"/>
              </w:tabs>
              <w:suppressAutoHyphens/>
              <w:rPr>
                <w:rFonts w:ascii="Calibri" w:eastAsia="Arial Narrow" w:hAnsi="Calibri" w:cs="Calibri"/>
                <w:b/>
                <w:bCs/>
                <w:noProof/>
                <w:spacing w:val="-2"/>
                <w:szCs w:val="20"/>
                <w:lang w:val="fr-FR" w:eastAsia="en-IN" w:bidi="hi-IN"/>
              </w:rPr>
            </w:pPr>
            <w:r w:rsidRPr="00EC5256">
              <w:rPr>
                <w:rFonts w:ascii="Calibri" w:eastAsia="Arial Narrow" w:hAnsi="Calibri" w:cs="Calibri"/>
                <w:b/>
                <w:bCs/>
                <w:noProof/>
                <w:spacing w:val="-2"/>
                <w:szCs w:val="20"/>
                <w:lang w:val="fr-FR" w:eastAsia="en-IN" w:bidi="hi-IN"/>
              </w:rPr>
              <w:t>DIU</w:t>
            </w:r>
            <w:r w:rsidR="00992EE0">
              <w:rPr>
                <w:rFonts w:ascii="Calibri" w:eastAsia="Arial Narrow" w:hAnsi="Calibri" w:cs="Calibri"/>
                <w:b/>
                <w:bCs/>
                <w:noProof/>
                <w:spacing w:val="-2"/>
                <w:szCs w:val="20"/>
                <w:lang w:val="fr-FR" w:eastAsia="en-IN" w:bidi="hi-IN"/>
              </w:rPr>
              <w:t xml:space="preserve"> </w:t>
            </w:r>
          </w:p>
          <w:p w14:paraId="2564F171" w14:textId="1589CB5C" w:rsidR="00607C9E" w:rsidRPr="00EC5256" w:rsidRDefault="00607C9E" w:rsidP="00607C9E">
            <w:pPr>
              <w:keepNext/>
              <w:widowControl w:val="0"/>
              <w:tabs>
                <w:tab w:val="left" w:pos="0"/>
              </w:tabs>
              <w:suppressAutoHyphens/>
              <w:outlineLvl w:val="1"/>
              <w:rPr>
                <w:rFonts w:ascii="Arial" w:eastAsia="Times New Roman" w:hAnsi="Arial" w:cs="Arial"/>
                <w:b/>
                <w:bCs/>
                <w:spacing w:val="-2"/>
                <w:szCs w:val="20"/>
                <w:cs/>
                <w:lang w:val="fr-FR" w:bidi="hi-IN"/>
              </w:rPr>
            </w:pPr>
            <w:r w:rsidRPr="00EC5256">
              <w:rPr>
                <w:rFonts w:ascii="Calibri" w:eastAsia="Arial Narrow" w:hAnsi="Calibri" w:cs="Calibri"/>
                <w:b/>
                <w:bCs/>
                <w:noProof/>
                <w:spacing w:val="-2"/>
                <w:szCs w:val="20"/>
                <w:lang w:val="fr-FR" w:eastAsia="en-IN" w:bidi="hi-IN"/>
              </w:rPr>
              <w:t xml:space="preserve">Vérifier : </w:t>
            </w:r>
            <w:r w:rsidR="00F244F0">
              <w:rPr>
                <w:rFonts w:ascii="Calibri" w:eastAsia="Arial Narrow" w:hAnsi="Calibri" w:cs="Calibri"/>
                <w:b/>
                <w:bCs/>
                <w:noProof/>
                <w:spacing w:val="-2"/>
                <w:szCs w:val="20"/>
                <w:lang w:val="fr-FR" w:eastAsia="en-IN" w:bidi="hi-IN"/>
              </w:rPr>
              <w:t xml:space="preserve">Si </w:t>
            </w:r>
            <w:r w:rsidR="00F244F0" w:rsidRPr="00EC5256">
              <w:rPr>
                <w:rFonts w:ascii="Calibri" w:eastAsia="Arial Narrow" w:hAnsi="Calibri" w:cs="Calibri"/>
                <w:b/>
                <w:bCs/>
                <w:noProof/>
                <w:spacing w:val="-2"/>
                <w:szCs w:val="20"/>
                <w:lang w:val="fr-FR" w:eastAsia="en-IN" w:bidi="hi-IN"/>
              </w:rPr>
              <w:t>507</w:t>
            </w:r>
            <w:r w:rsidR="00F244F0">
              <w:rPr>
                <w:rFonts w:ascii="Calibri" w:eastAsia="Arial Narrow" w:hAnsi="Calibri" w:cs="Calibri"/>
                <w:b/>
                <w:bCs/>
                <w:noProof/>
                <w:spacing w:val="-2"/>
                <w:szCs w:val="20"/>
                <w:lang w:val="fr-FR" w:eastAsia="en-IN" w:bidi="hi-IN"/>
              </w:rPr>
              <w:t>F</w:t>
            </w:r>
            <w:r w:rsidRPr="00EC5256">
              <w:rPr>
                <w:rFonts w:ascii="Calibri" w:eastAsia="Arial Narrow" w:hAnsi="Calibri" w:cs="Calibri"/>
                <w:b/>
                <w:bCs/>
                <w:noProof/>
                <w:spacing w:val="-2"/>
                <w:szCs w:val="20"/>
                <w:lang w:val="fr-FR" w:eastAsia="en-IN" w:bidi="hi-IN"/>
              </w:rPr>
              <w:t xml:space="preserve"> ≠ 5</w:t>
            </w:r>
          </w:p>
        </w:tc>
        <w:tc>
          <w:tcPr>
            <w:tcW w:w="497" w:type="pct"/>
            <w:gridSpan w:val="2"/>
            <w:shd w:val="clear" w:color="auto" w:fill="DEEAF6" w:themeFill="accent1" w:themeFillTint="33"/>
            <w:vAlign w:val="center"/>
          </w:tcPr>
          <w:p w14:paraId="2C8F312D" w14:textId="77777777" w:rsidR="00607C9E" w:rsidRPr="00EC5256" w:rsidRDefault="00607C9E" w:rsidP="00607C9E">
            <w:pPr>
              <w:suppressAutoHyphens/>
              <w:ind w:left="-78" w:right="-102"/>
              <w:jc w:val="center"/>
              <w:rPr>
                <w:rFonts w:ascii="Arial" w:eastAsia="Arial Narrow" w:hAnsi="Arial" w:cs="Arial"/>
                <w:b/>
                <w:bCs/>
                <w:spacing w:val="-2"/>
                <w:szCs w:val="20"/>
                <w:cs/>
                <w:lang w:val="fr-FR" w:bidi="hi-IN"/>
              </w:rPr>
            </w:pPr>
          </w:p>
          <w:p w14:paraId="0C5E5CE0" w14:textId="77777777" w:rsidR="00607C9E" w:rsidRPr="00EC5256" w:rsidRDefault="00607C9E" w:rsidP="00607C9E">
            <w:pPr>
              <w:suppressAutoHyphens/>
              <w:ind w:left="-78" w:right="-102"/>
              <w:jc w:val="center"/>
              <w:rPr>
                <w:rFonts w:ascii="Arial" w:eastAsia="Arial Narrow" w:hAnsi="Arial" w:cs="Arial"/>
                <w:b/>
                <w:bCs/>
                <w:spacing w:val="-2"/>
                <w:szCs w:val="20"/>
                <w:cs/>
                <w:lang w:val="fr-FR" w:bidi="hi-IN"/>
              </w:rPr>
            </w:pPr>
            <w:r w:rsidRPr="00EC5256">
              <w:rPr>
                <w:rFonts w:ascii="Arial" w:eastAsia="Arial Narrow" w:hAnsi="Arial" w:cs="Mangal"/>
                <w:b/>
                <w:bCs/>
                <w:spacing w:val="-2"/>
                <w:szCs w:val="20"/>
                <w:cs/>
                <w:lang w:val="fr-FR" w:bidi="hi-IN"/>
              </w:rPr>
              <w:t>607</w:t>
            </w:r>
          </w:p>
        </w:tc>
      </w:tr>
      <w:tr w:rsidR="00895D8C" w:rsidRPr="002D084C" w14:paraId="250C9458" w14:textId="77777777" w:rsidTr="002C01C1">
        <w:trPr>
          <w:trHeight w:val="986"/>
        </w:trPr>
        <w:tc>
          <w:tcPr>
            <w:tcW w:w="285" w:type="pct"/>
          </w:tcPr>
          <w:p w14:paraId="5AEE85B2" w14:textId="77777777" w:rsidR="00895D8C" w:rsidRPr="00EC5256" w:rsidRDefault="00895D8C" w:rsidP="00895D8C">
            <w:pPr>
              <w:jc w:val="center"/>
              <w:rPr>
                <w:rFonts w:ascii="Arial" w:hAnsi="Arial" w:cs="Arial"/>
                <w:b/>
                <w:bCs/>
                <w:szCs w:val="20"/>
                <w:lang w:val="fr-FR"/>
              </w:rPr>
            </w:pPr>
            <w:r w:rsidRPr="00EC5256">
              <w:rPr>
                <w:rFonts w:ascii="Arial" w:eastAsia="Arial Narrow" w:hAnsi="Arial" w:cs="Mangal"/>
                <w:b/>
                <w:bCs/>
                <w:szCs w:val="20"/>
                <w:cs/>
                <w:lang w:val="fr-FR" w:bidi="hi-IN"/>
              </w:rPr>
              <w:t>602</w:t>
            </w:r>
          </w:p>
        </w:tc>
        <w:tc>
          <w:tcPr>
            <w:tcW w:w="2121" w:type="pct"/>
          </w:tcPr>
          <w:p w14:paraId="0B8BEF09" w14:textId="59358EAE" w:rsidR="00895D8C" w:rsidRPr="00EC5256" w:rsidRDefault="00895D8C" w:rsidP="00607C9E">
            <w:pPr>
              <w:tabs>
                <w:tab w:val="left" w:pos="-720"/>
              </w:tabs>
              <w:suppressAutoHyphens/>
              <w:rPr>
                <w:rFonts w:ascii="Calibri" w:eastAsia="Arial Narrow" w:hAnsi="Calibri" w:cs="Calibri"/>
                <w:b/>
                <w:bCs/>
                <w:noProof/>
                <w:spacing w:val="-2"/>
                <w:szCs w:val="20"/>
                <w:lang w:val="fr-FR" w:eastAsia="en-IN" w:bidi="hi-IN"/>
              </w:rPr>
            </w:pPr>
            <w:r w:rsidRPr="00EC5256">
              <w:rPr>
                <w:b/>
                <w:bCs/>
                <w:lang w:val="fr-FR"/>
              </w:rPr>
              <w:t xml:space="preserve">Lieu d'insertion/de retrait des </w:t>
            </w:r>
            <w:r w:rsidR="00607C9E" w:rsidRPr="00EC5256">
              <w:rPr>
                <w:rFonts w:ascii="Calibri" w:eastAsia="Arial Narrow" w:hAnsi="Calibri" w:cs="Calibri"/>
                <w:b/>
                <w:bCs/>
                <w:noProof/>
                <w:spacing w:val="-2"/>
                <w:szCs w:val="20"/>
                <w:lang w:val="fr-FR" w:eastAsia="en-IN" w:bidi="hi-IN"/>
              </w:rPr>
              <w:t xml:space="preserve">DIU </w:t>
            </w:r>
            <w:r w:rsidRPr="00EC5256">
              <w:rPr>
                <w:b/>
                <w:bCs/>
                <w:lang w:val="fr-FR"/>
              </w:rPr>
              <w:t>dans la structure sanitaire ?</w:t>
            </w:r>
          </w:p>
        </w:tc>
        <w:tc>
          <w:tcPr>
            <w:tcW w:w="2097" w:type="pct"/>
            <w:gridSpan w:val="4"/>
          </w:tcPr>
          <w:p w14:paraId="0A62BD54" w14:textId="77777777" w:rsidR="00895D8C" w:rsidRPr="00EC5256" w:rsidRDefault="00895D8C" w:rsidP="00895D8C">
            <w:pPr>
              <w:tabs>
                <w:tab w:val="left" w:pos="0"/>
                <w:tab w:val="right" w:leader="dot" w:pos="4092"/>
              </w:tabs>
              <w:rPr>
                <w:rFonts w:ascii="Calibri" w:hAnsi="Calibri" w:cs="Calibri"/>
                <w:bCs/>
                <w:szCs w:val="20"/>
                <w:lang w:val="fr-FR"/>
              </w:rPr>
            </w:pPr>
            <w:r w:rsidRPr="00EC5256">
              <w:rPr>
                <w:rFonts w:ascii="Calibri" w:eastAsia="Arial Narrow" w:hAnsi="Calibri" w:cs="Calibri"/>
                <w:szCs w:val="20"/>
                <w:lang w:val="fr-FR" w:bidi="hi-IN"/>
              </w:rPr>
              <w:t>Salle de travail</w:t>
            </w:r>
            <w:r w:rsidRPr="00EC5256">
              <w:rPr>
                <w:rFonts w:ascii="Calibri" w:eastAsia="Arial Narrow" w:hAnsi="Calibri" w:cs="Mangal"/>
                <w:szCs w:val="20"/>
                <w:cs/>
                <w:lang w:val="fr-FR" w:bidi="hi-IN"/>
              </w:rPr>
              <w:tab/>
              <w:t>1</w:t>
            </w:r>
          </w:p>
          <w:p w14:paraId="0905F757" w14:textId="624B54C6" w:rsidR="00895D8C" w:rsidRPr="00EC5256" w:rsidRDefault="00895D8C" w:rsidP="00895D8C">
            <w:pPr>
              <w:tabs>
                <w:tab w:val="right" w:leader="dot" w:pos="4092"/>
              </w:tabs>
              <w:rPr>
                <w:rFonts w:ascii="Calibri" w:eastAsia="Arial Narrow" w:hAnsi="Calibri" w:cs="Calibri"/>
                <w:szCs w:val="20"/>
                <w:cs/>
                <w:lang w:val="fr-FR" w:bidi="hi-IN"/>
              </w:rPr>
            </w:pPr>
            <w:r w:rsidRPr="00EC5256">
              <w:rPr>
                <w:rFonts w:ascii="Calibri" w:eastAsia="Arial Narrow" w:hAnsi="Calibri" w:cs="Calibri"/>
                <w:szCs w:val="20"/>
                <w:lang w:val="fr-FR" w:bidi="hi-IN"/>
              </w:rPr>
              <w:t xml:space="preserve">Coin </w:t>
            </w:r>
            <w:r w:rsidR="002A4729">
              <w:rPr>
                <w:rFonts w:ascii="Calibri" w:eastAsia="Arial Narrow" w:hAnsi="Calibri" w:cs="Calibri"/>
                <w:szCs w:val="20"/>
                <w:lang w:val="fr-FR" w:bidi="hi-IN"/>
              </w:rPr>
              <w:t>D</w:t>
            </w:r>
            <w:r w:rsidRPr="00EC5256">
              <w:rPr>
                <w:rFonts w:ascii="Calibri" w:eastAsia="Arial Narrow" w:hAnsi="Calibri" w:cs="Calibri"/>
                <w:szCs w:val="20"/>
                <w:lang w:val="fr-FR" w:bidi="hi-IN"/>
              </w:rPr>
              <w:t>IU</w:t>
            </w:r>
            <w:r w:rsidRPr="00EC5256">
              <w:rPr>
                <w:rFonts w:ascii="Calibri" w:eastAsia="Arial Narrow" w:hAnsi="Calibri" w:cs="Mangal"/>
                <w:szCs w:val="20"/>
                <w:cs/>
                <w:lang w:val="fr-FR" w:bidi="hi-IN"/>
              </w:rPr>
              <w:tab/>
              <w:t>2</w:t>
            </w:r>
          </w:p>
          <w:p w14:paraId="44EE8472" w14:textId="460A82DF" w:rsidR="00895D8C" w:rsidRPr="00EC5256" w:rsidRDefault="000633F8" w:rsidP="00895D8C">
            <w:pPr>
              <w:tabs>
                <w:tab w:val="right" w:leader="dot" w:pos="4092"/>
              </w:tabs>
              <w:rPr>
                <w:rFonts w:ascii="Calibri" w:eastAsia="Arial Narrow" w:hAnsi="Calibri" w:cs="Calibri"/>
                <w:szCs w:val="20"/>
                <w:cs/>
                <w:lang w:val="fr-FR" w:bidi="hi-IN"/>
              </w:rPr>
            </w:pPr>
            <w:r>
              <w:rPr>
                <w:rFonts w:ascii="Calibri" w:eastAsia="Arial Narrow" w:hAnsi="Calibri" w:cs="Calibri"/>
                <w:szCs w:val="20"/>
                <w:lang w:val="fr-FR" w:bidi="hi-IN"/>
              </w:rPr>
              <w:t>Bloc opératoire</w:t>
            </w:r>
            <w:r w:rsidR="00895D8C" w:rsidRPr="00EC5256">
              <w:rPr>
                <w:rFonts w:ascii="Calibri" w:eastAsia="Arial Narrow" w:hAnsi="Calibri" w:cs="Mangal"/>
                <w:szCs w:val="20"/>
                <w:cs/>
                <w:lang w:val="fr-FR" w:bidi="hi-IN"/>
              </w:rPr>
              <w:tab/>
              <w:t>3</w:t>
            </w:r>
          </w:p>
          <w:p w14:paraId="3B1C4FE1" w14:textId="0D5BD9F7" w:rsidR="00895D8C" w:rsidRPr="00EC5256" w:rsidRDefault="00895D8C" w:rsidP="00895D8C">
            <w:pPr>
              <w:tabs>
                <w:tab w:val="right" w:leader="dot" w:pos="4092"/>
              </w:tabs>
              <w:rPr>
                <w:rFonts w:ascii="Arial" w:eastAsia="Arial Narrow" w:hAnsi="Arial" w:cs="Arial"/>
                <w:szCs w:val="20"/>
                <w:lang w:val="fr-FR" w:bidi="hi-IN"/>
              </w:rPr>
            </w:pPr>
            <w:r w:rsidRPr="00EC5256">
              <w:rPr>
                <w:rFonts w:ascii="Calibri" w:eastAsia="Arial Narrow" w:hAnsi="Calibri" w:cs="Calibri"/>
                <w:szCs w:val="20"/>
                <w:lang w:val="fr-FR" w:bidi="hi-IN"/>
              </w:rPr>
              <w:t>Autre (préciser)</w:t>
            </w:r>
            <w:r w:rsidRPr="00EC5256">
              <w:rPr>
                <w:rFonts w:ascii="Calibri" w:eastAsia="Arial Narrow" w:hAnsi="Calibri" w:cs="Mangal"/>
                <w:szCs w:val="20"/>
                <w:cs/>
                <w:lang w:val="fr-FR" w:bidi="hi-IN"/>
              </w:rPr>
              <w:tab/>
              <w:t>4</w:t>
            </w:r>
          </w:p>
        </w:tc>
        <w:tc>
          <w:tcPr>
            <w:tcW w:w="497" w:type="pct"/>
            <w:gridSpan w:val="2"/>
          </w:tcPr>
          <w:p w14:paraId="4831440D" w14:textId="77777777" w:rsidR="00895D8C" w:rsidRPr="00EC5256" w:rsidRDefault="00895D8C" w:rsidP="00895D8C">
            <w:pPr>
              <w:rPr>
                <w:rFonts w:ascii="Arial" w:hAnsi="Arial" w:cs="Arial"/>
                <w:szCs w:val="20"/>
                <w:lang w:val="fr-FR"/>
              </w:rPr>
            </w:pPr>
          </w:p>
        </w:tc>
      </w:tr>
      <w:tr w:rsidR="00895D8C" w:rsidRPr="002D084C" w14:paraId="6E030F49" w14:textId="77777777" w:rsidTr="002C01C1">
        <w:trPr>
          <w:trHeight w:val="77"/>
        </w:trPr>
        <w:tc>
          <w:tcPr>
            <w:tcW w:w="285" w:type="pct"/>
            <w:vMerge w:val="restart"/>
          </w:tcPr>
          <w:p w14:paraId="6EA3C3D7" w14:textId="77777777" w:rsidR="00895D8C" w:rsidRPr="00EC5256" w:rsidRDefault="00895D8C" w:rsidP="00895D8C">
            <w:pPr>
              <w:pStyle w:val="ListParagraph1"/>
              <w:spacing w:after="0" w:line="240" w:lineRule="auto"/>
              <w:ind w:left="0"/>
              <w:rPr>
                <w:rFonts w:ascii="Arial" w:eastAsia="Arial Narrow" w:hAnsi="Arial" w:cs="Arial"/>
                <w:b/>
                <w:bCs/>
                <w:szCs w:val="20"/>
                <w:cs/>
                <w:lang w:val="fr-FR" w:bidi="hi-IN"/>
              </w:rPr>
            </w:pPr>
            <w:r w:rsidRPr="00EC5256">
              <w:rPr>
                <w:rFonts w:ascii="Arial" w:hAnsi="Arial" w:cs="Arial"/>
                <w:b/>
                <w:bCs/>
                <w:szCs w:val="20"/>
                <w:lang w:val="fr-FR"/>
              </w:rPr>
              <w:t>603</w:t>
            </w:r>
          </w:p>
        </w:tc>
        <w:tc>
          <w:tcPr>
            <w:tcW w:w="2121" w:type="pct"/>
            <w:vMerge w:val="restart"/>
          </w:tcPr>
          <w:p w14:paraId="6126B44D" w14:textId="77777777" w:rsidR="003D74EB" w:rsidRPr="00EC5256" w:rsidRDefault="00706E0C" w:rsidP="00895D8C">
            <w:pPr>
              <w:pStyle w:val="ListParagraph1"/>
              <w:spacing w:after="0" w:line="240" w:lineRule="auto"/>
              <w:ind w:left="0"/>
              <w:rPr>
                <w:b/>
                <w:bCs/>
                <w:lang w:val="fr-FR"/>
              </w:rPr>
            </w:pPr>
            <w:r w:rsidRPr="00EC5256">
              <w:rPr>
                <w:b/>
                <w:bCs/>
                <w:lang w:val="fr-FR"/>
              </w:rPr>
              <w:t xml:space="preserve">Les équipements suivants pour DIU sont-ils disponibles et fonctionnels dans la structure sanitaire ? </w:t>
            </w:r>
          </w:p>
          <w:p w14:paraId="1B9D0113" w14:textId="3AF4ECA1" w:rsidR="00895D8C" w:rsidRPr="00EC5256" w:rsidRDefault="00706E0C" w:rsidP="00895D8C">
            <w:pPr>
              <w:pStyle w:val="ListParagraph1"/>
              <w:spacing w:after="0" w:line="240" w:lineRule="auto"/>
              <w:ind w:left="0"/>
              <w:rPr>
                <w:rFonts w:ascii="Arial" w:hAnsi="Arial" w:cs="Arial"/>
                <w:b/>
                <w:bCs/>
                <w:szCs w:val="20"/>
                <w:lang w:val="fr-FR"/>
              </w:rPr>
            </w:pPr>
            <w:r w:rsidRPr="00EC5256">
              <w:rPr>
                <w:b/>
                <w:bCs/>
                <w:lang w:val="fr-FR"/>
              </w:rPr>
              <w:t>ENREGISTREMENT BASÉ SUR L'OBSERVATION</w:t>
            </w:r>
          </w:p>
        </w:tc>
        <w:tc>
          <w:tcPr>
            <w:tcW w:w="1069" w:type="pct"/>
            <w:gridSpan w:val="3"/>
            <w:shd w:val="clear" w:color="auto" w:fill="DEEAF6" w:themeFill="accent1" w:themeFillTint="33"/>
          </w:tcPr>
          <w:p w14:paraId="713EF404" w14:textId="50657CA5" w:rsidR="00895D8C" w:rsidRPr="00EC5256" w:rsidRDefault="00895D8C" w:rsidP="00895D8C">
            <w:pPr>
              <w:tabs>
                <w:tab w:val="left" w:pos="0"/>
                <w:tab w:val="right" w:leader="dot" w:pos="4092"/>
              </w:tabs>
              <w:jc w:val="center"/>
              <w:rPr>
                <w:rFonts w:ascii="Arial" w:hAnsi="Arial" w:cs="Arial"/>
                <w:b/>
                <w:szCs w:val="20"/>
                <w:lang w:val="fr-FR" w:bidi="hi-IN"/>
              </w:rPr>
            </w:pPr>
            <w:r w:rsidRPr="00EC5256">
              <w:rPr>
                <w:lang w:val="fr-FR"/>
              </w:rPr>
              <w:t xml:space="preserve">Salle de travail </w:t>
            </w:r>
          </w:p>
        </w:tc>
        <w:tc>
          <w:tcPr>
            <w:tcW w:w="1028" w:type="pct"/>
            <w:shd w:val="clear" w:color="auto" w:fill="DEEAF6" w:themeFill="accent1" w:themeFillTint="33"/>
          </w:tcPr>
          <w:p w14:paraId="17242D8C" w14:textId="7D2ED1A0" w:rsidR="00895D8C" w:rsidRPr="00EC5256" w:rsidRDefault="00895D8C" w:rsidP="00895D8C">
            <w:pPr>
              <w:tabs>
                <w:tab w:val="left" w:pos="0"/>
                <w:tab w:val="right" w:leader="dot" w:pos="4092"/>
              </w:tabs>
              <w:jc w:val="center"/>
              <w:rPr>
                <w:rFonts w:ascii="Arial" w:hAnsi="Arial" w:cs="Arial"/>
                <w:b/>
                <w:szCs w:val="20"/>
                <w:lang w:val="fr-FR" w:bidi="hi-IN"/>
              </w:rPr>
            </w:pPr>
            <w:r w:rsidRPr="00EC5256">
              <w:rPr>
                <w:lang w:val="fr-FR"/>
              </w:rPr>
              <w:t xml:space="preserve">Coin FP/ </w:t>
            </w:r>
            <w:r w:rsidR="002C01C1" w:rsidRPr="00EC5256">
              <w:rPr>
                <w:lang w:val="fr-FR"/>
              </w:rPr>
              <w:t>DIU</w:t>
            </w:r>
          </w:p>
        </w:tc>
        <w:tc>
          <w:tcPr>
            <w:tcW w:w="497" w:type="pct"/>
            <w:gridSpan w:val="2"/>
          </w:tcPr>
          <w:p w14:paraId="61F42382" w14:textId="77777777" w:rsidR="00895D8C" w:rsidRPr="00EC5256" w:rsidRDefault="00895D8C" w:rsidP="00895D8C">
            <w:pPr>
              <w:rPr>
                <w:rFonts w:ascii="Arial" w:hAnsi="Arial" w:cs="Arial"/>
                <w:szCs w:val="20"/>
                <w:lang w:val="fr-FR"/>
              </w:rPr>
            </w:pPr>
          </w:p>
        </w:tc>
      </w:tr>
      <w:tr w:rsidR="00895D8C" w:rsidRPr="002D084C" w14:paraId="5F6F19BD" w14:textId="77777777" w:rsidTr="002C01C1">
        <w:trPr>
          <w:trHeight w:val="20"/>
        </w:trPr>
        <w:tc>
          <w:tcPr>
            <w:tcW w:w="285" w:type="pct"/>
            <w:vMerge/>
          </w:tcPr>
          <w:p w14:paraId="066E544A" w14:textId="77777777" w:rsidR="00895D8C" w:rsidRPr="00EC5256" w:rsidRDefault="00895D8C" w:rsidP="00895D8C">
            <w:pPr>
              <w:pStyle w:val="ListParagraph1"/>
              <w:spacing w:after="0" w:line="240" w:lineRule="auto"/>
              <w:ind w:left="0"/>
              <w:rPr>
                <w:rFonts w:ascii="Arial" w:hAnsi="Arial" w:cs="Arial"/>
                <w:szCs w:val="20"/>
                <w:lang w:val="fr-FR"/>
              </w:rPr>
            </w:pPr>
          </w:p>
        </w:tc>
        <w:tc>
          <w:tcPr>
            <w:tcW w:w="2121" w:type="pct"/>
            <w:vMerge/>
          </w:tcPr>
          <w:p w14:paraId="51A45C98" w14:textId="77777777" w:rsidR="00895D8C" w:rsidRPr="00EC5256" w:rsidRDefault="00895D8C" w:rsidP="00895D8C">
            <w:pPr>
              <w:pStyle w:val="ListParagraph1"/>
              <w:spacing w:after="0" w:line="240" w:lineRule="auto"/>
              <w:ind w:left="0"/>
              <w:rPr>
                <w:rFonts w:ascii="Arial" w:hAnsi="Arial" w:cs="Arial"/>
                <w:szCs w:val="20"/>
                <w:lang w:val="fr-FR"/>
              </w:rPr>
            </w:pPr>
          </w:p>
        </w:tc>
        <w:tc>
          <w:tcPr>
            <w:tcW w:w="1069" w:type="pct"/>
            <w:gridSpan w:val="3"/>
            <w:shd w:val="clear" w:color="auto" w:fill="D9D9D9" w:themeFill="background1" w:themeFillShade="D9"/>
          </w:tcPr>
          <w:p w14:paraId="6CC51339" w14:textId="77777777" w:rsidR="00895D8C" w:rsidRPr="00EC5256" w:rsidRDefault="00895D8C" w:rsidP="00895D8C">
            <w:pPr>
              <w:pStyle w:val="ListParagraph1"/>
              <w:tabs>
                <w:tab w:val="left" w:leader="dot" w:pos="1701"/>
              </w:tabs>
              <w:ind w:left="0"/>
              <w:rPr>
                <w:rFonts w:ascii="Calibri" w:eastAsia="Times New Roman" w:hAnsi="Calibri" w:cs="Calibri"/>
                <w:color w:val="000000"/>
                <w:szCs w:val="20"/>
                <w:lang w:val="fr-FR" w:bidi="hi-IN"/>
              </w:rPr>
            </w:pPr>
            <w:r w:rsidRPr="00EC5256">
              <w:rPr>
                <w:rFonts w:ascii="Calibri" w:eastAsia="Times New Roman" w:hAnsi="Calibri" w:cs="Calibri"/>
                <w:color w:val="000000"/>
                <w:szCs w:val="20"/>
                <w:lang w:val="fr-FR" w:bidi="hi-IN"/>
              </w:rPr>
              <w:t>Disponible et fonctionnel</w:t>
            </w:r>
            <w:r w:rsidRPr="00EC5256">
              <w:rPr>
                <w:rFonts w:ascii="Calibri" w:eastAsia="Times New Roman" w:hAnsi="Calibri" w:cs="Calibri"/>
                <w:color w:val="000000"/>
                <w:szCs w:val="20"/>
                <w:lang w:val="fr-FR" w:bidi="hi-IN"/>
              </w:rPr>
              <w:tab/>
              <w:t>1</w:t>
            </w:r>
          </w:p>
          <w:p w14:paraId="5F7F65D8" w14:textId="6CA18C80" w:rsidR="00895D8C" w:rsidRPr="00EC5256" w:rsidRDefault="00895D8C" w:rsidP="00895D8C">
            <w:pPr>
              <w:pStyle w:val="ListParagraph1"/>
              <w:tabs>
                <w:tab w:val="left" w:leader="dot" w:pos="1701"/>
              </w:tabs>
              <w:ind w:left="0"/>
              <w:rPr>
                <w:rFonts w:ascii="Calibri" w:eastAsia="Times New Roman" w:hAnsi="Calibri" w:cs="Calibri"/>
                <w:color w:val="000000"/>
                <w:szCs w:val="20"/>
                <w:lang w:val="fr-FR" w:bidi="hi-IN"/>
              </w:rPr>
            </w:pPr>
            <w:r w:rsidRPr="00EC5256">
              <w:rPr>
                <w:rFonts w:ascii="Calibri" w:eastAsia="Times New Roman" w:hAnsi="Calibri" w:cs="Calibri"/>
                <w:color w:val="000000"/>
                <w:szCs w:val="20"/>
                <w:lang w:val="fr-FR" w:bidi="hi-IN"/>
              </w:rPr>
              <w:t xml:space="preserve">Disponible mais </w:t>
            </w:r>
            <w:r w:rsidR="003874A6" w:rsidRPr="00EC5256">
              <w:rPr>
                <w:rFonts w:ascii="Calibri" w:eastAsia="Times New Roman" w:hAnsi="Calibri" w:cs="Calibri"/>
                <w:color w:val="000000"/>
                <w:szCs w:val="20"/>
                <w:lang w:val="fr-FR" w:bidi="hi-IN"/>
              </w:rPr>
              <w:t>Non</w:t>
            </w:r>
            <w:r w:rsidRPr="00EC5256">
              <w:rPr>
                <w:rFonts w:ascii="Calibri" w:eastAsia="Times New Roman" w:hAnsi="Calibri" w:cs="Calibri"/>
                <w:color w:val="000000"/>
                <w:szCs w:val="20"/>
                <w:lang w:val="fr-FR" w:bidi="hi-IN"/>
              </w:rPr>
              <w:t xml:space="preserve"> fonctionnel</w:t>
            </w:r>
            <w:r w:rsidRPr="00EC5256">
              <w:rPr>
                <w:rFonts w:ascii="Calibri" w:eastAsia="Times New Roman" w:hAnsi="Calibri" w:cs="Calibri"/>
                <w:color w:val="000000"/>
                <w:szCs w:val="20"/>
                <w:lang w:val="fr-FR" w:bidi="hi-IN"/>
              </w:rPr>
              <w:tab/>
              <w:t>2</w:t>
            </w:r>
          </w:p>
          <w:p w14:paraId="241229ED" w14:textId="3572FE4A" w:rsidR="00895D8C" w:rsidRPr="00EC5256" w:rsidRDefault="00895D8C" w:rsidP="00895D8C">
            <w:pPr>
              <w:pStyle w:val="ListParagraph1"/>
              <w:tabs>
                <w:tab w:val="left" w:leader="dot" w:pos="1701"/>
              </w:tabs>
              <w:ind w:left="0"/>
              <w:rPr>
                <w:rFonts w:ascii="Arial" w:eastAsia="Times New Roman" w:hAnsi="Arial" w:cs="Arial"/>
                <w:color w:val="000000"/>
                <w:szCs w:val="20"/>
                <w:lang w:val="fr-FR" w:bidi="hi-IN"/>
              </w:rPr>
            </w:pPr>
            <w:r w:rsidRPr="00EC5256">
              <w:rPr>
                <w:rFonts w:ascii="Calibri" w:eastAsia="Times New Roman" w:hAnsi="Calibri" w:cs="Calibri"/>
                <w:color w:val="000000"/>
                <w:szCs w:val="20"/>
                <w:lang w:val="fr-FR" w:bidi="hi-IN"/>
              </w:rPr>
              <w:t>Indisponible</w:t>
            </w:r>
            <w:r w:rsidRPr="00EC5256">
              <w:rPr>
                <w:rFonts w:ascii="Calibri" w:eastAsia="Times New Roman" w:hAnsi="Calibri" w:cs="Calibri"/>
                <w:color w:val="000000"/>
                <w:szCs w:val="20"/>
                <w:lang w:val="fr-FR" w:bidi="hi-IN"/>
              </w:rPr>
              <w:tab/>
              <w:t>3</w:t>
            </w:r>
          </w:p>
        </w:tc>
        <w:tc>
          <w:tcPr>
            <w:tcW w:w="1028" w:type="pct"/>
            <w:shd w:val="clear" w:color="auto" w:fill="D9D9D9" w:themeFill="background1" w:themeFillShade="D9"/>
          </w:tcPr>
          <w:p w14:paraId="5D41E049" w14:textId="77777777" w:rsidR="00895D8C" w:rsidRPr="00EC5256" w:rsidRDefault="00895D8C" w:rsidP="00895D8C">
            <w:pPr>
              <w:pStyle w:val="ListParagraph1"/>
              <w:tabs>
                <w:tab w:val="left" w:leader="dot" w:pos="1701"/>
              </w:tabs>
              <w:ind w:left="0"/>
              <w:rPr>
                <w:rFonts w:ascii="Calibri" w:eastAsia="Times New Roman" w:hAnsi="Calibri" w:cs="Calibri"/>
                <w:color w:val="000000"/>
                <w:szCs w:val="20"/>
                <w:lang w:val="fr-FR" w:bidi="hi-IN"/>
              </w:rPr>
            </w:pPr>
            <w:r w:rsidRPr="00EC5256">
              <w:rPr>
                <w:rFonts w:ascii="Calibri" w:eastAsia="Times New Roman" w:hAnsi="Calibri" w:cs="Calibri"/>
                <w:color w:val="000000"/>
                <w:szCs w:val="20"/>
                <w:lang w:val="fr-FR" w:bidi="hi-IN"/>
              </w:rPr>
              <w:t>Disponible et fonctionnel</w:t>
            </w:r>
            <w:r w:rsidRPr="00EC5256">
              <w:rPr>
                <w:rFonts w:ascii="Calibri" w:eastAsia="Times New Roman" w:hAnsi="Calibri" w:cs="Calibri"/>
                <w:color w:val="000000"/>
                <w:szCs w:val="20"/>
                <w:lang w:val="fr-FR" w:bidi="hi-IN"/>
              </w:rPr>
              <w:tab/>
              <w:t>1</w:t>
            </w:r>
          </w:p>
          <w:p w14:paraId="43463AEB" w14:textId="3BB4FD0B" w:rsidR="00895D8C" w:rsidRPr="00EC5256" w:rsidRDefault="00895D8C" w:rsidP="00895D8C">
            <w:pPr>
              <w:pStyle w:val="ListParagraph1"/>
              <w:tabs>
                <w:tab w:val="left" w:leader="dot" w:pos="1701"/>
              </w:tabs>
              <w:ind w:left="0"/>
              <w:rPr>
                <w:rFonts w:ascii="Calibri" w:eastAsia="Times New Roman" w:hAnsi="Calibri" w:cs="Calibri"/>
                <w:color w:val="000000"/>
                <w:szCs w:val="20"/>
                <w:lang w:val="fr-FR" w:bidi="hi-IN"/>
              </w:rPr>
            </w:pPr>
            <w:r w:rsidRPr="00EC5256">
              <w:rPr>
                <w:rFonts w:ascii="Calibri" w:eastAsia="Times New Roman" w:hAnsi="Calibri" w:cs="Calibri"/>
                <w:color w:val="000000"/>
                <w:szCs w:val="20"/>
                <w:lang w:val="fr-FR" w:bidi="hi-IN"/>
              </w:rPr>
              <w:t xml:space="preserve">Disponible mais </w:t>
            </w:r>
            <w:r w:rsidR="003874A6" w:rsidRPr="00EC5256">
              <w:rPr>
                <w:rFonts w:ascii="Calibri" w:eastAsia="Times New Roman" w:hAnsi="Calibri" w:cs="Calibri"/>
                <w:color w:val="000000"/>
                <w:szCs w:val="20"/>
                <w:lang w:val="fr-FR" w:bidi="hi-IN"/>
              </w:rPr>
              <w:t>Non</w:t>
            </w:r>
            <w:r w:rsidRPr="00EC5256">
              <w:rPr>
                <w:rFonts w:ascii="Calibri" w:eastAsia="Times New Roman" w:hAnsi="Calibri" w:cs="Calibri"/>
                <w:color w:val="000000"/>
                <w:szCs w:val="20"/>
                <w:lang w:val="fr-FR" w:bidi="hi-IN"/>
              </w:rPr>
              <w:t xml:space="preserve"> fonctionnel</w:t>
            </w:r>
            <w:r w:rsidRPr="00EC5256">
              <w:rPr>
                <w:rFonts w:ascii="Calibri" w:eastAsia="Times New Roman" w:hAnsi="Calibri" w:cs="Calibri"/>
                <w:color w:val="000000"/>
                <w:szCs w:val="20"/>
                <w:lang w:val="fr-FR" w:bidi="hi-IN"/>
              </w:rPr>
              <w:tab/>
              <w:t>2</w:t>
            </w:r>
          </w:p>
          <w:p w14:paraId="03BC0C95" w14:textId="784F2082" w:rsidR="00895D8C" w:rsidRPr="00EC5256" w:rsidRDefault="00895D8C" w:rsidP="00895D8C">
            <w:pPr>
              <w:pStyle w:val="ListParagraph1"/>
              <w:tabs>
                <w:tab w:val="left" w:leader="dot" w:pos="1515"/>
              </w:tabs>
              <w:ind w:left="0"/>
              <w:rPr>
                <w:rFonts w:ascii="Arial" w:eastAsia="Times New Roman" w:hAnsi="Arial" w:cs="Arial"/>
                <w:color w:val="000000"/>
                <w:szCs w:val="20"/>
                <w:lang w:val="fr-FR" w:bidi="hi-IN"/>
              </w:rPr>
            </w:pPr>
            <w:r w:rsidRPr="00EC5256">
              <w:rPr>
                <w:rFonts w:ascii="Calibri" w:eastAsia="Times New Roman" w:hAnsi="Calibri" w:cs="Calibri"/>
                <w:color w:val="000000"/>
                <w:szCs w:val="20"/>
                <w:lang w:val="fr-FR" w:bidi="hi-IN"/>
              </w:rPr>
              <w:t>Indisponible</w:t>
            </w:r>
            <w:r w:rsidRPr="00EC5256">
              <w:rPr>
                <w:rFonts w:ascii="Calibri" w:eastAsia="Times New Roman" w:hAnsi="Calibri" w:cs="Calibri"/>
                <w:color w:val="000000"/>
                <w:szCs w:val="20"/>
                <w:lang w:val="fr-FR" w:bidi="hi-IN"/>
              </w:rPr>
              <w:tab/>
              <w:t>3</w:t>
            </w:r>
          </w:p>
        </w:tc>
        <w:tc>
          <w:tcPr>
            <w:tcW w:w="497" w:type="pct"/>
            <w:gridSpan w:val="2"/>
          </w:tcPr>
          <w:p w14:paraId="603B566A" w14:textId="77777777" w:rsidR="00895D8C" w:rsidRPr="00EC5256" w:rsidRDefault="00895D8C" w:rsidP="00895D8C">
            <w:pPr>
              <w:pStyle w:val="ListParagraph1"/>
              <w:rPr>
                <w:rFonts w:ascii="Arial" w:eastAsia="Times New Roman" w:hAnsi="Arial" w:cs="Arial"/>
                <w:color w:val="000000"/>
                <w:szCs w:val="20"/>
                <w:lang w:val="fr-FR" w:bidi="hi-IN"/>
              </w:rPr>
            </w:pPr>
          </w:p>
        </w:tc>
      </w:tr>
      <w:tr w:rsidR="00706E0C" w:rsidRPr="002D084C" w14:paraId="18454BA8" w14:textId="77777777" w:rsidTr="002C01C1">
        <w:trPr>
          <w:trHeight w:val="20"/>
        </w:trPr>
        <w:tc>
          <w:tcPr>
            <w:tcW w:w="285" w:type="pct"/>
          </w:tcPr>
          <w:p w14:paraId="443B63D1"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357121F1" w14:textId="6B15D8C5" w:rsidR="00706E0C" w:rsidRPr="00EC5256" w:rsidRDefault="00706E0C" w:rsidP="00706E0C">
            <w:pPr>
              <w:rPr>
                <w:rFonts w:ascii="Arial" w:hAnsi="Arial" w:cs="Arial"/>
                <w:szCs w:val="20"/>
                <w:lang w:val="fr-FR"/>
              </w:rPr>
            </w:pPr>
            <w:r w:rsidRPr="00EC5256">
              <w:rPr>
                <w:lang w:val="fr-FR"/>
              </w:rPr>
              <w:t xml:space="preserve">Plateau en acier </w:t>
            </w:r>
            <w:r w:rsidR="00A172C9" w:rsidRPr="00EC5256">
              <w:rPr>
                <w:lang w:val="fr-FR"/>
              </w:rPr>
              <w:t>inoxydable</w:t>
            </w:r>
            <w:r w:rsidRPr="00EC5256">
              <w:rPr>
                <w:lang w:val="fr-FR"/>
              </w:rPr>
              <w:t xml:space="preserve"> avec couvercle</w:t>
            </w:r>
          </w:p>
        </w:tc>
        <w:tc>
          <w:tcPr>
            <w:tcW w:w="1069" w:type="pct"/>
            <w:gridSpan w:val="3"/>
          </w:tcPr>
          <w:p w14:paraId="502FEC4C"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5988FFF7"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val="restart"/>
          </w:tcPr>
          <w:p w14:paraId="77D09732" w14:textId="77777777" w:rsidR="00706E0C" w:rsidRPr="00EC5256" w:rsidRDefault="00706E0C" w:rsidP="00706E0C">
            <w:pPr>
              <w:pStyle w:val="ListParagraph1"/>
              <w:rPr>
                <w:rFonts w:ascii="Arial" w:eastAsia="Times New Roman" w:hAnsi="Arial" w:cs="Arial"/>
                <w:color w:val="000000"/>
                <w:szCs w:val="20"/>
                <w:lang w:val="fr-FR" w:bidi="hi-IN"/>
              </w:rPr>
            </w:pPr>
          </w:p>
        </w:tc>
      </w:tr>
      <w:tr w:rsidR="00706E0C" w:rsidRPr="002D084C" w14:paraId="3D35C629" w14:textId="77777777" w:rsidTr="002C01C1">
        <w:trPr>
          <w:trHeight w:val="121"/>
        </w:trPr>
        <w:tc>
          <w:tcPr>
            <w:tcW w:w="285" w:type="pct"/>
          </w:tcPr>
          <w:p w14:paraId="3574347D"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460E6BB0" w14:textId="7AAA5620" w:rsidR="00706E0C" w:rsidRPr="00EC5256" w:rsidRDefault="00706E0C" w:rsidP="00706E0C">
            <w:pPr>
              <w:rPr>
                <w:rFonts w:ascii="Arial" w:hAnsi="Arial" w:cs="Arial"/>
                <w:szCs w:val="20"/>
                <w:lang w:val="fr-FR"/>
              </w:rPr>
            </w:pPr>
            <w:r w:rsidRPr="00EC5256">
              <w:rPr>
                <w:lang w:val="fr-FR"/>
              </w:rPr>
              <w:t>Petit bol pour la solution antiseptique</w:t>
            </w:r>
          </w:p>
        </w:tc>
        <w:tc>
          <w:tcPr>
            <w:tcW w:w="1069" w:type="pct"/>
            <w:gridSpan w:val="3"/>
          </w:tcPr>
          <w:p w14:paraId="32461555"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shd w:val="clear" w:color="auto" w:fill="FFFFFF" w:themeFill="background1"/>
          </w:tcPr>
          <w:p w14:paraId="45AD21EA"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1DFAE527" w14:textId="77777777" w:rsidR="00706E0C" w:rsidRPr="00EC5256" w:rsidRDefault="00706E0C" w:rsidP="00706E0C">
            <w:pPr>
              <w:pStyle w:val="ListParagraph1"/>
              <w:rPr>
                <w:rFonts w:ascii="Arial" w:eastAsia="Times New Roman" w:hAnsi="Arial" w:cs="Arial"/>
                <w:color w:val="000000"/>
                <w:szCs w:val="20"/>
                <w:lang w:val="fr-FR" w:bidi="hi-IN"/>
              </w:rPr>
            </w:pPr>
          </w:p>
        </w:tc>
      </w:tr>
      <w:tr w:rsidR="00706E0C" w:rsidRPr="002D084C" w14:paraId="5C5CD7F9" w14:textId="77777777" w:rsidTr="002C01C1">
        <w:trPr>
          <w:trHeight w:val="20"/>
        </w:trPr>
        <w:tc>
          <w:tcPr>
            <w:tcW w:w="285" w:type="pct"/>
          </w:tcPr>
          <w:p w14:paraId="52FFE730"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3E55038A" w14:textId="4F48E40A" w:rsidR="00706E0C" w:rsidRPr="00EC5256" w:rsidRDefault="00706E0C" w:rsidP="00706E0C">
            <w:pPr>
              <w:rPr>
                <w:rFonts w:ascii="Arial" w:hAnsi="Arial" w:cs="Arial"/>
                <w:szCs w:val="20"/>
                <w:lang w:val="fr-FR"/>
              </w:rPr>
            </w:pPr>
            <w:r w:rsidRPr="00EC5256">
              <w:rPr>
                <w:lang w:val="fr-FR"/>
              </w:rPr>
              <w:t>Plateau réniforme (Haricots)</w:t>
            </w:r>
          </w:p>
        </w:tc>
        <w:tc>
          <w:tcPr>
            <w:tcW w:w="1069" w:type="pct"/>
            <w:gridSpan w:val="3"/>
          </w:tcPr>
          <w:p w14:paraId="5E759C93"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shd w:val="clear" w:color="auto" w:fill="FFFFFF" w:themeFill="background1"/>
          </w:tcPr>
          <w:p w14:paraId="61048C44"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0685F6E1" w14:textId="77777777" w:rsidR="00706E0C" w:rsidRPr="00EC5256" w:rsidRDefault="00706E0C" w:rsidP="00706E0C">
            <w:pPr>
              <w:pStyle w:val="ListParagraph1"/>
              <w:rPr>
                <w:rFonts w:ascii="Arial" w:eastAsia="Times New Roman" w:hAnsi="Arial" w:cs="Arial"/>
                <w:color w:val="000000"/>
                <w:szCs w:val="20"/>
                <w:lang w:val="fr-FR" w:bidi="hi-IN"/>
              </w:rPr>
            </w:pPr>
          </w:p>
        </w:tc>
      </w:tr>
      <w:tr w:rsidR="00706E0C" w:rsidRPr="002D084C" w14:paraId="2F82DD74" w14:textId="77777777" w:rsidTr="002C01C1">
        <w:trPr>
          <w:trHeight w:val="20"/>
        </w:trPr>
        <w:tc>
          <w:tcPr>
            <w:tcW w:w="285" w:type="pct"/>
          </w:tcPr>
          <w:p w14:paraId="70D65B2C"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6A74A084" w14:textId="3D5F4987" w:rsidR="00706E0C" w:rsidRPr="00EC5256" w:rsidRDefault="00706E0C" w:rsidP="00706E0C">
            <w:pPr>
              <w:rPr>
                <w:rFonts w:ascii="Arial" w:hAnsi="Arial" w:cs="Arial"/>
                <w:szCs w:val="20"/>
                <w:lang w:val="fr-FR"/>
              </w:rPr>
            </w:pPr>
            <w:r w:rsidRPr="00EC5256">
              <w:rPr>
                <w:lang w:val="fr-FR"/>
              </w:rPr>
              <w:t>Spéculum vaginal de Sim ou de Cusco - grand, moyen, petit</w:t>
            </w:r>
          </w:p>
        </w:tc>
        <w:tc>
          <w:tcPr>
            <w:tcW w:w="1069" w:type="pct"/>
            <w:gridSpan w:val="3"/>
          </w:tcPr>
          <w:p w14:paraId="173ED9C6"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shd w:val="clear" w:color="auto" w:fill="FFFFFF" w:themeFill="background1"/>
          </w:tcPr>
          <w:p w14:paraId="61353108"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50A6F146" w14:textId="77777777" w:rsidR="00706E0C" w:rsidRPr="00EC5256" w:rsidRDefault="00706E0C" w:rsidP="00706E0C">
            <w:pPr>
              <w:pStyle w:val="ListParagraph1"/>
              <w:rPr>
                <w:rFonts w:ascii="Arial" w:eastAsia="Times New Roman" w:hAnsi="Arial" w:cs="Arial"/>
                <w:color w:val="000000"/>
                <w:szCs w:val="20"/>
                <w:lang w:val="fr-FR" w:bidi="hi-IN"/>
              </w:rPr>
            </w:pPr>
          </w:p>
        </w:tc>
      </w:tr>
      <w:tr w:rsidR="00706E0C" w:rsidRPr="002D084C" w14:paraId="7C8C14ED" w14:textId="77777777" w:rsidTr="002C01C1">
        <w:trPr>
          <w:trHeight w:val="20"/>
        </w:trPr>
        <w:tc>
          <w:tcPr>
            <w:tcW w:w="285" w:type="pct"/>
          </w:tcPr>
          <w:p w14:paraId="4A766882"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3B941400" w14:textId="5B7C2BD4" w:rsidR="00706E0C" w:rsidRPr="00EC5256" w:rsidRDefault="00706E0C" w:rsidP="00706E0C">
            <w:pPr>
              <w:rPr>
                <w:rFonts w:ascii="Arial" w:hAnsi="Arial" w:cs="Arial"/>
                <w:szCs w:val="20"/>
                <w:lang w:val="fr-FR"/>
              </w:rPr>
            </w:pPr>
            <w:r w:rsidRPr="00EC5256">
              <w:rPr>
                <w:lang w:val="fr-FR"/>
              </w:rPr>
              <w:t>Écarteur de paroi vaginale antérieure (si le spéculum de Sim est utilisé)</w:t>
            </w:r>
          </w:p>
        </w:tc>
        <w:tc>
          <w:tcPr>
            <w:tcW w:w="1069" w:type="pct"/>
            <w:gridSpan w:val="3"/>
          </w:tcPr>
          <w:p w14:paraId="3AD0167F"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5BFBDF73"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68B82C65" w14:textId="77777777" w:rsidR="00706E0C" w:rsidRPr="00EC5256" w:rsidRDefault="00706E0C" w:rsidP="00706E0C">
            <w:pPr>
              <w:pStyle w:val="ListParagraph1"/>
              <w:rPr>
                <w:rFonts w:ascii="Arial" w:eastAsia="Times New Roman" w:hAnsi="Arial" w:cs="Arial"/>
                <w:color w:val="000000"/>
                <w:szCs w:val="20"/>
                <w:lang w:val="fr-FR" w:bidi="hi-IN"/>
              </w:rPr>
            </w:pPr>
          </w:p>
        </w:tc>
      </w:tr>
      <w:tr w:rsidR="00706E0C" w:rsidRPr="002D084C" w14:paraId="4C6E1F96" w14:textId="77777777" w:rsidTr="002C01C1">
        <w:trPr>
          <w:trHeight w:val="20"/>
        </w:trPr>
        <w:tc>
          <w:tcPr>
            <w:tcW w:w="285" w:type="pct"/>
          </w:tcPr>
          <w:p w14:paraId="250BBA11"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4DEDDC4A" w14:textId="318C2FC8" w:rsidR="00706E0C" w:rsidRPr="00EC5256" w:rsidRDefault="00706E0C" w:rsidP="00706E0C">
            <w:pPr>
              <w:rPr>
                <w:rFonts w:ascii="Arial" w:hAnsi="Arial" w:cs="Arial"/>
                <w:szCs w:val="20"/>
                <w:lang w:val="fr-FR"/>
              </w:rPr>
            </w:pPr>
            <w:r w:rsidRPr="00EC5256">
              <w:rPr>
                <w:lang w:val="fr-FR"/>
              </w:rPr>
              <w:t>Pince à compresse</w:t>
            </w:r>
          </w:p>
        </w:tc>
        <w:tc>
          <w:tcPr>
            <w:tcW w:w="1069" w:type="pct"/>
            <w:gridSpan w:val="3"/>
          </w:tcPr>
          <w:p w14:paraId="3928F2FA"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72FE3077"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1C9648A8" w14:textId="77777777" w:rsidR="00706E0C" w:rsidRPr="00EC5256" w:rsidRDefault="00706E0C" w:rsidP="00706E0C">
            <w:pPr>
              <w:pStyle w:val="ListParagraph1"/>
              <w:rPr>
                <w:rFonts w:ascii="Arial" w:eastAsia="Times New Roman" w:hAnsi="Arial" w:cs="Arial"/>
                <w:color w:val="000000"/>
                <w:szCs w:val="20"/>
                <w:lang w:val="fr-FR" w:bidi="hi-IN"/>
              </w:rPr>
            </w:pPr>
          </w:p>
        </w:tc>
      </w:tr>
      <w:tr w:rsidR="00706E0C" w:rsidRPr="002D084C" w14:paraId="21FCAC84" w14:textId="77777777" w:rsidTr="002C01C1">
        <w:trPr>
          <w:trHeight w:val="20"/>
        </w:trPr>
        <w:tc>
          <w:tcPr>
            <w:tcW w:w="285" w:type="pct"/>
          </w:tcPr>
          <w:p w14:paraId="37BE8D11"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24369B45" w14:textId="47E9757C" w:rsidR="00706E0C" w:rsidRPr="00EC5256" w:rsidRDefault="00706E0C" w:rsidP="00706E0C">
            <w:pPr>
              <w:rPr>
                <w:rFonts w:ascii="Arial" w:hAnsi="Arial" w:cs="Arial"/>
                <w:szCs w:val="20"/>
                <w:lang w:val="fr-FR"/>
              </w:rPr>
            </w:pPr>
            <w:r w:rsidRPr="00EC5256">
              <w:rPr>
                <w:lang w:val="fr-FR"/>
              </w:rPr>
              <w:t xml:space="preserve">Pince à </w:t>
            </w:r>
            <w:proofErr w:type="spellStart"/>
            <w:r w:rsidRPr="00EC5256">
              <w:rPr>
                <w:lang w:val="fr-FR"/>
              </w:rPr>
              <w:t>vulsellum</w:t>
            </w:r>
            <w:proofErr w:type="spellEnd"/>
            <w:r w:rsidRPr="00EC5256">
              <w:rPr>
                <w:lang w:val="fr-FR"/>
              </w:rPr>
              <w:t xml:space="preserve"> courbée/tenaculum</w:t>
            </w:r>
          </w:p>
        </w:tc>
        <w:tc>
          <w:tcPr>
            <w:tcW w:w="1069" w:type="pct"/>
            <w:gridSpan w:val="3"/>
          </w:tcPr>
          <w:p w14:paraId="5DEF7497"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4658AC7B"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52DDCC8A" w14:textId="77777777" w:rsidR="00706E0C" w:rsidRPr="00EC5256" w:rsidRDefault="00706E0C" w:rsidP="00706E0C">
            <w:pPr>
              <w:pStyle w:val="ListParagraph1"/>
              <w:ind w:left="0"/>
              <w:rPr>
                <w:rFonts w:ascii="Arial" w:eastAsia="Times New Roman" w:hAnsi="Arial" w:cs="Arial"/>
                <w:color w:val="000000"/>
                <w:szCs w:val="20"/>
                <w:lang w:val="fr-FR" w:bidi="hi-IN"/>
              </w:rPr>
            </w:pPr>
          </w:p>
        </w:tc>
      </w:tr>
      <w:tr w:rsidR="00706E0C" w:rsidRPr="002D084C" w14:paraId="31A03D60" w14:textId="77777777" w:rsidTr="002C01C1">
        <w:trPr>
          <w:trHeight w:val="20"/>
        </w:trPr>
        <w:tc>
          <w:tcPr>
            <w:tcW w:w="285" w:type="pct"/>
          </w:tcPr>
          <w:p w14:paraId="75730A62"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596247EA" w14:textId="16041058" w:rsidR="00706E0C" w:rsidRPr="00EC5256" w:rsidRDefault="00706E0C" w:rsidP="00706E0C">
            <w:pPr>
              <w:rPr>
                <w:rFonts w:ascii="Arial" w:hAnsi="Arial" w:cs="Arial"/>
                <w:szCs w:val="20"/>
                <w:lang w:val="fr-FR"/>
              </w:rPr>
            </w:pPr>
            <w:r w:rsidRPr="00EC5256">
              <w:rPr>
                <w:lang w:val="fr-FR"/>
              </w:rPr>
              <w:t xml:space="preserve">Sonde </w:t>
            </w:r>
            <w:r w:rsidR="0093427A" w:rsidRPr="0093427A">
              <w:rPr>
                <w:lang w:val="fr-FR"/>
              </w:rPr>
              <w:t>utérine</w:t>
            </w:r>
          </w:p>
        </w:tc>
        <w:tc>
          <w:tcPr>
            <w:tcW w:w="1069" w:type="pct"/>
            <w:gridSpan w:val="3"/>
          </w:tcPr>
          <w:p w14:paraId="2A6DAEA8"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4CD223EB"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34B8D3C0" w14:textId="77777777" w:rsidR="00706E0C" w:rsidRPr="00EC5256" w:rsidRDefault="00706E0C" w:rsidP="00706E0C">
            <w:pPr>
              <w:pStyle w:val="ListParagraph1"/>
              <w:ind w:left="0"/>
              <w:rPr>
                <w:rFonts w:ascii="Arial" w:eastAsia="Times New Roman" w:hAnsi="Arial" w:cs="Arial"/>
                <w:color w:val="000000"/>
                <w:szCs w:val="20"/>
                <w:lang w:val="fr-FR" w:bidi="hi-IN"/>
              </w:rPr>
            </w:pPr>
          </w:p>
        </w:tc>
      </w:tr>
      <w:tr w:rsidR="00706E0C" w:rsidRPr="002D084C" w14:paraId="21E7EA67" w14:textId="77777777" w:rsidTr="002C01C1">
        <w:trPr>
          <w:trHeight w:val="20"/>
        </w:trPr>
        <w:tc>
          <w:tcPr>
            <w:tcW w:w="285" w:type="pct"/>
          </w:tcPr>
          <w:p w14:paraId="6B5F506F"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429D93E2" w14:textId="1BF67075" w:rsidR="00706E0C" w:rsidRPr="00EC5256" w:rsidRDefault="00706E0C" w:rsidP="00706E0C">
            <w:pPr>
              <w:rPr>
                <w:rFonts w:ascii="Arial" w:hAnsi="Arial" w:cs="Arial"/>
                <w:szCs w:val="20"/>
                <w:lang w:val="fr-FR"/>
              </w:rPr>
            </w:pPr>
            <w:r w:rsidRPr="00EC5256">
              <w:rPr>
                <w:lang w:val="fr-FR"/>
              </w:rPr>
              <w:t>Ciseaux de Mayo</w:t>
            </w:r>
          </w:p>
        </w:tc>
        <w:tc>
          <w:tcPr>
            <w:tcW w:w="1069" w:type="pct"/>
            <w:gridSpan w:val="3"/>
          </w:tcPr>
          <w:p w14:paraId="323F0BC3"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37B2F655"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67A0E116" w14:textId="77777777" w:rsidR="00706E0C" w:rsidRPr="00EC5256" w:rsidRDefault="00706E0C" w:rsidP="00706E0C">
            <w:pPr>
              <w:pStyle w:val="ListParagraph1"/>
              <w:ind w:left="0"/>
              <w:rPr>
                <w:rFonts w:ascii="Arial" w:eastAsia="Times New Roman" w:hAnsi="Arial" w:cs="Arial"/>
                <w:color w:val="000000"/>
                <w:szCs w:val="20"/>
                <w:lang w:val="fr-FR" w:bidi="hi-IN"/>
              </w:rPr>
            </w:pPr>
          </w:p>
        </w:tc>
      </w:tr>
      <w:tr w:rsidR="00706E0C" w:rsidRPr="002D084C" w14:paraId="079E0EBA" w14:textId="77777777" w:rsidTr="002C01C1">
        <w:trPr>
          <w:trHeight w:val="20"/>
        </w:trPr>
        <w:tc>
          <w:tcPr>
            <w:tcW w:w="285" w:type="pct"/>
          </w:tcPr>
          <w:p w14:paraId="591829FD"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0F0FAE13" w14:textId="67854933" w:rsidR="00706E0C" w:rsidRPr="00EC5256" w:rsidRDefault="00706E0C" w:rsidP="00706E0C">
            <w:pPr>
              <w:rPr>
                <w:rFonts w:ascii="Arial" w:hAnsi="Arial" w:cs="Arial"/>
                <w:szCs w:val="20"/>
                <w:lang w:val="fr-FR"/>
              </w:rPr>
            </w:pPr>
            <w:r w:rsidRPr="00EC5256">
              <w:rPr>
                <w:lang w:val="fr-FR"/>
              </w:rPr>
              <w:t>Pince droite pour artère longue (pour le retrait du DIU)</w:t>
            </w:r>
          </w:p>
        </w:tc>
        <w:tc>
          <w:tcPr>
            <w:tcW w:w="1069" w:type="pct"/>
            <w:gridSpan w:val="3"/>
          </w:tcPr>
          <w:p w14:paraId="6795B63D"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757D29DC"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5DBBC5BF" w14:textId="77777777" w:rsidR="00706E0C" w:rsidRPr="00EC5256" w:rsidRDefault="00706E0C" w:rsidP="00706E0C">
            <w:pPr>
              <w:pStyle w:val="ListParagraph1"/>
              <w:ind w:left="0"/>
              <w:rPr>
                <w:rFonts w:ascii="Arial" w:eastAsia="Times New Roman" w:hAnsi="Arial" w:cs="Arial"/>
                <w:color w:val="000000"/>
                <w:szCs w:val="20"/>
                <w:lang w:val="fr-FR" w:bidi="hi-IN"/>
              </w:rPr>
            </w:pPr>
          </w:p>
        </w:tc>
      </w:tr>
      <w:tr w:rsidR="00706E0C" w:rsidRPr="002D084C" w14:paraId="3390312E" w14:textId="77777777" w:rsidTr="002C01C1">
        <w:trPr>
          <w:trHeight w:val="20"/>
        </w:trPr>
        <w:tc>
          <w:tcPr>
            <w:tcW w:w="285" w:type="pct"/>
          </w:tcPr>
          <w:p w14:paraId="55A79CFB"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1A3E37DB" w14:textId="227E36CE" w:rsidR="00706E0C" w:rsidRPr="00EC5256" w:rsidRDefault="00706E0C" w:rsidP="00706E0C">
            <w:pPr>
              <w:rPr>
                <w:rFonts w:ascii="Arial" w:hAnsi="Arial" w:cs="Arial"/>
                <w:szCs w:val="20"/>
                <w:cs/>
                <w:lang w:val="fr-FR" w:bidi="hi-IN"/>
              </w:rPr>
            </w:pPr>
            <w:r w:rsidRPr="00EC5256">
              <w:rPr>
                <w:lang w:val="fr-FR"/>
              </w:rPr>
              <w:t>Pince à artère moyenne</w:t>
            </w:r>
          </w:p>
        </w:tc>
        <w:tc>
          <w:tcPr>
            <w:tcW w:w="1069" w:type="pct"/>
            <w:gridSpan w:val="3"/>
          </w:tcPr>
          <w:p w14:paraId="5FF18AE6"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506A7830"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1F91B317" w14:textId="77777777" w:rsidR="00706E0C" w:rsidRPr="00EC5256" w:rsidRDefault="00706E0C" w:rsidP="00706E0C">
            <w:pPr>
              <w:pStyle w:val="ListParagraph1"/>
              <w:ind w:left="0"/>
              <w:rPr>
                <w:rFonts w:ascii="Arial" w:eastAsia="Times New Roman" w:hAnsi="Arial" w:cs="Arial"/>
                <w:color w:val="000000"/>
                <w:szCs w:val="20"/>
                <w:lang w:val="fr-FR" w:bidi="hi-IN"/>
              </w:rPr>
            </w:pPr>
          </w:p>
        </w:tc>
      </w:tr>
      <w:tr w:rsidR="00706E0C" w:rsidRPr="002D084C" w14:paraId="42B10201" w14:textId="77777777" w:rsidTr="002C01C1">
        <w:trPr>
          <w:trHeight w:val="20"/>
        </w:trPr>
        <w:tc>
          <w:tcPr>
            <w:tcW w:w="285" w:type="pct"/>
          </w:tcPr>
          <w:p w14:paraId="3DBB718D"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5AFFFEC5" w14:textId="00722903" w:rsidR="00706E0C" w:rsidRPr="00EC5256" w:rsidRDefault="00706E0C" w:rsidP="00706E0C">
            <w:pPr>
              <w:rPr>
                <w:rFonts w:ascii="Arial" w:hAnsi="Arial" w:cs="Arial"/>
                <w:szCs w:val="20"/>
                <w:cs/>
                <w:lang w:val="fr-FR" w:bidi="hi-IN"/>
              </w:rPr>
            </w:pPr>
            <w:r w:rsidRPr="00EC5256">
              <w:rPr>
                <w:lang w:val="fr-FR"/>
              </w:rPr>
              <w:t>Cotons-tiges</w:t>
            </w:r>
          </w:p>
        </w:tc>
        <w:tc>
          <w:tcPr>
            <w:tcW w:w="1069" w:type="pct"/>
            <w:gridSpan w:val="3"/>
          </w:tcPr>
          <w:p w14:paraId="29DDAF86"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38A366FF"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6FB30AC4" w14:textId="77777777" w:rsidR="00706E0C" w:rsidRPr="00EC5256" w:rsidRDefault="00706E0C" w:rsidP="00706E0C">
            <w:pPr>
              <w:pStyle w:val="ListParagraph1"/>
              <w:ind w:left="0"/>
              <w:rPr>
                <w:rFonts w:ascii="Arial" w:eastAsia="Times New Roman" w:hAnsi="Arial" w:cs="Arial"/>
                <w:color w:val="000000"/>
                <w:szCs w:val="20"/>
                <w:lang w:val="fr-FR" w:bidi="hi-IN"/>
              </w:rPr>
            </w:pPr>
          </w:p>
        </w:tc>
      </w:tr>
      <w:tr w:rsidR="00706E0C" w:rsidRPr="002D084C" w14:paraId="3C54EF8B" w14:textId="77777777" w:rsidTr="002C01C1">
        <w:trPr>
          <w:trHeight w:val="20"/>
        </w:trPr>
        <w:tc>
          <w:tcPr>
            <w:tcW w:w="285" w:type="pct"/>
          </w:tcPr>
          <w:p w14:paraId="1BA6C37F"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67A69E86" w14:textId="1B1E4F3B" w:rsidR="00706E0C" w:rsidRPr="00EC5256" w:rsidRDefault="00706E0C" w:rsidP="00706E0C">
            <w:pPr>
              <w:rPr>
                <w:rFonts w:ascii="Arial" w:hAnsi="Arial" w:cs="Arial"/>
                <w:szCs w:val="20"/>
                <w:lang w:val="fr-FR"/>
              </w:rPr>
            </w:pPr>
            <w:r w:rsidRPr="00EC5256">
              <w:rPr>
                <w:lang w:val="fr-FR"/>
              </w:rPr>
              <w:t>Porte-compresse</w:t>
            </w:r>
          </w:p>
        </w:tc>
        <w:tc>
          <w:tcPr>
            <w:tcW w:w="1069" w:type="pct"/>
            <w:gridSpan w:val="3"/>
          </w:tcPr>
          <w:p w14:paraId="7E1C6E24"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23BA57C3"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3EC590E8" w14:textId="77777777" w:rsidR="00706E0C" w:rsidRPr="00EC5256" w:rsidRDefault="00706E0C" w:rsidP="00706E0C">
            <w:pPr>
              <w:pStyle w:val="ListParagraph1"/>
              <w:ind w:left="0"/>
              <w:rPr>
                <w:rFonts w:ascii="Arial" w:eastAsia="Times New Roman" w:hAnsi="Arial" w:cs="Arial"/>
                <w:color w:val="000000"/>
                <w:szCs w:val="20"/>
                <w:lang w:val="fr-FR" w:bidi="hi-IN"/>
              </w:rPr>
            </w:pPr>
          </w:p>
        </w:tc>
      </w:tr>
      <w:tr w:rsidR="00706E0C" w:rsidRPr="002D084C" w14:paraId="1E3CBC36" w14:textId="77777777" w:rsidTr="002C01C1">
        <w:trPr>
          <w:trHeight w:val="20"/>
        </w:trPr>
        <w:tc>
          <w:tcPr>
            <w:tcW w:w="285" w:type="pct"/>
          </w:tcPr>
          <w:p w14:paraId="21768A7B"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5BAB4223" w14:textId="438C2390" w:rsidR="00706E0C" w:rsidRPr="00EC5256" w:rsidRDefault="00706E0C" w:rsidP="00706E0C">
            <w:pPr>
              <w:rPr>
                <w:rFonts w:ascii="Arial" w:hAnsi="Arial" w:cs="Arial"/>
                <w:szCs w:val="20"/>
                <w:lang w:val="fr-FR"/>
              </w:rPr>
            </w:pPr>
            <w:r w:rsidRPr="00EC5256">
              <w:rPr>
                <w:lang w:val="fr-FR"/>
              </w:rPr>
              <w:t xml:space="preserve">Spéculum de Sim </w:t>
            </w:r>
          </w:p>
        </w:tc>
        <w:tc>
          <w:tcPr>
            <w:tcW w:w="1069" w:type="pct"/>
            <w:gridSpan w:val="3"/>
          </w:tcPr>
          <w:p w14:paraId="54150E0F"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46C92B04"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2E8422ED" w14:textId="77777777" w:rsidR="00706E0C" w:rsidRPr="00EC5256" w:rsidRDefault="00706E0C" w:rsidP="00706E0C">
            <w:pPr>
              <w:pStyle w:val="ListParagraph1"/>
              <w:ind w:left="0"/>
              <w:rPr>
                <w:rFonts w:ascii="Arial" w:eastAsia="Times New Roman" w:hAnsi="Arial" w:cs="Arial"/>
                <w:color w:val="000000"/>
                <w:szCs w:val="20"/>
                <w:lang w:val="fr-FR" w:bidi="hi-IN"/>
              </w:rPr>
            </w:pPr>
          </w:p>
        </w:tc>
      </w:tr>
      <w:tr w:rsidR="00706E0C" w:rsidRPr="002D084C" w14:paraId="2C82C77D" w14:textId="77777777" w:rsidTr="002C01C1">
        <w:trPr>
          <w:trHeight w:val="20"/>
        </w:trPr>
        <w:tc>
          <w:tcPr>
            <w:tcW w:w="285" w:type="pct"/>
          </w:tcPr>
          <w:p w14:paraId="1B0D1C7E"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610ABC14" w14:textId="61B0EE8D" w:rsidR="00706E0C" w:rsidRPr="00EC5256" w:rsidRDefault="00706E0C" w:rsidP="00706E0C">
            <w:pPr>
              <w:rPr>
                <w:rFonts w:ascii="Arial" w:hAnsi="Arial" w:cs="Arial"/>
                <w:szCs w:val="20"/>
                <w:lang w:val="fr-FR"/>
              </w:rPr>
            </w:pPr>
            <w:r w:rsidRPr="00EC5256">
              <w:rPr>
                <w:lang w:val="fr-FR"/>
              </w:rPr>
              <w:t xml:space="preserve">Plateau en acier </w:t>
            </w:r>
            <w:r w:rsidR="00A172C9" w:rsidRPr="00EC5256">
              <w:rPr>
                <w:lang w:val="fr-FR"/>
              </w:rPr>
              <w:t>inoxydable</w:t>
            </w:r>
            <w:r w:rsidRPr="00EC5256">
              <w:rPr>
                <w:lang w:val="fr-FR"/>
              </w:rPr>
              <w:t xml:space="preserve"> avec couvercle </w:t>
            </w:r>
          </w:p>
        </w:tc>
        <w:tc>
          <w:tcPr>
            <w:tcW w:w="1069" w:type="pct"/>
            <w:gridSpan w:val="3"/>
          </w:tcPr>
          <w:p w14:paraId="73DE2ED8"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2DB7FDAB"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068B63DD" w14:textId="77777777" w:rsidR="00706E0C" w:rsidRPr="00EC5256" w:rsidRDefault="00706E0C" w:rsidP="00706E0C">
            <w:pPr>
              <w:pStyle w:val="ListParagraph1"/>
              <w:ind w:left="0"/>
              <w:rPr>
                <w:rFonts w:ascii="Arial" w:eastAsia="Times New Roman" w:hAnsi="Arial" w:cs="Arial"/>
                <w:color w:val="000000"/>
                <w:szCs w:val="20"/>
                <w:lang w:val="fr-FR" w:bidi="hi-IN"/>
              </w:rPr>
            </w:pPr>
          </w:p>
        </w:tc>
      </w:tr>
      <w:tr w:rsidR="00895D8C" w:rsidRPr="002D084C" w14:paraId="0F423226" w14:textId="77777777" w:rsidTr="002C01C1">
        <w:trPr>
          <w:trHeight w:val="77"/>
        </w:trPr>
        <w:tc>
          <w:tcPr>
            <w:tcW w:w="285" w:type="pct"/>
            <w:vMerge w:val="restart"/>
          </w:tcPr>
          <w:p w14:paraId="7D1456B5" w14:textId="77777777" w:rsidR="00895D8C" w:rsidRPr="00EC5256" w:rsidRDefault="00895D8C" w:rsidP="00895D8C">
            <w:pPr>
              <w:pStyle w:val="ListParagraph1"/>
              <w:spacing w:after="0" w:line="240" w:lineRule="auto"/>
              <w:ind w:left="0"/>
              <w:rPr>
                <w:rFonts w:ascii="Arial" w:eastAsia="Arial Narrow" w:hAnsi="Arial" w:cs="Arial"/>
                <w:b/>
                <w:bCs/>
                <w:szCs w:val="20"/>
                <w:cs/>
                <w:lang w:val="fr-FR" w:bidi="hi-IN"/>
              </w:rPr>
            </w:pPr>
            <w:r w:rsidRPr="00EC5256">
              <w:rPr>
                <w:rFonts w:ascii="Arial" w:hAnsi="Arial" w:cs="Arial"/>
                <w:b/>
                <w:bCs/>
                <w:szCs w:val="20"/>
                <w:lang w:val="fr-FR"/>
              </w:rPr>
              <w:t>604</w:t>
            </w:r>
          </w:p>
        </w:tc>
        <w:tc>
          <w:tcPr>
            <w:tcW w:w="2121" w:type="pct"/>
            <w:vMerge w:val="restart"/>
          </w:tcPr>
          <w:p w14:paraId="104F4C80" w14:textId="7C561C35" w:rsidR="00895D8C" w:rsidRPr="00EC5256" w:rsidRDefault="00706E0C" w:rsidP="00706E0C">
            <w:pPr>
              <w:pStyle w:val="ListParagraph1"/>
              <w:spacing w:after="0" w:line="240" w:lineRule="auto"/>
              <w:ind w:left="0"/>
              <w:rPr>
                <w:rFonts w:ascii="Arial" w:hAnsi="Arial" w:cs="Arial"/>
                <w:b/>
                <w:bCs/>
                <w:szCs w:val="20"/>
                <w:lang w:val="fr-FR"/>
              </w:rPr>
            </w:pPr>
            <w:r w:rsidRPr="00EC5256">
              <w:rPr>
                <w:rFonts w:ascii="Arial" w:eastAsia="Arial Narrow" w:hAnsi="Arial" w:cs="Arial"/>
                <w:b/>
                <w:bCs/>
                <w:spacing w:val="-2"/>
                <w:szCs w:val="20"/>
                <w:lang w:val="fr-FR" w:bidi="hi-IN"/>
              </w:rPr>
              <w:t xml:space="preserve">Les fournitures/consommables suivants pour le DIU sont-ils disponibles </w:t>
            </w:r>
            <w:r w:rsidR="00895D8C" w:rsidRPr="00EC5256">
              <w:rPr>
                <w:rFonts w:ascii="Arial" w:eastAsia="Arial Narrow" w:hAnsi="Arial" w:cs="Arial"/>
                <w:b/>
                <w:bCs/>
                <w:spacing w:val="-2"/>
                <w:szCs w:val="20"/>
                <w:lang w:val="fr-FR" w:bidi="hi-IN"/>
              </w:rPr>
              <w:t>et fonctionnel</w:t>
            </w:r>
            <w:r w:rsidRPr="00EC5256">
              <w:rPr>
                <w:rFonts w:ascii="Arial" w:eastAsia="Arial Narrow" w:hAnsi="Arial" w:cs="Arial"/>
                <w:b/>
                <w:bCs/>
                <w:spacing w:val="-2"/>
                <w:szCs w:val="20"/>
                <w:lang w:val="fr-FR" w:bidi="hi-IN"/>
              </w:rPr>
              <w:t>s</w:t>
            </w:r>
            <w:r w:rsidR="00895D8C" w:rsidRPr="00EC5256">
              <w:rPr>
                <w:rFonts w:ascii="Arial" w:eastAsia="Arial Narrow" w:hAnsi="Arial" w:cs="Arial"/>
                <w:b/>
                <w:bCs/>
                <w:spacing w:val="-2"/>
                <w:szCs w:val="20"/>
                <w:lang w:val="fr-FR" w:bidi="hi-IN"/>
              </w:rPr>
              <w:t xml:space="preserve"> dans la salle de travail et dans le coin </w:t>
            </w:r>
            <w:r w:rsidRPr="00EC5256">
              <w:rPr>
                <w:rFonts w:ascii="Arial" w:eastAsia="Arial Narrow" w:hAnsi="Arial" w:cs="Arial"/>
                <w:b/>
                <w:bCs/>
                <w:spacing w:val="-2"/>
                <w:szCs w:val="20"/>
                <w:lang w:val="fr-FR" w:bidi="hi-IN"/>
              </w:rPr>
              <w:t>DIU</w:t>
            </w:r>
            <w:r w:rsidR="00895D8C" w:rsidRPr="00EC5256">
              <w:rPr>
                <w:rFonts w:ascii="Arial" w:eastAsia="Arial Narrow" w:hAnsi="Arial" w:cs="Arial"/>
                <w:b/>
                <w:bCs/>
                <w:spacing w:val="-2"/>
                <w:szCs w:val="20"/>
                <w:lang w:val="fr-FR" w:bidi="hi-IN"/>
              </w:rPr>
              <w:t xml:space="preserve"> ?</w:t>
            </w:r>
          </w:p>
        </w:tc>
        <w:tc>
          <w:tcPr>
            <w:tcW w:w="1069" w:type="pct"/>
            <w:gridSpan w:val="3"/>
            <w:shd w:val="clear" w:color="auto" w:fill="DEEAF6" w:themeFill="accent1" w:themeFillTint="33"/>
          </w:tcPr>
          <w:p w14:paraId="4D368FF5" w14:textId="603F1402" w:rsidR="00895D8C" w:rsidRPr="00EC5256" w:rsidRDefault="00895D8C" w:rsidP="00895D8C">
            <w:pPr>
              <w:tabs>
                <w:tab w:val="left" w:pos="0"/>
                <w:tab w:val="right" w:leader="dot" w:pos="4092"/>
              </w:tabs>
              <w:jc w:val="center"/>
              <w:rPr>
                <w:rFonts w:ascii="Arial" w:hAnsi="Arial" w:cs="Arial"/>
                <w:b/>
                <w:szCs w:val="20"/>
                <w:lang w:val="fr-FR" w:bidi="hi-IN"/>
              </w:rPr>
            </w:pPr>
            <w:r w:rsidRPr="00EC5256">
              <w:rPr>
                <w:lang w:val="fr-FR"/>
              </w:rPr>
              <w:t xml:space="preserve">Salle de travail </w:t>
            </w:r>
          </w:p>
        </w:tc>
        <w:tc>
          <w:tcPr>
            <w:tcW w:w="1028" w:type="pct"/>
            <w:shd w:val="clear" w:color="auto" w:fill="DEEAF6" w:themeFill="accent1" w:themeFillTint="33"/>
          </w:tcPr>
          <w:p w14:paraId="413D9274" w14:textId="58769CDE" w:rsidR="00895D8C" w:rsidRPr="00EC5256" w:rsidRDefault="00895D8C" w:rsidP="00895D8C">
            <w:pPr>
              <w:tabs>
                <w:tab w:val="left" w:pos="0"/>
                <w:tab w:val="right" w:leader="dot" w:pos="4092"/>
              </w:tabs>
              <w:jc w:val="center"/>
              <w:rPr>
                <w:rFonts w:ascii="Arial" w:hAnsi="Arial" w:cs="Arial"/>
                <w:b/>
                <w:szCs w:val="20"/>
                <w:lang w:val="fr-FR" w:bidi="hi-IN"/>
              </w:rPr>
            </w:pPr>
            <w:r w:rsidRPr="00EC5256">
              <w:rPr>
                <w:lang w:val="fr-FR"/>
              </w:rPr>
              <w:t xml:space="preserve">Coin FP/ </w:t>
            </w:r>
            <w:r w:rsidR="002C01C1" w:rsidRPr="00EC5256">
              <w:rPr>
                <w:lang w:val="fr-FR"/>
              </w:rPr>
              <w:t>DIU</w:t>
            </w:r>
          </w:p>
        </w:tc>
        <w:tc>
          <w:tcPr>
            <w:tcW w:w="497" w:type="pct"/>
            <w:gridSpan w:val="2"/>
          </w:tcPr>
          <w:p w14:paraId="72284DEB" w14:textId="77777777" w:rsidR="00895D8C" w:rsidRPr="00EC5256" w:rsidRDefault="00895D8C" w:rsidP="00895D8C">
            <w:pPr>
              <w:rPr>
                <w:rFonts w:ascii="Arial" w:hAnsi="Arial" w:cs="Arial"/>
                <w:szCs w:val="20"/>
                <w:lang w:val="fr-FR"/>
              </w:rPr>
            </w:pPr>
          </w:p>
        </w:tc>
      </w:tr>
      <w:tr w:rsidR="00895D8C" w:rsidRPr="002D084C" w14:paraId="202DB885" w14:textId="77777777" w:rsidTr="002C01C1">
        <w:trPr>
          <w:trHeight w:val="20"/>
        </w:trPr>
        <w:tc>
          <w:tcPr>
            <w:tcW w:w="285" w:type="pct"/>
            <w:vMerge/>
          </w:tcPr>
          <w:p w14:paraId="798AA65B" w14:textId="77777777" w:rsidR="00895D8C" w:rsidRPr="00EC5256" w:rsidRDefault="00895D8C" w:rsidP="00895D8C">
            <w:pPr>
              <w:pStyle w:val="ListParagraph1"/>
              <w:spacing w:after="0" w:line="240" w:lineRule="auto"/>
              <w:ind w:left="0"/>
              <w:rPr>
                <w:rFonts w:ascii="Arial" w:hAnsi="Arial" w:cs="Arial"/>
                <w:szCs w:val="20"/>
                <w:lang w:val="fr-FR"/>
              </w:rPr>
            </w:pPr>
          </w:p>
        </w:tc>
        <w:tc>
          <w:tcPr>
            <w:tcW w:w="2121" w:type="pct"/>
            <w:vMerge/>
          </w:tcPr>
          <w:p w14:paraId="571CE6FF" w14:textId="77777777" w:rsidR="00895D8C" w:rsidRPr="00EC5256" w:rsidRDefault="00895D8C" w:rsidP="00895D8C">
            <w:pPr>
              <w:pStyle w:val="ListParagraph1"/>
              <w:spacing w:after="0" w:line="240" w:lineRule="auto"/>
              <w:ind w:left="0"/>
              <w:rPr>
                <w:rFonts w:ascii="Arial" w:hAnsi="Arial" w:cs="Arial"/>
                <w:szCs w:val="20"/>
                <w:lang w:val="fr-FR"/>
              </w:rPr>
            </w:pPr>
          </w:p>
        </w:tc>
        <w:tc>
          <w:tcPr>
            <w:tcW w:w="1069" w:type="pct"/>
            <w:gridSpan w:val="3"/>
            <w:shd w:val="clear" w:color="auto" w:fill="D0CECE" w:themeFill="background2" w:themeFillShade="E6"/>
          </w:tcPr>
          <w:p w14:paraId="06C502BB" w14:textId="77777777" w:rsidR="00895D8C" w:rsidRPr="00EC5256" w:rsidRDefault="00895D8C" w:rsidP="00895D8C">
            <w:pPr>
              <w:pStyle w:val="ListParagraph1"/>
              <w:tabs>
                <w:tab w:val="left" w:leader="dot" w:pos="1701"/>
              </w:tabs>
              <w:ind w:left="0"/>
              <w:rPr>
                <w:rFonts w:ascii="Calibri" w:eastAsia="Times New Roman" w:hAnsi="Calibri" w:cs="Calibri"/>
                <w:color w:val="000000"/>
                <w:szCs w:val="20"/>
                <w:lang w:val="fr-FR" w:bidi="hi-IN"/>
              </w:rPr>
            </w:pPr>
            <w:r w:rsidRPr="00EC5256">
              <w:rPr>
                <w:rFonts w:ascii="Calibri" w:eastAsia="Times New Roman" w:hAnsi="Calibri" w:cs="Calibri"/>
                <w:color w:val="000000"/>
                <w:szCs w:val="20"/>
                <w:lang w:val="fr-FR" w:bidi="hi-IN"/>
              </w:rPr>
              <w:t>Disponible</w:t>
            </w:r>
            <w:r w:rsidRPr="00EC5256">
              <w:rPr>
                <w:rFonts w:ascii="Calibri" w:eastAsia="Times New Roman" w:hAnsi="Calibri" w:cs="Calibri"/>
                <w:color w:val="000000"/>
                <w:szCs w:val="20"/>
                <w:lang w:val="fr-FR" w:bidi="hi-IN"/>
              </w:rPr>
              <w:tab/>
              <w:t>1</w:t>
            </w:r>
          </w:p>
          <w:p w14:paraId="66008633" w14:textId="4F066C24" w:rsidR="00895D8C" w:rsidRPr="00EC5256" w:rsidRDefault="00895D8C" w:rsidP="00895D8C">
            <w:pPr>
              <w:pStyle w:val="ListParagraph1"/>
              <w:tabs>
                <w:tab w:val="left" w:leader="dot" w:pos="1701"/>
              </w:tabs>
              <w:ind w:left="0"/>
              <w:rPr>
                <w:rFonts w:ascii="Arial" w:eastAsia="Times New Roman" w:hAnsi="Arial" w:cs="Arial"/>
                <w:color w:val="000000"/>
                <w:szCs w:val="20"/>
                <w:lang w:val="fr-FR" w:bidi="hi-IN"/>
              </w:rPr>
            </w:pPr>
            <w:r w:rsidRPr="00EC5256">
              <w:rPr>
                <w:rFonts w:ascii="Calibri" w:eastAsia="Times New Roman" w:hAnsi="Calibri" w:cs="Calibri"/>
                <w:color w:val="000000"/>
                <w:szCs w:val="20"/>
                <w:lang w:val="fr-FR" w:bidi="hi-IN"/>
              </w:rPr>
              <w:t>Indisponible</w:t>
            </w:r>
            <w:r w:rsidRPr="00EC5256">
              <w:rPr>
                <w:rFonts w:ascii="Calibri" w:eastAsia="Times New Roman" w:hAnsi="Calibri" w:cs="Calibri"/>
                <w:color w:val="000000"/>
                <w:szCs w:val="20"/>
                <w:lang w:val="fr-FR" w:bidi="hi-IN"/>
              </w:rPr>
              <w:tab/>
              <w:t>2</w:t>
            </w:r>
          </w:p>
        </w:tc>
        <w:tc>
          <w:tcPr>
            <w:tcW w:w="1028" w:type="pct"/>
            <w:shd w:val="clear" w:color="auto" w:fill="D0CECE" w:themeFill="background2" w:themeFillShade="E6"/>
          </w:tcPr>
          <w:p w14:paraId="04C28FED" w14:textId="77777777" w:rsidR="00895D8C" w:rsidRPr="00EC5256" w:rsidRDefault="00895D8C" w:rsidP="00895D8C">
            <w:pPr>
              <w:pStyle w:val="ListParagraph1"/>
              <w:tabs>
                <w:tab w:val="left" w:leader="dot" w:pos="1701"/>
              </w:tabs>
              <w:ind w:left="0"/>
              <w:rPr>
                <w:rFonts w:ascii="Calibri" w:eastAsia="Times New Roman" w:hAnsi="Calibri" w:cs="Calibri"/>
                <w:color w:val="000000"/>
                <w:szCs w:val="20"/>
                <w:lang w:val="fr-FR" w:bidi="hi-IN"/>
              </w:rPr>
            </w:pPr>
            <w:r w:rsidRPr="00EC5256">
              <w:rPr>
                <w:rFonts w:ascii="Calibri" w:eastAsia="Times New Roman" w:hAnsi="Calibri" w:cs="Calibri"/>
                <w:color w:val="000000"/>
                <w:szCs w:val="20"/>
                <w:lang w:val="fr-FR" w:bidi="hi-IN"/>
              </w:rPr>
              <w:t>Disponible</w:t>
            </w:r>
            <w:r w:rsidRPr="00EC5256">
              <w:rPr>
                <w:rFonts w:ascii="Calibri" w:eastAsia="Times New Roman" w:hAnsi="Calibri" w:cs="Calibri"/>
                <w:color w:val="000000"/>
                <w:szCs w:val="20"/>
                <w:lang w:val="fr-FR" w:bidi="hi-IN"/>
              </w:rPr>
              <w:tab/>
              <w:t>1</w:t>
            </w:r>
          </w:p>
          <w:p w14:paraId="706C9A3F" w14:textId="371820FC" w:rsidR="00895D8C" w:rsidRPr="00EC5256" w:rsidRDefault="00895D8C" w:rsidP="00895D8C">
            <w:pPr>
              <w:pStyle w:val="ListParagraph1"/>
              <w:tabs>
                <w:tab w:val="left" w:leader="dot" w:pos="1515"/>
              </w:tabs>
              <w:ind w:left="0"/>
              <w:rPr>
                <w:rFonts w:ascii="Arial" w:eastAsia="Times New Roman" w:hAnsi="Arial" w:cs="Arial"/>
                <w:color w:val="000000"/>
                <w:szCs w:val="20"/>
                <w:lang w:val="fr-FR" w:bidi="hi-IN"/>
              </w:rPr>
            </w:pPr>
            <w:r w:rsidRPr="00EC5256">
              <w:rPr>
                <w:rFonts w:ascii="Calibri" w:eastAsia="Times New Roman" w:hAnsi="Calibri" w:cs="Calibri"/>
                <w:color w:val="000000"/>
                <w:szCs w:val="20"/>
                <w:lang w:val="fr-FR" w:bidi="hi-IN"/>
              </w:rPr>
              <w:t>Indisponible</w:t>
            </w:r>
            <w:r w:rsidRPr="00EC5256">
              <w:rPr>
                <w:rFonts w:ascii="Calibri" w:eastAsia="Times New Roman" w:hAnsi="Calibri" w:cs="Calibri"/>
                <w:color w:val="000000"/>
                <w:szCs w:val="20"/>
                <w:lang w:val="fr-FR" w:bidi="hi-IN"/>
              </w:rPr>
              <w:tab/>
              <w:t>2</w:t>
            </w:r>
          </w:p>
        </w:tc>
        <w:tc>
          <w:tcPr>
            <w:tcW w:w="497" w:type="pct"/>
            <w:gridSpan w:val="2"/>
          </w:tcPr>
          <w:p w14:paraId="11666497" w14:textId="77777777" w:rsidR="00895D8C" w:rsidRPr="00EC5256" w:rsidRDefault="00895D8C" w:rsidP="00895D8C">
            <w:pPr>
              <w:pStyle w:val="ListParagraph1"/>
              <w:rPr>
                <w:rFonts w:ascii="Arial" w:eastAsia="Times New Roman" w:hAnsi="Arial" w:cs="Arial"/>
                <w:color w:val="000000"/>
                <w:szCs w:val="20"/>
                <w:lang w:val="fr-FR" w:bidi="hi-IN"/>
              </w:rPr>
            </w:pPr>
          </w:p>
        </w:tc>
      </w:tr>
      <w:tr w:rsidR="00E153D1" w:rsidRPr="002D084C" w14:paraId="3E610D2E" w14:textId="77777777" w:rsidTr="002C01C1">
        <w:trPr>
          <w:trHeight w:val="20"/>
        </w:trPr>
        <w:tc>
          <w:tcPr>
            <w:tcW w:w="285" w:type="pct"/>
          </w:tcPr>
          <w:p w14:paraId="315B1EC5" w14:textId="77777777" w:rsidR="00E153D1" w:rsidRPr="00EC5256" w:rsidRDefault="00E153D1" w:rsidP="00B3152E">
            <w:pPr>
              <w:pStyle w:val="ListParagraph1"/>
              <w:numPr>
                <w:ilvl w:val="0"/>
                <w:numId w:val="19"/>
              </w:numPr>
              <w:spacing w:after="0" w:line="240" w:lineRule="auto"/>
              <w:jc w:val="center"/>
              <w:rPr>
                <w:rFonts w:ascii="Arial" w:hAnsi="Arial" w:cs="Arial"/>
                <w:szCs w:val="20"/>
                <w:lang w:val="fr-FR"/>
              </w:rPr>
            </w:pPr>
          </w:p>
        </w:tc>
        <w:tc>
          <w:tcPr>
            <w:tcW w:w="2144" w:type="pct"/>
            <w:gridSpan w:val="2"/>
          </w:tcPr>
          <w:p w14:paraId="0FB83E37" w14:textId="1168F880" w:rsidR="00E153D1" w:rsidRPr="00EC5256" w:rsidRDefault="00E153D1" w:rsidP="00E153D1">
            <w:pPr>
              <w:rPr>
                <w:rFonts w:ascii="Arial" w:hAnsi="Arial" w:cs="Arial"/>
                <w:szCs w:val="20"/>
                <w:lang w:val="fr-FR"/>
              </w:rPr>
            </w:pPr>
            <w:r w:rsidRPr="00EC5256">
              <w:rPr>
                <w:lang w:val="fr-FR"/>
              </w:rPr>
              <w:t>Coton-tige stérile sec</w:t>
            </w:r>
          </w:p>
        </w:tc>
        <w:tc>
          <w:tcPr>
            <w:tcW w:w="1042" w:type="pct"/>
          </w:tcPr>
          <w:p w14:paraId="2A3784DF" w14:textId="77777777" w:rsidR="00E153D1" w:rsidRPr="00EC5256" w:rsidRDefault="00E153D1" w:rsidP="00E153D1">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w:t>
            </w:r>
          </w:p>
        </w:tc>
        <w:tc>
          <w:tcPr>
            <w:tcW w:w="1043" w:type="pct"/>
            <w:gridSpan w:val="3"/>
          </w:tcPr>
          <w:p w14:paraId="2EF11E07" w14:textId="77777777" w:rsidR="00E153D1" w:rsidRPr="00EC5256" w:rsidRDefault="00E153D1" w:rsidP="00E153D1">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w:t>
            </w:r>
          </w:p>
        </w:tc>
        <w:tc>
          <w:tcPr>
            <w:tcW w:w="486" w:type="pct"/>
            <w:vMerge w:val="restart"/>
          </w:tcPr>
          <w:p w14:paraId="7319C32A" w14:textId="77777777" w:rsidR="00E153D1" w:rsidRPr="00EC5256" w:rsidRDefault="00E153D1" w:rsidP="00E153D1">
            <w:pPr>
              <w:pStyle w:val="ListParagraph1"/>
              <w:rPr>
                <w:rFonts w:ascii="Arial" w:eastAsia="Times New Roman" w:hAnsi="Arial" w:cs="Arial"/>
                <w:color w:val="000000"/>
                <w:szCs w:val="20"/>
                <w:lang w:val="fr-FR" w:bidi="hi-IN"/>
              </w:rPr>
            </w:pPr>
          </w:p>
        </w:tc>
      </w:tr>
      <w:tr w:rsidR="00E153D1" w:rsidRPr="002D084C" w14:paraId="5BFE5CCF" w14:textId="77777777" w:rsidTr="002C01C1">
        <w:trPr>
          <w:trHeight w:val="121"/>
        </w:trPr>
        <w:tc>
          <w:tcPr>
            <w:tcW w:w="285" w:type="pct"/>
          </w:tcPr>
          <w:p w14:paraId="2C437F58" w14:textId="77777777" w:rsidR="00E153D1" w:rsidRPr="00EC5256" w:rsidRDefault="00E153D1" w:rsidP="00B3152E">
            <w:pPr>
              <w:pStyle w:val="ListParagraph1"/>
              <w:numPr>
                <w:ilvl w:val="0"/>
                <w:numId w:val="19"/>
              </w:numPr>
              <w:spacing w:after="0" w:line="240" w:lineRule="auto"/>
              <w:jc w:val="center"/>
              <w:rPr>
                <w:rFonts w:ascii="Arial" w:hAnsi="Arial" w:cs="Arial"/>
                <w:szCs w:val="20"/>
                <w:lang w:val="fr-FR"/>
              </w:rPr>
            </w:pPr>
          </w:p>
        </w:tc>
        <w:tc>
          <w:tcPr>
            <w:tcW w:w="2144" w:type="pct"/>
            <w:gridSpan w:val="2"/>
          </w:tcPr>
          <w:p w14:paraId="34792072" w14:textId="62C12839" w:rsidR="00E153D1" w:rsidRPr="00EC5256" w:rsidRDefault="00E153D1" w:rsidP="00E153D1">
            <w:pPr>
              <w:rPr>
                <w:rFonts w:ascii="Arial" w:hAnsi="Arial" w:cs="Arial"/>
                <w:szCs w:val="20"/>
                <w:lang w:val="fr-FR"/>
              </w:rPr>
            </w:pPr>
            <w:r w:rsidRPr="00EC5256">
              <w:rPr>
                <w:lang w:val="fr-FR"/>
              </w:rPr>
              <w:t>Gants (gants chirurgicaux stériles/désinfectés à haut niveau ou gants d'examen)</w:t>
            </w:r>
          </w:p>
        </w:tc>
        <w:tc>
          <w:tcPr>
            <w:tcW w:w="1042" w:type="pct"/>
          </w:tcPr>
          <w:p w14:paraId="25DE8836" w14:textId="77777777" w:rsidR="00E153D1" w:rsidRPr="00EC5256" w:rsidRDefault="00E153D1" w:rsidP="00E153D1">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w:t>
            </w:r>
          </w:p>
        </w:tc>
        <w:tc>
          <w:tcPr>
            <w:tcW w:w="1043" w:type="pct"/>
            <w:gridSpan w:val="3"/>
          </w:tcPr>
          <w:p w14:paraId="651C4E71" w14:textId="77777777" w:rsidR="00E153D1" w:rsidRPr="00EC5256" w:rsidRDefault="00E153D1" w:rsidP="00E153D1">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w:t>
            </w:r>
          </w:p>
        </w:tc>
        <w:tc>
          <w:tcPr>
            <w:tcW w:w="486" w:type="pct"/>
            <w:vMerge/>
          </w:tcPr>
          <w:p w14:paraId="09FA2231" w14:textId="77777777" w:rsidR="00E153D1" w:rsidRPr="00EC5256" w:rsidRDefault="00E153D1" w:rsidP="00E153D1">
            <w:pPr>
              <w:pStyle w:val="ListParagraph1"/>
              <w:rPr>
                <w:rFonts w:ascii="Arial" w:eastAsia="Times New Roman" w:hAnsi="Arial" w:cs="Arial"/>
                <w:color w:val="000000"/>
                <w:szCs w:val="20"/>
                <w:lang w:val="fr-FR" w:bidi="hi-IN"/>
              </w:rPr>
            </w:pPr>
          </w:p>
        </w:tc>
      </w:tr>
      <w:tr w:rsidR="00E153D1" w:rsidRPr="00307586" w14:paraId="37AECABA" w14:textId="77777777" w:rsidTr="002C01C1">
        <w:trPr>
          <w:trHeight w:val="121"/>
        </w:trPr>
        <w:tc>
          <w:tcPr>
            <w:tcW w:w="285" w:type="pct"/>
          </w:tcPr>
          <w:p w14:paraId="483B5514" w14:textId="77777777" w:rsidR="00E153D1" w:rsidRPr="00EC5256" w:rsidRDefault="00E153D1" w:rsidP="00E153D1">
            <w:pPr>
              <w:pStyle w:val="ListParagraph1"/>
              <w:spacing w:after="0" w:line="240" w:lineRule="auto"/>
              <w:ind w:left="0"/>
              <w:rPr>
                <w:rFonts w:ascii="Arial" w:hAnsi="Arial" w:cs="Arial"/>
                <w:b/>
                <w:bCs/>
                <w:szCs w:val="20"/>
                <w:lang w:val="fr-FR"/>
              </w:rPr>
            </w:pPr>
            <w:r w:rsidRPr="00EC5256">
              <w:rPr>
                <w:rFonts w:ascii="Arial" w:hAnsi="Arial" w:cs="Arial"/>
                <w:b/>
                <w:bCs/>
                <w:szCs w:val="20"/>
                <w:lang w:val="fr-FR"/>
              </w:rPr>
              <w:t>605</w:t>
            </w:r>
          </w:p>
        </w:tc>
        <w:tc>
          <w:tcPr>
            <w:tcW w:w="2144" w:type="pct"/>
            <w:gridSpan w:val="2"/>
          </w:tcPr>
          <w:p w14:paraId="202283A9" w14:textId="77777777" w:rsidR="00E153D1" w:rsidRPr="00EC5256" w:rsidRDefault="00E153D1" w:rsidP="00E153D1">
            <w:pPr>
              <w:spacing w:line="276" w:lineRule="auto"/>
              <w:rPr>
                <w:b/>
                <w:bCs/>
                <w:lang w:val="fr-FR"/>
              </w:rPr>
            </w:pPr>
            <w:r w:rsidRPr="00EC5256">
              <w:rPr>
                <w:b/>
                <w:bCs/>
                <w:lang w:val="fr-FR"/>
              </w:rPr>
              <w:t>Combien de kits complets de DIU sont disponibles dans la structure sanitaire ?</w:t>
            </w:r>
          </w:p>
          <w:p w14:paraId="273BBEFA" w14:textId="67219E78" w:rsidR="00E153D1" w:rsidRPr="00EC5256" w:rsidRDefault="00E153D1" w:rsidP="00E153D1">
            <w:pPr>
              <w:spacing w:line="276" w:lineRule="auto"/>
              <w:rPr>
                <w:b/>
                <w:bCs/>
                <w:lang w:val="fr-FR"/>
              </w:rPr>
            </w:pPr>
            <w:r w:rsidRPr="00EC5256">
              <w:rPr>
                <w:b/>
                <w:bCs/>
                <w:lang w:val="fr-FR"/>
              </w:rPr>
              <w:t>ENREGISTRER « 000 » S'IL N'Y EN A PAS</w:t>
            </w:r>
          </w:p>
        </w:tc>
        <w:tc>
          <w:tcPr>
            <w:tcW w:w="2085" w:type="pct"/>
            <w:gridSpan w:val="4"/>
          </w:tcPr>
          <w:p w14:paraId="337BC968" w14:textId="34F3AEBA" w:rsidR="00E153D1" w:rsidRPr="00EC5256" w:rsidRDefault="003653EB" w:rsidP="00E153D1">
            <w:pPr>
              <w:tabs>
                <w:tab w:val="right" w:leader="dot" w:pos="4092"/>
              </w:tabs>
              <w:spacing w:before="240"/>
              <w:rPr>
                <w:rFonts w:ascii="Calibri" w:eastAsia="Arial Narrow" w:hAnsi="Calibri" w:cs="Calibri"/>
                <w:szCs w:val="20"/>
                <w:cs/>
                <w:lang w:val="fr-FR" w:bidi="hi-IN"/>
              </w:rPr>
            </w:pPr>
            <w:r w:rsidRPr="00EC5256">
              <w:rPr>
                <w:rFonts w:ascii="Calibri" w:eastAsia="Arial Narrow" w:hAnsi="Calibri" w:cs="Calibri"/>
                <w:noProof/>
                <w:szCs w:val="20"/>
                <w:lang w:val="fr-FR" w:eastAsia="en-IN" w:bidi="hi-IN"/>
              </w:rPr>
              <w:t>N</w:t>
            </w:r>
            <w:r w:rsidR="003C705A">
              <w:rPr>
                <w:rFonts w:ascii="Calibri" w:eastAsia="Arial Narrow" w:hAnsi="Calibri" w:cs="Calibri"/>
                <w:noProof/>
                <w:szCs w:val="20"/>
                <w:lang w:val="fr-FR" w:eastAsia="en-IN" w:bidi="hi-IN"/>
              </w:rPr>
              <w:t>om</w:t>
            </w:r>
            <w:r w:rsidR="00E153D1" w:rsidRPr="00EC5256">
              <w:rPr>
                <w:rFonts w:ascii="Calibri" w:eastAsia="Arial Narrow" w:hAnsi="Calibri" w:cs="Calibri"/>
                <w:noProof/>
                <w:szCs w:val="20"/>
                <w:lang w:val="fr-FR" w:eastAsia="en-IN" w:bidi="hi-IN"/>
              </w:rPr>
              <w:t>bre de kits de DIU</w:t>
            </w:r>
            <w:r w:rsidR="00E153D1" w:rsidRPr="00EC5256">
              <w:rPr>
                <w:rFonts w:ascii="Calibri" w:eastAsia="Arial Narrow" w:hAnsi="Calibri" w:cs="Mangal"/>
                <w:szCs w:val="20"/>
                <w:cs/>
                <w:lang w:val="fr-FR" w:bidi="hi-IN"/>
              </w:rPr>
              <w:tab/>
            </w:r>
          </w:p>
          <w:p w14:paraId="1D257DF8" w14:textId="21CB3EE3" w:rsidR="00E153D1" w:rsidRPr="00EC5256" w:rsidRDefault="00E153D1" w:rsidP="00E153D1">
            <w:pPr>
              <w:tabs>
                <w:tab w:val="right" w:leader="dot" w:pos="4092"/>
              </w:tabs>
              <w:rPr>
                <w:rFonts w:ascii="Arial" w:eastAsia="Arial Narrow" w:hAnsi="Arial" w:cs="Arial"/>
                <w:szCs w:val="18"/>
                <w:cs/>
                <w:lang w:val="fr-FR" w:bidi="hi-IN"/>
              </w:rPr>
            </w:pPr>
          </w:p>
        </w:tc>
        <w:tc>
          <w:tcPr>
            <w:tcW w:w="486" w:type="pct"/>
          </w:tcPr>
          <w:p w14:paraId="425E534F" w14:textId="77777777" w:rsidR="00E153D1" w:rsidRPr="00EC5256" w:rsidRDefault="00E153D1" w:rsidP="00E153D1">
            <w:pPr>
              <w:pStyle w:val="ListParagraph1"/>
              <w:rPr>
                <w:rFonts w:ascii="Arial" w:eastAsia="Times New Roman" w:hAnsi="Arial" w:cs="Arial"/>
                <w:color w:val="000000"/>
                <w:szCs w:val="20"/>
                <w:lang w:val="fr-FR" w:bidi="hi-IN"/>
              </w:rPr>
            </w:pPr>
          </w:p>
        </w:tc>
      </w:tr>
      <w:tr w:rsidR="00E153D1" w:rsidRPr="00307586" w14:paraId="55252412" w14:textId="77777777" w:rsidTr="002C01C1">
        <w:trPr>
          <w:trHeight w:val="121"/>
        </w:trPr>
        <w:tc>
          <w:tcPr>
            <w:tcW w:w="285" w:type="pct"/>
          </w:tcPr>
          <w:p w14:paraId="47A410EB" w14:textId="77777777" w:rsidR="00E153D1" w:rsidRPr="00EC5256" w:rsidRDefault="00E153D1" w:rsidP="00E153D1">
            <w:pPr>
              <w:pStyle w:val="ListParagraph1"/>
              <w:spacing w:after="0" w:line="240" w:lineRule="auto"/>
              <w:ind w:left="0"/>
              <w:rPr>
                <w:rFonts w:ascii="Arial" w:hAnsi="Arial" w:cs="Arial"/>
                <w:b/>
                <w:bCs/>
                <w:szCs w:val="20"/>
                <w:lang w:val="fr-FR"/>
              </w:rPr>
            </w:pPr>
            <w:r w:rsidRPr="00EC5256">
              <w:rPr>
                <w:rFonts w:ascii="Arial" w:hAnsi="Arial" w:cs="Arial"/>
                <w:b/>
                <w:bCs/>
                <w:szCs w:val="20"/>
                <w:lang w:val="fr-FR"/>
              </w:rPr>
              <w:t>606</w:t>
            </w:r>
          </w:p>
        </w:tc>
        <w:tc>
          <w:tcPr>
            <w:tcW w:w="2144" w:type="pct"/>
            <w:gridSpan w:val="2"/>
          </w:tcPr>
          <w:p w14:paraId="375B7317" w14:textId="77777777" w:rsidR="00E153D1" w:rsidRPr="00EC5256" w:rsidRDefault="00E153D1" w:rsidP="00E153D1">
            <w:pPr>
              <w:spacing w:line="276" w:lineRule="auto"/>
              <w:rPr>
                <w:b/>
                <w:bCs/>
                <w:lang w:val="fr-FR"/>
              </w:rPr>
            </w:pPr>
            <w:r w:rsidRPr="00EC5256">
              <w:rPr>
                <w:b/>
                <w:bCs/>
                <w:lang w:val="fr-FR"/>
              </w:rPr>
              <w:t>Combien de kits complets de DIU PP sont disponibles dans la structure sanitaire ?</w:t>
            </w:r>
          </w:p>
          <w:p w14:paraId="7C29EEEB" w14:textId="4A5B0A94" w:rsidR="00E153D1" w:rsidRPr="00EC5256" w:rsidRDefault="00E153D1" w:rsidP="00E153D1">
            <w:pPr>
              <w:spacing w:line="276" w:lineRule="auto"/>
              <w:rPr>
                <w:b/>
                <w:bCs/>
                <w:lang w:val="fr-FR"/>
              </w:rPr>
            </w:pPr>
            <w:r w:rsidRPr="00EC5256">
              <w:rPr>
                <w:b/>
                <w:bCs/>
                <w:lang w:val="fr-FR"/>
              </w:rPr>
              <w:t>ENREGISTRER « 000 » S'IL N'Y EN A PAS</w:t>
            </w:r>
          </w:p>
        </w:tc>
        <w:tc>
          <w:tcPr>
            <w:tcW w:w="2085" w:type="pct"/>
            <w:gridSpan w:val="4"/>
          </w:tcPr>
          <w:p w14:paraId="2EEA6D34" w14:textId="0382D63D" w:rsidR="00E153D1" w:rsidRPr="00EC5256" w:rsidRDefault="003653EB" w:rsidP="00E153D1">
            <w:pPr>
              <w:tabs>
                <w:tab w:val="right" w:leader="dot" w:pos="4092"/>
              </w:tabs>
              <w:spacing w:before="240"/>
              <w:rPr>
                <w:rFonts w:ascii="Calibri" w:eastAsia="Arial Narrow" w:hAnsi="Calibri" w:cs="Calibri"/>
                <w:noProof/>
                <w:szCs w:val="20"/>
                <w:lang w:val="fr-FR" w:eastAsia="en-IN"/>
              </w:rPr>
            </w:pPr>
            <w:r w:rsidRPr="00EC5256">
              <w:rPr>
                <w:rFonts w:ascii="Calibri" w:eastAsia="Arial Narrow" w:hAnsi="Calibri" w:cs="Calibri"/>
                <w:noProof/>
                <w:szCs w:val="20"/>
                <w:lang w:val="fr-FR" w:eastAsia="en-IN" w:bidi="hi-IN"/>
              </w:rPr>
              <w:t>N</w:t>
            </w:r>
            <w:r w:rsidR="003C705A">
              <w:rPr>
                <w:rFonts w:ascii="Calibri" w:eastAsia="Arial Narrow" w:hAnsi="Calibri" w:cs="Calibri"/>
                <w:noProof/>
                <w:szCs w:val="20"/>
                <w:lang w:val="fr-FR" w:eastAsia="en-IN" w:bidi="hi-IN"/>
              </w:rPr>
              <w:t>om</w:t>
            </w:r>
            <w:r w:rsidR="00E153D1" w:rsidRPr="00EC5256">
              <w:rPr>
                <w:rFonts w:ascii="Calibri" w:eastAsia="Arial Narrow" w:hAnsi="Calibri" w:cs="Calibri"/>
                <w:noProof/>
                <w:szCs w:val="20"/>
                <w:lang w:val="fr-FR" w:eastAsia="en-IN" w:bidi="hi-IN"/>
              </w:rPr>
              <w:t>bre de kits DIU PP</w:t>
            </w:r>
            <w:r w:rsidR="00E153D1" w:rsidRPr="00EC5256">
              <w:rPr>
                <w:rFonts w:ascii="Calibri" w:eastAsia="Arial Narrow" w:hAnsi="Calibri" w:cs="Calibri"/>
                <w:noProof/>
                <w:szCs w:val="20"/>
                <w:lang w:val="fr-FR" w:eastAsia="en-IN"/>
              </w:rPr>
              <w:tab/>
            </w:r>
          </w:p>
          <w:p w14:paraId="279AF057" w14:textId="0D3854CC" w:rsidR="00E153D1" w:rsidRPr="00EC5256" w:rsidRDefault="00E153D1" w:rsidP="00E153D1">
            <w:pPr>
              <w:tabs>
                <w:tab w:val="right" w:leader="dot" w:pos="4092"/>
              </w:tabs>
              <w:rPr>
                <w:rFonts w:ascii="Arial" w:eastAsia="Arial Narrow" w:hAnsi="Arial" w:cs="Arial"/>
                <w:noProof/>
                <w:szCs w:val="20"/>
                <w:lang w:val="fr-FR" w:eastAsia="en-IN"/>
              </w:rPr>
            </w:pPr>
          </w:p>
        </w:tc>
        <w:tc>
          <w:tcPr>
            <w:tcW w:w="486" w:type="pct"/>
          </w:tcPr>
          <w:p w14:paraId="7E0306B4" w14:textId="77777777" w:rsidR="00E153D1" w:rsidRPr="00EC5256" w:rsidRDefault="00E153D1" w:rsidP="00E153D1">
            <w:pPr>
              <w:pStyle w:val="ListParagraph1"/>
              <w:rPr>
                <w:rFonts w:ascii="Arial" w:eastAsia="Times New Roman" w:hAnsi="Arial" w:cs="Arial"/>
                <w:color w:val="000000"/>
                <w:szCs w:val="20"/>
                <w:lang w:val="fr-FR" w:bidi="hi-IN"/>
              </w:rPr>
            </w:pPr>
          </w:p>
        </w:tc>
      </w:tr>
    </w:tbl>
    <w:p w14:paraId="05665C61" w14:textId="72AF611B" w:rsidR="00C202F2" w:rsidRPr="00EC5256" w:rsidRDefault="00C202F2" w:rsidP="00C202F2">
      <w:pPr>
        <w:spacing w:after="160" w:line="259" w:lineRule="auto"/>
        <w:rPr>
          <w:rFonts w:ascii="Arial" w:hAnsi="Arial" w:cs="Arial"/>
          <w:lang w:val="fr-FR"/>
        </w:rPr>
      </w:pPr>
      <w:r w:rsidRPr="00EC5256">
        <w:rPr>
          <w:rFonts w:ascii="Arial" w:hAnsi="Arial" w:cs="Arial"/>
          <w:lang w:val="fr-FR"/>
        </w:rPr>
        <w:br w:type="page"/>
      </w:r>
    </w:p>
    <w:tbl>
      <w:tblPr>
        <w:tblStyle w:val="TableGrid"/>
        <w:tblW w:w="5006" w:type="pct"/>
        <w:tblLook w:val="04A0" w:firstRow="1" w:lastRow="0" w:firstColumn="1" w:lastColumn="0" w:noHBand="0" w:noVBand="1"/>
      </w:tblPr>
      <w:tblGrid>
        <w:gridCol w:w="612"/>
        <w:gridCol w:w="2357"/>
        <w:gridCol w:w="1662"/>
        <w:gridCol w:w="1261"/>
        <w:gridCol w:w="1729"/>
        <w:gridCol w:w="2056"/>
        <w:gridCol w:w="814"/>
      </w:tblGrid>
      <w:tr w:rsidR="00A571FC" w:rsidRPr="002D084C" w14:paraId="350F9842" w14:textId="77777777" w:rsidTr="00EC5256">
        <w:trPr>
          <w:trHeight w:val="529"/>
        </w:trPr>
        <w:tc>
          <w:tcPr>
            <w:tcW w:w="292" w:type="pct"/>
            <w:shd w:val="clear" w:color="auto" w:fill="AEAAAA" w:themeFill="background2" w:themeFillShade="BF"/>
            <w:vAlign w:val="center"/>
          </w:tcPr>
          <w:p w14:paraId="4CFED59C" w14:textId="1E27AC86" w:rsidR="00A571FC" w:rsidRPr="00EC5256" w:rsidRDefault="001245F8" w:rsidP="00A571FC">
            <w:pPr>
              <w:pStyle w:val="ListParagraph1"/>
              <w:spacing w:after="0" w:line="240" w:lineRule="auto"/>
              <w:ind w:left="0"/>
              <w:jc w:val="both"/>
              <w:rPr>
                <w:rFonts w:ascii="Arial" w:hAnsi="Arial" w:cs="Arial"/>
                <w:b/>
                <w:szCs w:val="20"/>
                <w:lang w:val="fr-FR"/>
              </w:rPr>
            </w:pPr>
            <w:r>
              <w:rPr>
                <w:rFonts w:ascii="Calibri" w:eastAsia="Arial Narrow" w:hAnsi="Calibri" w:cs="Calibri"/>
                <w:b/>
                <w:bCs/>
                <w:spacing w:val="-2"/>
                <w:szCs w:val="20"/>
                <w:lang w:val="fr-FR" w:bidi="hi-IN"/>
              </w:rPr>
              <w:lastRenderedPageBreak/>
              <w:t>#</w:t>
            </w:r>
          </w:p>
        </w:tc>
        <w:tc>
          <w:tcPr>
            <w:tcW w:w="1916" w:type="pct"/>
            <w:gridSpan w:val="2"/>
            <w:shd w:val="clear" w:color="auto" w:fill="AEAAAA" w:themeFill="background2" w:themeFillShade="BF"/>
            <w:vAlign w:val="center"/>
          </w:tcPr>
          <w:p w14:paraId="67558DDF" w14:textId="555A76EF" w:rsidR="00A571FC" w:rsidRPr="00EC5256" w:rsidRDefault="00A571FC" w:rsidP="00A571FC">
            <w:pPr>
              <w:rPr>
                <w:rFonts w:ascii="Arial" w:hAnsi="Arial" w:cs="Arial"/>
                <w:b/>
                <w:szCs w:val="20"/>
                <w:lang w:val="fr-FR"/>
              </w:rPr>
            </w:pPr>
            <w:r w:rsidRPr="00EC5256">
              <w:rPr>
                <w:rFonts w:ascii="Calibri" w:eastAsia="Arial Narrow" w:hAnsi="Calibri" w:cs="Calibri"/>
                <w:b/>
                <w:bCs/>
                <w:spacing w:val="-2"/>
                <w:szCs w:val="20"/>
                <w:lang w:val="fr-FR" w:bidi="hi-IN"/>
              </w:rPr>
              <w:t>QUESTIONS ET FILTRES</w:t>
            </w:r>
          </w:p>
        </w:tc>
        <w:tc>
          <w:tcPr>
            <w:tcW w:w="2404" w:type="pct"/>
            <w:gridSpan w:val="3"/>
            <w:shd w:val="clear" w:color="auto" w:fill="AEAAAA" w:themeFill="background2" w:themeFillShade="BF"/>
            <w:vAlign w:val="center"/>
          </w:tcPr>
          <w:p w14:paraId="583099CC" w14:textId="0F3FB063" w:rsidR="00A571FC" w:rsidRPr="00EC5256" w:rsidRDefault="00A571FC" w:rsidP="00A571FC">
            <w:pPr>
              <w:pStyle w:val="ListParagraph1"/>
              <w:ind w:left="0"/>
              <w:rPr>
                <w:rFonts w:ascii="Arial" w:eastAsia="Times New Roman" w:hAnsi="Arial" w:cs="Arial"/>
                <w:b/>
                <w:color w:val="000000"/>
                <w:szCs w:val="20"/>
                <w:lang w:val="fr-FR" w:bidi="hi-IN"/>
              </w:rPr>
            </w:pPr>
            <w:r w:rsidRPr="00EC5256">
              <w:rPr>
                <w:rFonts w:ascii="Calibri" w:eastAsia="Times New Roman" w:hAnsi="Calibri" w:cs="Calibri"/>
                <w:b/>
                <w:bCs/>
                <w:spacing w:val="-2"/>
                <w:szCs w:val="20"/>
                <w:lang w:val="fr-FR" w:bidi="hi-IN"/>
              </w:rPr>
              <w:t>CODAGE</w:t>
            </w:r>
          </w:p>
        </w:tc>
        <w:tc>
          <w:tcPr>
            <w:tcW w:w="388" w:type="pct"/>
            <w:shd w:val="clear" w:color="auto" w:fill="AEAAAA" w:themeFill="background2" w:themeFillShade="BF"/>
            <w:vAlign w:val="center"/>
          </w:tcPr>
          <w:p w14:paraId="5B8915A1" w14:textId="57B09DDE" w:rsidR="00A571FC" w:rsidRPr="00EC5256" w:rsidRDefault="00A571FC" w:rsidP="00A571FC">
            <w:pPr>
              <w:pStyle w:val="ListParagraph1"/>
              <w:spacing w:after="0"/>
              <w:ind w:left="0"/>
              <w:rPr>
                <w:rFonts w:ascii="Arial" w:eastAsia="Times New Roman" w:hAnsi="Arial" w:cs="Arial"/>
                <w:b/>
                <w:color w:val="000000"/>
                <w:szCs w:val="20"/>
                <w:lang w:val="fr-FR" w:bidi="hi-IN"/>
              </w:rPr>
            </w:pPr>
            <w:r w:rsidRPr="00EC5256">
              <w:rPr>
                <w:rFonts w:ascii="Calibri" w:eastAsia="Arial Narrow" w:hAnsi="Calibri" w:cs="Calibri"/>
                <w:b/>
                <w:bCs/>
                <w:spacing w:val="-2"/>
                <w:szCs w:val="20"/>
                <w:lang w:val="fr-FR" w:bidi="hi-IN"/>
              </w:rPr>
              <w:t>PASSEZ À</w:t>
            </w:r>
          </w:p>
        </w:tc>
      </w:tr>
      <w:tr w:rsidR="00C02C57" w:rsidRPr="00307586" w14:paraId="1E4E6C26" w14:textId="77777777" w:rsidTr="00EC5256">
        <w:trPr>
          <w:trHeight w:val="331"/>
        </w:trPr>
        <w:tc>
          <w:tcPr>
            <w:tcW w:w="292" w:type="pct"/>
          </w:tcPr>
          <w:p w14:paraId="3250DC7E" w14:textId="77777777" w:rsidR="00C02C57" w:rsidRPr="00EC5256" w:rsidRDefault="00C02C57" w:rsidP="00C02C57">
            <w:pPr>
              <w:jc w:val="center"/>
              <w:rPr>
                <w:rFonts w:ascii="Arial" w:eastAsia="Arial Narrow" w:hAnsi="Arial" w:cs="Arial"/>
                <w:b/>
                <w:sz w:val="24"/>
                <w:szCs w:val="20"/>
                <w:lang w:val="fr-FR" w:bidi="hi-IN"/>
              </w:rPr>
            </w:pPr>
          </w:p>
        </w:tc>
        <w:tc>
          <w:tcPr>
            <w:tcW w:w="4320" w:type="pct"/>
            <w:gridSpan w:val="5"/>
          </w:tcPr>
          <w:p w14:paraId="6327904F" w14:textId="66CAE2E8" w:rsidR="00C02C57" w:rsidRPr="00EC5256" w:rsidRDefault="00C02C57" w:rsidP="00C02C57">
            <w:pPr>
              <w:tabs>
                <w:tab w:val="right" w:leader="dot" w:pos="4092"/>
              </w:tabs>
              <w:jc w:val="center"/>
              <w:rPr>
                <w:rFonts w:ascii="Arial" w:eastAsia="Arial Narrow" w:hAnsi="Arial" w:cs="Arial"/>
                <w:b/>
                <w:szCs w:val="20"/>
                <w:lang w:val="fr-FR" w:bidi="hi-IN"/>
              </w:rPr>
            </w:pPr>
            <w:r w:rsidRPr="00EC5256">
              <w:rPr>
                <w:rFonts w:ascii="Arial" w:eastAsia="Arial Narrow" w:hAnsi="Arial" w:cs="Arial"/>
                <w:b/>
                <w:szCs w:val="14"/>
                <w:lang w:val="fr-FR" w:bidi="hi-IN"/>
              </w:rPr>
              <w:t>PRODUITS DE BASE DU PF DANS LA STRUCTURE SANITAIRE</w:t>
            </w:r>
          </w:p>
        </w:tc>
        <w:tc>
          <w:tcPr>
            <w:tcW w:w="388" w:type="pct"/>
          </w:tcPr>
          <w:p w14:paraId="7FD80BEC" w14:textId="77777777" w:rsidR="00C02C57" w:rsidRPr="00EC5256" w:rsidRDefault="00C02C57" w:rsidP="00C02C57">
            <w:pPr>
              <w:jc w:val="center"/>
              <w:rPr>
                <w:rFonts w:ascii="Arial" w:eastAsia="Arial Narrow" w:hAnsi="Arial" w:cs="Arial"/>
                <w:b/>
                <w:sz w:val="24"/>
                <w:szCs w:val="20"/>
                <w:lang w:val="fr-FR" w:bidi="hi-IN"/>
              </w:rPr>
            </w:pPr>
          </w:p>
        </w:tc>
      </w:tr>
      <w:tr w:rsidR="00C02C57" w:rsidRPr="00307586" w14:paraId="44087BEE" w14:textId="77777777" w:rsidTr="00EC5256">
        <w:trPr>
          <w:trHeight w:val="420"/>
        </w:trPr>
        <w:tc>
          <w:tcPr>
            <w:tcW w:w="292" w:type="pct"/>
          </w:tcPr>
          <w:p w14:paraId="4197BAC2" w14:textId="04716EDC" w:rsidR="00C02C57" w:rsidRPr="00EC5256" w:rsidRDefault="00C02C57" w:rsidP="00C02C57">
            <w:pPr>
              <w:jc w:val="center"/>
              <w:rPr>
                <w:rFonts w:ascii="Arial" w:hAnsi="Arial" w:cs="Arial"/>
                <w:szCs w:val="20"/>
                <w:lang w:val="fr-FR"/>
              </w:rPr>
            </w:pPr>
          </w:p>
        </w:tc>
        <w:tc>
          <w:tcPr>
            <w:tcW w:w="1124" w:type="pct"/>
          </w:tcPr>
          <w:p w14:paraId="74E46CDB" w14:textId="68997BFF" w:rsidR="00C02C57" w:rsidRPr="00EC5256" w:rsidRDefault="00C02C57" w:rsidP="00C02C57">
            <w:pPr>
              <w:suppressAutoHyphens/>
              <w:rPr>
                <w:rFonts w:ascii="Arial" w:hAnsi="Arial" w:cs="Arial"/>
                <w:bCs/>
                <w:spacing w:val="-2"/>
                <w:szCs w:val="20"/>
                <w:lang w:val="fr-FR"/>
              </w:rPr>
            </w:pPr>
            <w:r w:rsidRPr="00EC5256">
              <w:rPr>
                <w:rFonts w:ascii="Arial" w:eastAsia="Arial Narrow" w:hAnsi="Arial" w:cs="Arial"/>
                <w:spacing w:val="-2"/>
                <w:szCs w:val="20"/>
                <w:lang w:val="fr-FR" w:bidi="hi-IN"/>
              </w:rPr>
              <w:t>Intrants</w:t>
            </w:r>
          </w:p>
        </w:tc>
        <w:tc>
          <w:tcPr>
            <w:tcW w:w="792" w:type="pct"/>
          </w:tcPr>
          <w:p w14:paraId="49535ADA" w14:textId="1999D28B" w:rsidR="00C02C57" w:rsidRPr="00EC5256" w:rsidRDefault="00C02C57" w:rsidP="00C02C57">
            <w:pPr>
              <w:pStyle w:val="ListParagraph1"/>
              <w:ind w:left="0"/>
              <w:rPr>
                <w:rFonts w:ascii="Arial" w:eastAsia="Times New Roman" w:hAnsi="Arial" w:cs="Arial"/>
                <w:b/>
                <w:bCs/>
                <w:color w:val="000000"/>
                <w:szCs w:val="20"/>
                <w:lang w:val="fr-FR" w:bidi="hi-IN"/>
              </w:rPr>
            </w:pPr>
            <w:commentRangeStart w:id="909"/>
            <w:del w:id="910" w:author="Reviewer" w:date="2025-03-23T22:38:00Z" w16du:dateUtc="2025-03-23T19:38:00Z">
              <w:r w:rsidRPr="00EC5256" w:rsidDel="00AE60C3">
                <w:rPr>
                  <w:rFonts w:ascii="Arial" w:eastAsia="Times New Roman" w:hAnsi="Arial" w:cs="Arial"/>
                  <w:b/>
                  <w:bCs/>
                  <w:color w:val="000000"/>
                  <w:szCs w:val="20"/>
                  <w:lang w:val="fr-FR" w:bidi="hi-IN"/>
                </w:rPr>
                <w:delText>607</w:delText>
              </w:r>
              <w:commentRangeEnd w:id="909"/>
              <w:r w:rsidR="00AE60C3" w:rsidDel="00AE60C3">
                <w:rPr>
                  <w:rStyle w:val="CommentReference"/>
                  <w:lang w:val="en-US"/>
                </w:rPr>
                <w:commentReference w:id="909"/>
              </w:r>
            </w:del>
            <w:ins w:id="911" w:author="Reviewer" w:date="2025-03-23T22:38:00Z" w16du:dateUtc="2025-03-23T19:38:00Z">
              <w:r w:rsidR="00AE60C3">
                <w:rPr>
                  <w:rFonts w:ascii="Arial" w:eastAsia="Times New Roman" w:hAnsi="Arial" w:cs="Arial"/>
                  <w:b/>
                  <w:bCs/>
                  <w:color w:val="000000"/>
                  <w:szCs w:val="20"/>
                  <w:lang w:val="fr-FR" w:bidi="hi-IN"/>
                </w:rPr>
                <w:t>616</w:t>
              </w:r>
            </w:ins>
            <w:r w:rsidRPr="00EC5256">
              <w:rPr>
                <w:rFonts w:ascii="Arial" w:eastAsia="Times New Roman" w:hAnsi="Arial" w:cs="Arial"/>
                <w:b/>
                <w:bCs/>
                <w:color w:val="000000"/>
                <w:szCs w:val="20"/>
                <w:lang w:val="fr-FR" w:bidi="hi-IN"/>
              </w:rPr>
              <w:t>. Disponibilité</w:t>
            </w:r>
          </w:p>
          <w:p w14:paraId="1DD128CD" w14:textId="77777777" w:rsidR="00C02C57" w:rsidRPr="00EC5256" w:rsidRDefault="00C02C57" w:rsidP="00C02C57">
            <w:pPr>
              <w:pStyle w:val="ListParagraph1"/>
              <w:ind w:left="0"/>
              <w:rPr>
                <w:rFonts w:ascii="Arial" w:eastAsia="Times New Roman" w:hAnsi="Arial" w:cs="Arial"/>
                <w:color w:val="000000"/>
                <w:szCs w:val="20"/>
                <w:lang w:val="fr-FR" w:bidi="hi-IN"/>
              </w:rPr>
            </w:pPr>
          </w:p>
          <w:p w14:paraId="7C16FE83" w14:textId="77777777" w:rsidR="00C02C57" w:rsidRPr="00EC5256" w:rsidRDefault="00C02C57" w:rsidP="00C02C57">
            <w:pPr>
              <w:pStyle w:val="ListParagraph1"/>
              <w:ind w:left="0"/>
              <w:rPr>
                <w:rFonts w:ascii="Arial" w:eastAsia="Times New Roman" w:hAnsi="Arial" w:cs="Arial"/>
                <w:color w:val="000000"/>
                <w:szCs w:val="20"/>
                <w:lang w:val="fr-FR" w:bidi="hi-IN"/>
              </w:rPr>
            </w:pPr>
          </w:p>
          <w:p w14:paraId="192ED0B8" w14:textId="77777777" w:rsidR="00C02C57" w:rsidRPr="00EC5256" w:rsidRDefault="00C02C57" w:rsidP="00C02C57">
            <w:pPr>
              <w:pStyle w:val="ListParagraph1"/>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 xml:space="preserve">En stock et observé-1, </w:t>
            </w:r>
          </w:p>
          <w:p w14:paraId="3409D054" w14:textId="5845D5E3" w:rsidR="00C02C57" w:rsidRPr="00EC5256" w:rsidRDefault="00C02C57" w:rsidP="00C02C57">
            <w:pPr>
              <w:pStyle w:val="ListParagraph1"/>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 xml:space="preserve">En stock mais </w:t>
            </w:r>
            <w:r w:rsidR="003874A6"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 xml:space="preserve"> observé-2, En rupture de stock-3</w:t>
            </w:r>
          </w:p>
          <w:p w14:paraId="7789E3CE" w14:textId="77777777" w:rsidR="00C02C57" w:rsidRPr="00EC5256" w:rsidRDefault="00C02C57" w:rsidP="00C02C57">
            <w:pPr>
              <w:pStyle w:val="ListParagraph1"/>
              <w:rPr>
                <w:rFonts w:ascii="Arial" w:eastAsia="Times New Roman" w:hAnsi="Arial" w:cs="Arial"/>
                <w:color w:val="000000"/>
                <w:szCs w:val="20"/>
                <w:lang w:val="fr-FR" w:bidi="hi-IN"/>
              </w:rPr>
            </w:pPr>
          </w:p>
          <w:p w14:paraId="6CE471D0" w14:textId="7FF54600" w:rsidR="00C02C57" w:rsidRPr="00EC5256" w:rsidRDefault="00C02C57" w:rsidP="00C02C57">
            <w:pPr>
              <w:pStyle w:val="ListParagraph1"/>
              <w:ind w:left="0"/>
              <w:rPr>
                <w:rFonts w:ascii="Arial" w:eastAsia="Times New Roman" w:hAnsi="Arial" w:cs="Arial"/>
                <w:b/>
                <w:color w:val="000000"/>
                <w:szCs w:val="20"/>
                <w:lang w:val="fr-FR" w:bidi="hi-IN"/>
              </w:rPr>
            </w:pPr>
            <w:r w:rsidRPr="00EC5256">
              <w:rPr>
                <w:rFonts w:ascii="Arial" w:eastAsia="Times New Roman" w:hAnsi="Arial" w:cs="Arial"/>
                <w:b/>
                <w:color w:val="000000"/>
                <w:szCs w:val="20"/>
                <w:lang w:val="fr-FR" w:bidi="hi-IN"/>
              </w:rPr>
              <w:t>[Si réponse= 3, passez à 609]</w:t>
            </w:r>
            <w:r w:rsidRPr="00EC5256">
              <w:rPr>
                <w:rFonts w:ascii="Arial" w:eastAsia="Times New Roman" w:hAnsi="Arial" w:cs="Arial"/>
                <w:b/>
                <w:color w:val="000000"/>
                <w:sz w:val="18"/>
                <w:szCs w:val="20"/>
                <w:lang w:val="fr-FR" w:bidi="hi-IN"/>
              </w:rPr>
              <w:t xml:space="preserve">  </w:t>
            </w:r>
          </w:p>
        </w:tc>
        <w:tc>
          <w:tcPr>
            <w:tcW w:w="601" w:type="pct"/>
          </w:tcPr>
          <w:p w14:paraId="2296D812" w14:textId="6B0AAF14" w:rsidR="00C02C57" w:rsidRPr="00EC5256" w:rsidRDefault="00C02C57" w:rsidP="00C02C57">
            <w:pPr>
              <w:pStyle w:val="ListParagraph1"/>
              <w:ind w:left="0"/>
              <w:rPr>
                <w:rFonts w:ascii="Arial" w:hAnsi="Arial" w:cs="Arial"/>
                <w:b/>
                <w:szCs w:val="20"/>
                <w:lang w:val="fr-FR"/>
              </w:rPr>
            </w:pPr>
            <w:del w:id="912" w:author="Reviewer" w:date="2025-03-23T22:38:00Z" w16du:dateUtc="2025-03-23T19:38:00Z">
              <w:r w:rsidRPr="00EC5256" w:rsidDel="00AE60C3">
                <w:rPr>
                  <w:rFonts w:ascii="Arial" w:hAnsi="Arial" w:cs="Arial"/>
                  <w:b/>
                  <w:szCs w:val="20"/>
                  <w:lang w:val="fr-FR"/>
                </w:rPr>
                <w:delText>608</w:delText>
              </w:r>
            </w:del>
            <w:ins w:id="913" w:author="Reviewer" w:date="2025-03-23T22:38:00Z" w16du:dateUtc="2025-03-23T19:38:00Z">
              <w:r w:rsidR="00AE60C3">
                <w:rPr>
                  <w:rFonts w:ascii="Arial" w:hAnsi="Arial" w:cs="Arial"/>
                  <w:b/>
                  <w:szCs w:val="20"/>
                  <w:lang w:val="fr-FR"/>
                </w:rPr>
                <w:t>617</w:t>
              </w:r>
            </w:ins>
            <w:r w:rsidRPr="00EC5256">
              <w:rPr>
                <w:rFonts w:ascii="Arial" w:hAnsi="Arial" w:cs="Arial"/>
                <w:b/>
                <w:szCs w:val="20"/>
                <w:lang w:val="fr-FR"/>
              </w:rPr>
              <w:t>. Ce produit a-t-il été en rupture de stock au cours des trois derniers mois ?</w:t>
            </w:r>
          </w:p>
          <w:p w14:paraId="0FEBF83E" w14:textId="77777777" w:rsidR="00C02C57" w:rsidRPr="00EC5256" w:rsidRDefault="00C02C57" w:rsidP="00C02C57">
            <w:pPr>
              <w:pStyle w:val="ListParagraph1"/>
              <w:ind w:left="0"/>
              <w:rPr>
                <w:rFonts w:ascii="Arial" w:hAnsi="Arial" w:cs="Arial"/>
                <w:bCs/>
                <w:szCs w:val="20"/>
                <w:lang w:val="fr-FR"/>
              </w:rPr>
            </w:pPr>
            <w:r w:rsidRPr="00EC5256">
              <w:rPr>
                <w:rFonts w:ascii="Arial" w:hAnsi="Arial" w:cs="Arial"/>
                <w:bCs/>
                <w:szCs w:val="20"/>
                <w:lang w:val="fr-FR"/>
              </w:rPr>
              <w:t>Oui-1</w:t>
            </w:r>
          </w:p>
          <w:p w14:paraId="6A9F23DC" w14:textId="3C1F175B" w:rsidR="00C02C57" w:rsidRPr="00EC5256" w:rsidRDefault="003874A6" w:rsidP="00C02C57">
            <w:pPr>
              <w:pStyle w:val="ListParagraph1"/>
              <w:ind w:left="0"/>
              <w:rPr>
                <w:rFonts w:ascii="Arial" w:hAnsi="Arial" w:cs="Arial"/>
                <w:bCs/>
                <w:szCs w:val="20"/>
                <w:lang w:val="fr-FR"/>
              </w:rPr>
            </w:pPr>
            <w:r w:rsidRPr="00EC5256">
              <w:rPr>
                <w:rFonts w:ascii="Arial" w:hAnsi="Arial" w:cs="Arial"/>
                <w:bCs/>
                <w:szCs w:val="20"/>
                <w:lang w:val="fr-FR"/>
              </w:rPr>
              <w:t>Non</w:t>
            </w:r>
            <w:r w:rsidR="00C02C57" w:rsidRPr="00EC5256">
              <w:rPr>
                <w:rFonts w:ascii="Arial" w:hAnsi="Arial" w:cs="Arial"/>
                <w:bCs/>
                <w:szCs w:val="20"/>
                <w:lang w:val="fr-FR"/>
              </w:rPr>
              <w:t xml:space="preserve"> -2</w:t>
            </w:r>
          </w:p>
          <w:p w14:paraId="762F97BE" w14:textId="77777777" w:rsidR="00C02C57" w:rsidRPr="00EC5256" w:rsidRDefault="00C02C57" w:rsidP="00C02C57">
            <w:pPr>
              <w:pStyle w:val="ListParagraph1"/>
              <w:ind w:left="0"/>
              <w:rPr>
                <w:rFonts w:ascii="Arial" w:hAnsi="Arial" w:cs="Arial"/>
                <w:b/>
                <w:bCs/>
                <w:szCs w:val="20"/>
                <w:lang w:val="fr-FR"/>
              </w:rPr>
            </w:pPr>
            <w:r w:rsidRPr="00EC5256">
              <w:rPr>
                <w:rFonts w:ascii="Arial" w:hAnsi="Arial" w:cs="Arial"/>
                <w:b/>
                <w:bCs/>
                <w:szCs w:val="20"/>
                <w:lang w:val="fr-FR"/>
              </w:rPr>
              <w:t>[Si réponse =2</w:t>
            </w:r>
          </w:p>
          <w:p w14:paraId="7ADD06C9" w14:textId="1ADD58A6" w:rsidR="00C02C57" w:rsidRPr="00EC5256" w:rsidRDefault="00C02C57" w:rsidP="00C02C57">
            <w:pPr>
              <w:pStyle w:val="ListParagraph1"/>
              <w:ind w:left="0"/>
              <w:rPr>
                <w:rFonts w:ascii="Arial" w:hAnsi="Arial" w:cs="Arial"/>
                <w:b/>
                <w:bCs/>
                <w:szCs w:val="20"/>
                <w:lang w:val="fr-FR"/>
              </w:rPr>
            </w:pPr>
            <w:r w:rsidRPr="00EC5256">
              <w:rPr>
                <w:rFonts w:ascii="Arial" w:hAnsi="Arial" w:cs="Arial"/>
                <w:b/>
                <w:bCs/>
                <w:szCs w:val="20"/>
                <w:lang w:val="fr-FR"/>
              </w:rPr>
              <w:t>Passez au produit suivant]</w:t>
            </w:r>
          </w:p>
        </w:tc>
        <w:tc>
          <w:tcPr>
            <w:tcW w:w="824" w:type="pct"/>
          </w:tcPr>
          <w:p w14:paraId="3850A7B4" w14:textId="0FC29793" w:rsidR="00C02C57" w:rsidRPr="00EC5256" w:rsidRDefault="00C02C57" w:rsidP="00C02C57">
            <w:pPr>
              <w:rPr>
                <w:rFonts w:ascii="Arial" w:hAnsi="Arial" w:cs="Arial"/>
                <w:b/>
                <w:szCs w:val="20"/>
                <w:lang w:val="fr-FR"/>
              </w:rPr>
            </w:pPr>
            <w:del w:id="914" w:author="Reviewer" w:date="2025-03-23T22:38:00Z" w16du:dateUtc="2025-03-23T19:38:00Z">
              <w:r w:rsidRPr="00EC5256" w:rsidDel="00AE60C3">
                <w:rPr>
                  <w:rFonts w:ascii="Arial" w:hAnsi="Arial" w:cs="Arial"/>
                  <w:b/>
                  <w:szCs w:val="20"/>
                  <w:lang w:val="fr-FR"/>
                </w:rPr>
                <w:delText>609</w:delText>
              </w:r>
            </w:del>
            <w:ins w:id="915" w:author="Reviewer" w:date="2025-03-23T22:38:00Z" w16du:dateUtc="2025-03-23T19:38:00Z">
              <w:r w:rsidR="00AE60C3">
                <w:rPr>
                  <w:rFonts w:ascii="Arial" w:hAnsi="Arial" w:cs="Arial"/>
                  <w:b/>
                  <w:szCs w:val="20"/>
                  <w:lang w:val="fr-FR"/>
                </w:rPr>
                <w:t>618</w:t>
              </w:r>
            </w:ins>
            <w:r w:rsidRPr="00EC5256">
              <w:rPr>
                <w:rFonts w:ascii="Arial" w:hAnsi="Arial" w:cs="Arial"/>
                <w:b/>
                <w:szCs w:val="20"/>
                <w:lang w:val="fr-FR"/>
              </w:rPr>
              <w:t>. Depuis combien de temps (en mois) ce produit n'est pas disponible dans la structure sanitaire ?</w:t>
            </w:r>
          </w:p>
          <w:p w14:paraId="093E807B" w14:textId="77777777" w:rsidR="00C02C57" w:rsidRPr="00EC5256" w:rsidRDefault="00C02C57" w:rsidP="00C02C57">
            <w:pPr>
              <w:rPr>
                <w:rFonts w:ascii="Arial" w:hAnsi="Arial" w:cs="Arial"/>
                <w:bCs/>
                <w:szCs w:val="20"/>
                <w:lang w:val="fr-FR"/>
              </w:rPr>
            </w:pPr>
          </w:p>
          <w:p w14:paraId="2F79CFBF" w14:textId="3DD3AB3A" w:rsidR="00C02C57" w:rsidRPr="00EC5256" w:rsidRDefault="00C02C57" w:rsidP="00C02C57">
            <w:pPr>
              <w:tabs>
                <w:tab w:val="right" w:leader="dot" w:pos="4092"/>
              </w:tabs>
              <w:rPr>
                <w:rFonts w:ascii="Arial" w:hAnsi="Arial" w:cs="Arial"/>
                <w:b/>
                <w:bCs/>
                <w:szCs w:val="20"/>
                <w:lang w:val="fr-FR"/>
              </w:rPr>
            </w:pPr>
            <w:r w:rsidRPr="00EC5256">
              <w:rPr>
                <w:rFonts w:ascii="Arial" w:hAnsi="Arial" w:cs="Arial"/>
                <w:b/>
                <w:bCs/>
                <w:szCs w:val="20"/>
                <w:lang w:val="fr-FR"/>
              </w:rPr>
              <w:t>[ENREGISTRER « 0 » SI MOINS D'UN MOIS]</w:t>
            </w:r>
          </w:p>
        </w:tc>
        <w:tc>
          <w:tcPr>
            <w:tcW w:w="980" w:type="pct"/>
          </w:tcPr>
          <w:p w14:paraId="089630D7" w14:textId="426A34F9" w:rsidR="00C02C57" w:rsidRPr="00EC5256" w:rsidRDefault="00C02C57" w:rsidP="00C02C57">
            <w:pPr>
              <w:rPr>
                <w:rFonts w:ascii="Arial" w:hAnsi="Arial" w:cs="Arial"/>
                <w:b/>
                <w:szCs w:val="20"/>
                <w:lang w:val="fr-FR"/>
              </w:rPr>
            </w:pPr>
            <w:del w:id="916" w:author="Reviewer" w:date="2025-03-23T22:38:00Z" w16du:dateUtc="2025-03-23T19:38:00Z">
              <w:r w:rsidRPr="00EC5256" w:rsidDel="00AE60C3">
                <w:rPr>
                  <w:rFonts w:ascii="Arial" w:hAnsi="Arial" w:cs="Arial"/>
                  <w:b/>
                  <w:szCs w:val="20"/>
                  <w:lang w:val="fr-FR"/>
                </w:rPr>
                <w:delText>610</w:delText>
              </w:r>
            </w:del>
            <w:ins w:id="917" w:author="Reviewer" w:date="2025-03-23T22:38:00Z" w16du:dateUtc="2025-03-23T19:38:00Z">
              <w:r w:rsidR="00AE60C3">
                <w:rPr>
                  <w:rFonts w:ascii="Arial" w:hAnsi="Arial" w:cs="Arial"/>
                  <w:b/>
                  <w:szCs w:val="20"/>
                  <w:lang w:val="fr-FR"/>
                </w:rPr>
                <w:t>619</w:t>
              </w:r>
            </w:ins>
            <w:r w:rsidRPr="00EC5256">
              <w:rPr>
                <w:rFonts w:ascii="Arial" w:hAnsi="Arial" w:cs="Arial"/>
                <w:b/>
                <w:szCs w:val="20"/>
                <w:lang w:val="fr-FR"/>
              </w:rPr>
              <w:t xml:space="preserve">. Raisons de la </w:t>
            </w:r>
            <w:r w:rsidR="003874A6" w:rsidRPr="00EC5256">
              <w:rPr>
                <w:rFonts w:ascii="Arial" w:hAnsi="Arial" w:cs="Arial"/>
                <w:b/>
                <w:szCs w:val="20"/>
                <w:lang w:val="fr-FR"/>
              </w:rPr>
              <w:t>Non</w:t>
            </w:r>
            <w:r w:rsidRPr="00EC5256">
              <w:rPr>
                <w:rFonts w:ascii="Arial" w:hAnsi="Arial" w:cs="Arial"/>
                <w:b/>
                <w:szCs w:val="20"/>
                <w:lang w:val="fr-FR"/>
              </w:rPr>
              <w:t xml:space="preserve">-disponibilité </w:t>
            </w:r>
          </w:p>
          <w:p w14:paraId="04DC5717" w14:textId="77777777" w:rsidR="00C02C57" w:rsidRPr="00EC5256" w:rsidRDefault="00C02C57" w:rsidP="00C02C57">
            <w:pPr>
              <w:rPr>
                <w:rFonts w:ascii="Arial" w:hAnsi="Arial" w:cs="Arial"/>
                <w:bCs/>
                <w:szCs w:val="20"/>
                <w:lang w:val="fr-FR"/>
              </w:rPr>
            </w:pPr>
          </w:p>
          <w:p w14:paraId="1405BC90" w14:textId="77777777" w:rsidR="00C02C57" w:rsidRPr="00EC5256" w:rsidRDefault="00C02C57" w:rsidP="00C02C57">
            <w:pPr>
              <w:rPr>
                <w:rFonts w:ascii="Arial" w:hAnsi="Arial" w:cs="Arial"/>
                <w:bCs/>
                <w:szCs w:val="20"/>
                <w:lang w:val="fr-FR"/>
              </w:rPr>
            </w:pPr>
            <w:r w:rsidRPr="00EC5256">
              <w:rPr>
                <w:rFonts w:ascii="Arial" w:hAnsi="Arial" w:cs="Arial"/>
                <w:bCs/>
                <w:szCs w:val="20"/>
                <w:lang w:val="fr-FR"/>
              </w:rPr>
              <w:t>Pas d'approvisionnement reçu-1, contraintes budgétaires-2, options d'achat limitées-3</w:t>
            </w:r>
          </w:p>
          <w:p w14:paraId="3B1FA46C" w14:textId="77777777" w:rsidR="00C02C57" w:rsidRPr="00EC5256" w:rsidRDefault="00C02C57" w:rsidP="00C02C57">
            <w:pPr>
              <w:rPr>
                <w:rFonts w:ascii="Arial" w:hAnsi="Arial" w:cs="Arial"/>
                <w:bCs/>
                <w:szCs w:val="20"/>
                <w:lang w:val="fr-FR"/>
              </w:rPr>
            </w:pPr>
            <w:r w:rsidRPr="00EC5256">
              <w:rPr>
                <w:rFonts w:ascii="Arial" w:hAnsi="Arial" w:cs="Arial"/>
                <w:bCs/>
                <w:szCs w:val="20"/>
                <w:lang w:val="fr-FR"/>
              </w:rPr>
              <w:t>Problèmes d'assurance qualité-4</w:t>
            </w:r>
          </w:p>
          <w:p w14:paraId="06B4B55F" w14:textId="47F3A158" w:rsidR="00C02C57" w:rsidRPr="00EC5256" w:rsidRDefault="00C02C57" w:rsidP="00C02C57">
            <w:pPr>
              <w:rPr>
                <w:rFonts w:ascii="Arial" w:hAnsi="Arial" w:cs="Arial"/>
                <w:bCs/>
                <w:szCs w:val="20"/>
                <w:lang w:val="fr-FR"/>
              </w:rPr>
            </w:pPr>
            <w:r w:rsidRPr="00EC5256">
              <w:rPr>
                <w:rFonts w:ascii="Arial" w:hAnsi="Arial" w:cs="Arial"/>
                <w:bCs/>
                <w:szCs w:val="20"/>
                <w:lang w:val="fr-FR"/>
              </w:rPr>
              <w:t>Autre (préciser)-5</w:t>
            </w:r>
          </w:p>
        </w:tc>
        <w:tc>
          <w:tcPr>
            <w:tcW w:w="388" w:type="pct"/>
          </w:tcPr>
          <w:p w14:paraId="5D9EB70E" w14:textId="77777777" w:rsidR="00C02C57" w:rsidRPr="00EC5256" w:rsidRDefault="00C02C57" w:rsidP="00C02C57">
            <w:pPr>
              <w:rPr>
                <w:rFonts w:ascii="Arial" w:hAnsi="Arial" w:cs="Arial"/>
                <w:b/>
                <w:szCs w:val="20"/>
                <w:lang w:val="fr-FR"/>
              </w:rPr>
            </w:pPr>
          </w:p>
          <w:p w14:paraId="2CE1811C" w14:textId="77777777" w:rsidR="00C02C57" w:rsidRPr="00EC5256" w:rsidRDefault="00C02C57" w:rsidP="00C02C57">
            <w:pPr>
              <w:rPr>
                <w:rFonts w:ascii="Arial" w:hAnsi="Arial" w:cs="Arial"/>
                <w:b/>
                <w:szCs w:val="20"/>
                <w:lang w:val="fr-FR"/>
              </w:rPr>
            </w:pPr>
          </w:p>
          <w:p w14:paraId="6222CDA9" w14:textId="77777777" w:rsidR="00C02C57" w:rsidRPr="00EC5256" w:rsidRDefault="00C02C57" w:rsidP="00C02C57">
            <w:pPr>
              <w:rPr>
                <w:rFonts w:ascii="Arial" w:hAnsi="Arial" w:cs="Arial"/>
                <w:b/>
                <w:szCs w:val="20"/>
                <w:lang w:val="fr-FR"/>
              </w:rPr>
            </w:pPr>
          </w:p>
          <w:p w14:paraId="6C38B8F7" w14:textId="77777777" w:rsidR="00C02C57" w:rsidRPr="00EC5256" w:rsidRDefault="00C02C57" w:rsidP="00C02C57">
            <w:pPr>
              <w:rPr>
                <w:rFonts w:ascii="Arial" w:hAnsi="Arial" w:cs="Arial"/>
                <w:b/>
                <w:szCs w:val="20"/>
                <w:lang w:val="fr-FR"/>
              </w:rPr>
            </w:pPr>
          </w:p>
          <w:p w14:paraId="4121AD77" w14:textId="2894D502" w:rsidR="00C02C57" w:rsidRPr="00EC5256" w:rsidRDefault="00C02C57" w:rsidP="00C02C57">
            <w:pPr>
              <w:rPr>
                <w:rFonts w:ascii="Arial" w:hAnsi="Arial" w:cs="Arial"/>
                <w:b/>
                <w:szCs w:val="20"/>
                <w:lang w:val="fr-FR"/>
              </w:rPr>
            </w:pPr>
          </w:p>
        </w:tc>
      </w:tr>
      <w:tr w:rsidR="00B60DFA" w:rsidRPr="002D084C" w14:paraId="7BB01C7E" w14:textId="77777777" w:rsidTr="00EC5256">
        <w:trPr>
          <w:cantSplit/>
          <w:trHeight w:val="301"/>
        </w:trPr>
        <w:tc>
          <w:tcPr>
            <w:tcW w:w="292" w:type="pct"/>
            <w:vAlign w:val="center"/>
          </w:tcPr>
          <w:p w14:paraId="1487412A" w14:textId="77777777" w:rsidR="00B60DFA" w:rsidRPr="00EC5256" w:rsidRDefault="00B60DFA" w:rsidP="00B3152E">
            <w:pPr>
              <w:pStyle w:val="ListParagraph"/>
              <w:numPr>
                <w:ilvl w:val="0"/>
                <w:numId w:val="20"/>
              </w:numPr>
              <w:spacing w:after="0"/>
              <w:rPr>
                <w:rFonts w:ascii="Arial" w:hAnsi="Arial" w:cs="Arial"/>
                <w:bCs/>
                <w:szCs w:val="20"/>
                <w:lang w:val="fr-FR"/>
              </w:rPr>
            </w:pPr>
          </w:p>
        </w:tc>
        <w:tc>
          <w:tcPr>
            <w:tcW w:w="1124" w:type="pct"/>
            <w:vAlign w:val="center"/>
          </w:tcPr>
          <w:p w14:paraId="23DBAAB9" w14:textId="24CBB94F" w:rsidR="00B60DFA" w:rsidRPr="00EC5256" w:rsidRDefault="00B60DFA" w:rsidP="009132D8">
            <w:pPr>
              <w:pStyle w:val="ListParagraph1"/>
              <w:spacing w:after="0" w:line="276" w:lineRule="auto"/>
              <w:ind w:left="0"/>
              <w:rPr>
                <w:rFonts w:ascii="Arial" w:hAnsi="Arial" w:cs="Arial"/>
                <w:szCs w:val="20"/>
                <w:lang w:val="fr-FR"/>
              </w:rPr>
            </w:pPr>
            <w:r w:rsidRPr="00EC5256">
              <w:rPr>
                <w:lang w:val="fr-FR"/>
              </w:rPr>
              <w:t>Préservatif Masculin</w:t>
            </w:r>
          </w:p>
        </w:tc>
        <w:tc>
          <w:tcPr>
            <w:tcW w:w="792" w:type="pct"/>
            <w:vAlign w:val="center"/>
          </w:tcPr>
          <w:p w14:paraId="3D31331B" w14:textId="77777777" w:rsidR="00B60DFA" w:rsidRPr="00EC5256" w:rsidRDefault="00B60DFA"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2382599E" w14:textId="224BEB91" w:rsidR="00B60DFA" w:rsidRPr="00EC5256" w:rsidRDefault="00B60DFA"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5AB4CED3" w14:textId="661082E1" w:rsidR="00B60DFA" w:rsidRPr="00EC5256" w:rsidRDefault="00B60DFA" w:rsidP="00EC5256">
            <w:pPr>
              <w:jc w:val="center"/>
              <w:rPr>
                <w:rFonts w:ascii="Arial" w:hAnsi="Arial" w:cs="Arial"/>
                <w:bCs/>
                <w:szCs w:val="20"/>
                <w:lang w:val="fr-FR"/>
              </w:rPr>
            </w:pPr>
            <w:r w:rsidRPr="002D084C">
              <w:rPr>
                <w:rFonts w:ascii="Arial" w:hAnsi="Arial" w:cs="Arial"/>
                <w:bCs/>
                <w:noProof/>
                <w:szCs w:val="20"/>
                <w:lang w:val="fr-FR" w:eastAsia="fr-FR"/>
              </w:rPr>
              <mc:AlternateContent>
                <mc:Choice Requires="wpg">
                  <w:drawing>
                    <wp:anchor distT="0" distB="0" distL="114300" distR="114300" simplePos="0" relativeHeight="252228608" behindDoc="0" locked="0" layoutInCell="1" allowOverlap="1" wp14:anchorId="2279EC06" wp14:editId="5B2F23EE">
                      <wp:simplePos x="0" y="0"/>
                      <wp:positionH relativeFrom="column">
                        <wp:posOffset>138772</wp:posOffset>
                      </wp:positionH>
                      <wp:positionV relativeFrom="paragraph">
                        <wp:posOffset>43446</wp:posOffset>
                      </wp:positionV>
                      <wp:extent cx="433710" cy="144000"/>
                      <wp:effectExtent l="0" t="0" r="23495" b="27940"/>
                      <wp:wrapNone/>
                      <wp:docPr id="139" name="Group 139"/>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40"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1"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4129B0D3" id="Group 139" o:spid="_x0000_s1026" style="position:absolute;margin-left:10.95pt;margin-top:3.4pt;width:34.15pt;height:11.35pt;z-index:252228608"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"/>
                    </v:group>
                  </w:pict>
                </mc:Fallback>
              </mc:AlternateContent>
            </w:r>
          </w:p>
        </w:tc>
        <w:tc>
          <w:tcPr>
            <w:tcW w:w="980" w:type="pct"/>
            <w:vAlign w:val="center"/>
          </w:tcPr>
          <w:p w14:paraId="656F58FB"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restart"/>
            <w:vAlign w:val="center"/>
          </w:tcPr>
          <w:p w14:paraId="7BB57756" w14:textId="77777777" w:rsidR="00B60DFA" w:rsidRPr="00EC5256" w:rsidRDefault="00B60DFA" w:rsidP="00B60DFA">
            <w:pPr>
              <w:rPr>
                <w:rFonts w:ascii="Arial" w:hAnsi="Arial" w:cs="Arial"/>
                <w:bCs/>
                <w:szCs w:val="20"/>
                <w:lang w:val="fr-FR"/>
              </w:rPr>
            </w:pPr>
          </w:p>
        </w:tc>
      </w:tr>
      <w:tr w:rsidR="00B60DFA" w:rsidRPr="002D084C" w14:paraId="5E62043C" w14:textId="77777777" w:rsidTr="00EC5256">
        <w:trPr>
          <w:cantSplit/>
          <w:trHeight w:val="307"/>
        </w:trPr>
        <w:tc>
          <w:tcPr>
            <w:tcW w:w="292" w:type="pct"/>
            <w:vAlign w:val="center"/>
          </w:tcPr>
          <w:p w14:paraId="2E421086" w14:textId="77777777" w:rsidR="00B60DFA" w:rsidRPr="00EC5256" w:rsidRDefault="00B60DFA" w:rsidP="00B3152E">
            <w:pPr>
              <w:pStyle w:val="ListParagraph"/>
              <w:numPr>
                <w:ilvl w:val="0"/>
                <w:numId w:val="20"/>
              </w:numPr>
              <w:spacing w:after="0"/>
              <w:rPr>
                <w:rFonts w:ascii="Arial" w:hAnsi="Arial" w:cs="Arial"/>
                <w:bCs/>
                <w:szCs w:val="20"/>
                <w:lang w:val="fr-FR"/>
              </w:rPr>
            </w:pPr>
          </w:p>
        </w:tc>
        <w:tc>
          <w:tcPr>
            <w:tcW w:w="1124" w:type="pct"/>
            <w:vAlign w:val="center"/>
          </w:tcPr>
          <w:p w14:paraId="3780BD2C" w14:textId="6F38B702" w:rsidR="00B60DFA" w:rsidRPr="00EC5256" w:rsidRDefault="00B60DFA" w:rsidP="00EC5256">
            <w:pPr>
              <w:pStyle w:val="ListParagraph1"/>
              <w:spacing w:after="0" w:line="276" w:lineRule="auto"/>
              <w:ind w:left="0"/>
              <w:rPr>
                <w:rFonts w:ascii="Arial" w:hAnsi="Arial" w:cs="Arial"/>
                <w:spacing w:val="-2"/>
                <w:szCs w:val="20"/>
                <w:lang w:val="fr-FR"/>
              </w:rPr>
            </w:pPr>
            <w:r w:rsidRPr="00EC5256">
              <w:rPr>
                <w:lang w:val="fr-FR"/>
              </w:rPr>
              <w:t>Préservatif féminin</w:t>
            </w:r>
          </w:p>
        </w:tc>
        <w:tc>
          <w:tcPr>
            <w:tcW w:w="792" w:type="pct"/>
            <w:vAlign w:val="center"/>
          </w:tcPr>
          <w:p w14:paraId="60E60850" w14:textId="77777777" w:rsidR="00B60DFA" w:rsidRPr="00EC5256" w:rsidRDefault="00B60DFA"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73D9E244" w14:textId="6D023F6C" w:rsidR="00B60DFA" w:rsidRPr="00EC5256" w:rsidRDefault="00B60DFA"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08CA388D" w14:textId="61F03CC8" w:rsidR="00B60DFA" w:rsidRPr="00EC5256" w:rsidRDefault="00B60DFA" w:rsidP="00EC5256">
            <w:pPr>
              <w:jc w:val="center"/>
              <w:rPr>
                <w:rFonts w:ascii="Arial" w:hAnsi="Arial" w:cs="Arial"/>
                <w:bCs/>
                <w:szCs w:val="20"/>
                <w:lang w:val="fr-FR"/>
              </w:rPr>
            </w:pPr>
            <w:r w:rsidRPr="002D084C">
              <w:rPr>
                <w:rFonts w:ascii="Arial" w:hAnsi="Arial" w:cs="Arial"/>
                <w:bCs/>
                <w:noProof/>
                <w:szCs w:val="20"/>
                <w:lang w:val="fr-FR" w:eastAsia="fr-FR"/>
              </w:rPr>
              <mc:AlternateContent>
                <mc:Choice Requires="wpg">
                  <w:drawing>
                    <wp:anchor distT="0" distB="0" distL="114300" distR="114300" simplePos="0" relativeHeight="252224512" behindDoc="0" locked="0" layoutInCell="1" allowOverlap="1" wp14:anchorId="3030BBA1" wp14:editId="1CAFB015">
                      <wp:simplePos x="0" y="0"/>
                      <wp:positionH relativeFrom="column">
                        <wp:posOffset>137795</wp:posOffset>
                      </wp:positionH>
                      <wp:positionV relativeFrom="paragraph">
                        <wp:posOffset>81714</wp:posOffset>
                      </wp:positionV>
                      <wp:extent cx="433710" cy="144000"/>
                      <wp:effectExtent l="0" t="0" r="23495" b="27940"/>
                      <wp:wrapNone/>
                      <wp:docPr id="1920869326" name="Group 1920869326"/>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920869327"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29"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1000FEB3" id="Group 1920869326" o:spid="_x0000_s1026" style="position:absolute;margin-left:10.85pt;margin-top:6.45pt;width:34.15pt;height:11.35pt;z-index:252224512"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"/>
                    </v:group>
                  </w:pict>
                </mc:Fallback>
              </mc:AlternateContent>
            </w:r>
          </w:p>
        </w:tc>
        <w:tc>
          <w:tcPr>
            <w:tcW w:w="980" w:type="pct"/>
            <w:vAlign w:val="center"/>
          </w:tcPr>
          <w:p w14:paraId="50E837C9"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ign w:val="center"/>
          </w:tcPr>
          <w:p w14:paraId="77B10D8E" w14:textId="77777777" w:rsidR="00B60DFA" w:rsidRPr="00EC5256" w:rsidRDefault="00B60DFA" w:rsidP="00B60DFA">
            <w:pPr>
              <w:rPr>
                <w:rFonts w:ascii="Arial" w:hAnsi="Arial" w:cs="Arial"/>
                <w:bCs/>
                <w:szCs w:val="20"/>
                <w:lang w:val="fr-FR"/>
              </w:rPr>
            </w:pPr>
          </w:p>
        </w:tc>
      </w:tr>
      <w:tr w:rsidR="00B60DFA" w:rsidRPr="002D084C" w14:paraId="6252AB16" w14:textId="77777777" w:rsidTr="00EC5256">
        <w:trPr>
          <w:cantSplit/>
          <w:trHeight w:val="20"/>
        </w:trPr>
        <w:tc>
          <w:tcPr>
            <w:tcW w:w="292" w:type="pct"/>
            <w:vAlign w:val="center"/>
          </w:tcPr>
          <w:p w14:paraId="7149512E" w14:textId="77777777" w:rsidR="00B60DFA" w:rsidRPr="00EC5256" w:rsidRDefault="00B60DFA" w:rsidP="00B3152E">
            <w:pPr>
              <w:pStyle w:val="ListParagraph"/>
              <w:numPr>
                <w:ilvl w:val="0"/>
                <w:numId w:val="20"/>
              </w:numPr>
              <w:spacing w:after="0"/>
              <w:rPr>
                <w:rFonts w:ascii="Arial" w:hAnsi="Arial" w:cs="Arial"/>
                <w:bCs/>
                <w:szCs w:val="20"/>
                <w:lang w:val="fr-FR"/>
              </w:rPr>
            </w:pPr>
          </w:p>
        </w:tc>
        <w:tc>
          <w:tcPr>
            <w:tcW w:w="1124" w:type="pct"/>
            <w:vAlign w:val="center"/>
          </w:tcPr>
          <w:p w14:paraId="24BC3452" w14:textId="7F000D49" w:rsidR="00B60DFA" w:rsidRPr="00EC5256" w:rsidRDefault="00C90DA6" w:rsidP="00EC5256">
            <w:pPr>
              <w:pStyle w:val="ListParagraph1"/>
              <w:spacing w:after="0" w:line="276" w:lineRule="auto"/>
              <w:ind w:left="0"/>
              <w:rPr>
                <w:rFonts w:ascii="Arial" w:hAnsi="Arial" w:cs="Arial"/>
                <w:szCs w:val="20"/>
                <w:lang w:val="fr-FR"/>
              </w:rPr>
            </w:pPr>
            <w:r>
              <w:rPr>
                <w:lang w:val="fr-FR"/>
              </w:rPr>
              <w:t>P</w:t>
            </w:r>
            <w:r w:rsidRPr="00C90DA6">
              <w:rPr>
                <w:lang w:val="fr-FR"/>
              </w:rPr>
              <w:t xml:space="preserve">ilule </w:t>
            </w:r>
            <w:r w:rsidR="001B2E3C">
              <w:rPr>
                <w:lang w:val="fr-FR"/>
              </w:rPr>
              <w:t>c</w:t>
            </w:r>
            <w:r w:rsidRPr="00C90DA6">
              <w:rPr>
                <w:lang w:val="fr-FR"/>
              </w:rPr>
              <w:t>ontraceptive d'</w:t>
            </w:r>
            <w:r w:rsidR="001B2E3C">
              <w:rPr>
                <w:lang w:val="fr-FR"/>
              </w:rPr>
              <w:t>u</w:t>
            </w:r>
            <w:r w:rsidRPr="00C90DA6">
              <w:rPr>
                <w:lang w:val="fr-FR"/>
              </w:rPr>
              <w:t>rgence</w:t>
            </w:r>
            <w:r w:rsidR="00C11B30">
              <w:rPr>
                <w:lang w:val="fr-FR"/>
              </w:rPr>
              <w:t xml:space="preserve"> (PCU)</w:t>
            </w:r>
          </w:p>
        </w:tc>
        <w:tc>
          <w:tcPr>
            <w:tcW w:w="792" w:type="pct"/>
            <w:vAlign w:val="center"/>
          </w:tcPr>
          <w:p w14:paraId="632FE2C3" w14:textId="77777777" w:rsidR="00B60DFA" w:rsidRPr="00EC5256" w:rsidRDefault="00B60DFA"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3F1B3CCA" w14:textId="77777777" w:rsidR="00B60DFA" w:rsidRPr="00EC5256" w:rsidRDefault="00B60DFA"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12F7E515" w14:textId="3A824B1D" w:rsidR="00B60DFA" w:rsidRPr="00EC5256" w:rsidRDefault="00B60DFA" w:rsidP="00EC5256">
            <w:pPr>
              <w:jc w:val="center"/>
              <w:rPr>
                <w:rFonts w:ascii="Arial" w:hAnsi="Arial" w:cs="Arial"/>
                <w:bCs/>
                <w:szCs w:val="20"/>
                <w:lang w:val="fr-FR"/>
              </w:rPr>
            </w:pPr>
            <w:r w:rsidRPr="002D084C">
              <w:rPr>
                <w:rFonts w:ascii="Arial" w:hAnsi="Arial" w:cs="Arial"/>
                <w:bCs/>
                <w:noProof/>
                <w:szCs w:val="20"/>
                <w:lang w:val="fr-FR" w:eastAsia="fr-FR"/>
              </w:rPr>
              <mc:AlternateContent>
                <mc:Choice Requires="wpg">
                  <w:drawing>
                    <wp:anchor distT="0" distB="0" distL="114300" distR="114300" simplePos="0" relativeHeight="252229632" behindDoc="0" locked="0" layoutInCell="1" allowOverlap="1" wp14:anchorId="3388665C" wp14:editId="2722D297">
                      <wp:simplePos x="0" y="0"/>
                      <wp:positionH relativeFrom="column">
                        <wp:posOffset>138772</wp:posOffset>
                      </wp:positionH>
                      <wp:positionV relativeFrom="paragraph">
                        <wp:posOffset>75418</wp:posOffset>
                      </wp:positionV>
                      <wp:extent cx="433710" cy="144000"/>
                      <wp:effectExtent l="0" t="0" r="23495" b="27940"/>
                      <wp:wrapNone/>
                      <wp:docPr id="142" name="Group 142"/>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43"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7"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8E473BC" id="Group 142" o:spid="_x0000_s1026" style="position:absolute;margin-left:10.95pt;margin-top:5.95pt;width:34.15pt;height:11.35pt;z-index:252229632"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4mwwAAANwAAAAPAAAAZHJzL2Rvd25yZXYueG1sRE9La8JA&#10;EL4L/odlBG+6qZ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XyxeJsMAAADcAAAADwAA&#10;AAAAAAAAAAAAAAAHAgAAZHJzL2Rvd25yZXYueG1sUEsFBgAAAAADAAMAtwAAAPcCAAAAAA==&#10;"/>
                    </v:group>
                  </w:pict>
                </mc:Fallback>
              </mc:AlternateContent>
            </w:r>
          </w:p>
        </w:tc>
        <w:tc>
          <w:tcPr>
            <w:tcW w:w="980" w:type="pct"/>
            <w:vAlign w:val="center"/>
          </w:tcPr>
          <w:p w14:paraId="4B1C05FC"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ign w:val="center"/>
          </w:tcPr>
          <w:p w14:paraId="0D1E6699" w14:textId="77777777" w:rsidR="00B60DFA" w:rsidRPr="00EC5256" w:rsidRDefault="00B60DFA" w:rsidP="00B60DFA">
            <w:pPr>
              <w:rPr>
                <w:rFonts w:ascii="Arial" w:hAnsi="Arial" w:cs="Arial"/>
                <w:bCs/>
                <w:szCs w:val="20"/>
                <w:lang w:val="fr-FR"/>
              </w:rPr>
            </w:pPr>
          </w:p>
        </w:tc>
      </w:tr>
      <w:tr w:rsidR="00B60DFA" w:rsidRPr="002D084C" w14:paraId="29BAF193" w14:textId="77777777" w:rsidTr="00EC5256">
        <w:trPr>
          <w:cantSplit/>
          <w:trHeight w:val="20"/>
        </w:trPr>
        <w:tc>
          <w:tcPr>
            <w:tcW w:w="292" w:type="pct"/>
            <w:vAlign w:val="center"/>
          </w:tcPr>
          <w:p w14:paraId="187A4AFA" w14:textId="77777777" w:rsidR="00B60DFA" w:rsidRPr="00EC5256" w:rsidRDefault="00B60DFA" w:rsidP="00B3152E">
            <w:pPr>
              <w:pStyle w:val="ListParagraph"/>
              <w:numPr>
                <w:ilvl w:val="0"/>
                <w:numId w:val="20"/>
              </w:numPr>
              <w:spacing w:after="0"/>
              <w:rPr>
                <w:rFonts w:ascii="Arial" w:hAnsi="Arial" w:cs="Arial"/>
                <w:bCs/>
                <w:szCs w:val="20"/>
                <w:lang w:val="fr-FR"/>
              </w:rPr>
            </w:pPr>
          </w:p>
        </w:tc>
        <w:tc>
          <w:tcPr>
            <w:tcW w:w="1124" w:type="pct"/>
            <w:vAlign w:val="center"/>
          </w:tcPr>
          <w:p w14:paraId="269B2673" w14:textId="32FA8C04" w:rsidR="00B60DFA" w:rsidRPr="00EC5256" w:rsidRDefault="00B60DFA" w:rsidP="00EC5256">
            <w:pPr>
              <w:pStyle w:val="ListParagraph1"/>
              <w:spacing w:after="0" w:line="276" w:lineRule="auto"/>
              <w:ind w:left="0"/>
              <w:rPr>
                <w:rFonts w:ascii="Arial" w:hAnsi="Arial" w:cs="Arial"/>
                <w:spacing w:val="-2"/>
                <w:szCs w:val="20"/>
                <w:lang w:val="fr-FR"/>
              </w:rPr>
            </w:pPr>
            <w:r w:rsidRPr="00EC5256">
              <w:rPr>
                <w:lang w:val="fr-FR"/>
              </w:rPr>
              <w:t>Injectable-</w:t>
            </w:r>
            <w:proofErr w:type="spellStart"/>
            <w:r w:rsidRPr="00EC5256">
              <w:rPr>
                <w:lang w:val="fr-FR"/>
              </w:rPr>
              <w:t>Depo</w:t>
            </w:r>
            <w:proofErr w:type="spellEnd"/>
            <w:r w:rsidRPr="00EC5256">
              <w:rPr>
                <w:lang w:val="fr-FR"/>
              </w:rPr>
              <w:t xml:space="preserve"> </w:t>
            </w:r>
            <w:proofErr w:type="spellStart"/>
            <w:r w:rsidRPr="00EC5256">
              <w:rPr>
                <w:lang w:val="fr-FR"/>
              </w:rPr>
              <w:t>Provera</w:t>
            </w:r>
            <w:proofErr w:type="spellEnd"/>
            <w:r w:rsidRPr="00EC5256">
              <w:rPr>
                <w:lang w:val="fr-FR"/>
              </w:rPr>
              <w:t xml:space="preserve"> </w:t>
            </w:r>
          </w:p>
        </w:tc>
        <w:tc>
          <w:tcPr>
            <w:tcW w:w="792" w:type="pct"/>
            <w:vAlign w:val="center"/>
          </w:tcPr>
          <w:p w14:paraId="291EC426" w14:textId="77777777" w:rsidR="00B60DFA" w:rsidRPr="00EC5256" w:rsidRDefault="00B60DFA"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1C57AC64" w14:textId="77777777" w:rsidR="00B60DFA" w:rsidRPr="00EC5256" w:rsidRDefault="00B60DFA"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6A7D2FD9" w14:textId="6A24808D" w:rsidR="00B60DFA" w:rsidRPr="00EC5256" w:rsidRDefault="00B60DFA" w:rsidP="00EC5256">
            <w:pPr>
              <w:jc w:val="center"/>
              <w:rPr>
                <w:rFonts w:ascii="Arial" w:hAnsi="Arial" w:cs="Arial"/>
                <w:bCs/>
                <w:szCs w:val="20"/>
                <w:lang w:val="fr-FR"/>
              </w:rPr>
            </w:pPr>
            <w:r w:rsidRPr="002D084C">
              <w:rPr>
                <w:rFonts w:ascii="Arial" w:hAnsi="Arial" w:cs="Arial"/>
                <w:bCs/>
                <w:noProof/>
                <w:szCs w:val="20"/>
                <w:lang w:val="fr-FR" w:eastAsia="fr-FR"/>
              </w:rPr>
              <mc:AlternateContent>
                <mc:Choice Requires="wpg">
                  <w:drawing>
                    <wp:anchor distT="0" distB="0" distL="114300" distR="114300" simplePos="0" relativeHeight="252225536" behindDoc="0" locked="0" layoutInCell="1" allowOverlap="1" wp14:anchorId="792A620E" wp14:editId="60572926">
                      <wp:simplePos x="0" y="0"/>
                      <wp:positionH relativeFrom="column">
                        <wp:posOffset>138068</wp:posOffset>
                      </wp:positionH>
                      <wp:positionV relativeFrom="paragraph">
                        <wp:posOffset>84126</wp:posOffset>
                      </wp:positionV>
                      <wp:extent cx="433705" cy="143510"/>
                      <wp:effectExtent l="0" t="0" r="23495" b="27940"/>
                      <wp:wrapNone/>
                      <wp:docPr id="1920869333" name="Group 1920869333"/>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34"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35"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14871665" id="Group 1920869333" o:spid="_x0000_s1026" style="position:absolute;margin-left:10.85pt;margin-top:6.6pt;width:34.15pt;height:11.3pt;z-index:252225536"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"/>
                    </v:group>
                  </w:pict>
                </mc:Fallback>
              </mc:AlternateContent>
            </w:r>
          </w:p>
        </w:tc>
        <w:tc>
          <w:tcPr>
            <w:tcW w:w="980" w:type="pct"/>
            <w:vAlign w:val="center"/>
          </w:tcPr>
          <w:p w14:paraId="5FA18886"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ign w:val="center"/>
          </w:tcPr>
          <w:p w14:paraId="52FF5DB6" w14:textId="77777777" w:rsidR="00B60DFA" w:rsidRPr="00EC5256" w:rsidRDefault="00B60DFA" w:rsidP="00B60DFA">
            <w:pPr>
              <w:rPr>
                <w:rFonts w:ascii="Arial" w:hAnsi="Arial" w:cs="Arial"/>
                <w:bCs/>
                <w:szCs w:val="20"/>
                <w:lang w:val="fr-FR"/>
              </w:rPr>
            </w:pPr>
          </w:p>
        </w:tc>
      </w:tr>
      <w:tr w:rsidR="00B60DFA" w:rsidRPr="002D084C" w14:paraId="6954A325" w14:textId="77777777" w:rsidTr="00EC5256">
        <w:trPr>
          <w:cantSplit/>
          <w:trHeight w:val="20"/>
        </w:trPr>
        <w:tc>
          <w:tcPr>
            <w:tcW w:w="292" w:type="pct"/>
            <w:vAlign w:val="center"/>
          </w:tcPr>
          <w:p w14:paraId="03D261CF" w14:textId="77777777" w:rsidR="00B60DFA" w:rsidRPr="00EC5256" w:rsidRDefault="00B60DFA" w:rsidP="00B3152E">
            <w:pPr>
              <w:pStyle w:val="ListParagraph"/>
              <w:numPr>
                <w:ilvl w:val="0"/>
                <w:numId w:val="20"/>
              </w:numPr>
              <w:spacing w:after="0"/>
              <w:rPr>
                <w:rFonts w:ascii="Arial" w:hAnsi="Arial" w:cs="Arial"/>
                <w:bCs/>
                <w:szCs w:val="20"/>
                <w:lang w:val="fr-FR"/>
              </w:rPr>
            </w:pPr>
          </w:p>
        </w:tc>
        <w:tc>
          <w:tcPr>
            <w:tcW w:w="1124" w:type="pct"/>
            <w:vAlign w:val="center"/>
          </w:tcPr>
          <w:p w14:paraId="38FEE7AA" w14:textId="60A552FD" w:rsidR="00B60DFA" w:rsidRPr="00EC5256" w:rsidRDefault="00B60DFA" w:rsidP="00EC5256">
            <w:pPr>
              <w:pStyle w:val="ListParagraph1"/>
              <w:spacing w:after="0" w:line="276" w:lineRule="auto"/>
              <w:ind w:left="0"/>
              <w:rPr>
                <w:rFonts w:ascii="Arial" w:hAnsi="Arial" w:cs="Arial"/>
                <w:spacing w:val="-2"/>
                <w:szCs w:val="20"/>
                <w:lang w:val="fr-FR"/>
              </w:rPr>
            </w:pPr>
            <w:r w:rsidRPr="00EC5256">
              <w:rPr>
                <w:lang w:val="fr-FR"/>
              </w:rPr>
              <w:t xml:space="preserve">Injectable - </w:t>
            </w:r>
            <w:proofErr w:type="spellStart"/>
            <w:r w:rsidRPr="00EC5256">
              <w:rPr>
                <w:lang w:val="fr-FR"/>
              </w:rPr>
              <w:t>Sayana</w:t>
            </w:r>
            <w:proofErr w:type="spellEnd"/>
            <w:r w:rsidRPr="00EC5256">
              <w:rPr>
                <w:lang w:val="fr-FR"/>
              </w:rPr>
              <w:t xml:space="preserve"> </w:t>
            </w:r>
            <w:proofErr w:type="spellStart"/>
            <w:r w:rsidRPr="00EC5256">
              <w:rPr>
                <w:lang w:val="fr-FR"/>
              </w:rPr>
              <w:t>Press</w:t>
            </w:r>
            <w:proofErr w:type="spellEnd"/>
          </w:p>
        </w:tc>
        <w:tc>
          <w:tcPr>
            <w:tcW w:w="792" w:type="pct"/>
            <w:vAlign w:val="center"/>
          </w:tcPr>
          <w:p w14:paraId="260A37B5" w14:textId="77777777" w:rsidR="00B60DFA" w:rsidRPr="00EC5256" w:rsidRDefault="00B60DFA"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7107D126" w14:textId="77777777" w:rsidR="00B60DFA" w:rsidRPr="00EC5256" w:rsidRDefault="00B60DFA"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53EF9A10" w14:textId="7DF5AFC9" w:rsidR="00B60DFA" w:rsidRPr="00EC5256" w:rsidRDefault="00B60DFA" w:rsidP="00EC5256">
            <w:pPr>
              <w:jc w:val="center"/>
              <w:rPr>
                <w:rFonts w:ascii="Arial" w:hAnsi="Arial" w:cs="Arial"/>
                <w:bCs/>
                <w:szCs w:val="20"/>
                <w:lang w:val="fr-FR"/>
              </w:rPr>
            </w:pPr>
            <w:r w:rsidRPr="002D084C">
              <w:rPr>
                <w:rFonts w:ascii="Arial" w:hAnsi="Arial" w:cs="Arial"/>
                <w:bCs/>
                <w:noProof/>
                <w:szCs w:val="20"/>
                <w:lang w:val="fr-FR" w:eastAsia="fr-FR"/>
              </w:rPr>
              <mc:AlternateContent>
                <mc:Choice Requires="wpg">
                  <w:drawing>
                    <wp:anchor distT="0" distB="0" distL="114300" distR="114300" simplePos="0" relativeHeight="252230656" behindDoc="0" locked="0" layoutInCell="1" allowOverlap="1" wp14:anchorId="5565B66B" wp14:editId="3FFEEC40">
                      <wp:simplePos x="0" y="0"/>
                      <wp:positionH relativeFrom="column">
                        <wp:posOffset>132377</wp:posOffset>
                      </wp:positionH>
                      <wp:positionV relativeFrom="paragraph">
                        <wp:posOffset>75419</wp:posOffset>
                      </wp:positionV>
                      <wp:extent cx="433710" cy="144000"/>
                      <wp:effectExtent l="0" t="0" r="23495" b="27940"/>
                      <wp:wrapNone/>
                      <wp:docPr id="155" name="Group 155"/>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56"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7"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842F52C" id="Group 155" o:spid="_x0000_s1026" style="position:absolute;margin-left:10.4pt;margin-top:5.95pt;width:34.15pt;height:11.35pt;z-index:252230656"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W1gwwAAANwAAAAPAAAAZHJzL2Rvd25yZXYueG1sRE9Na8JA&#10;EL0L/Q/LFHozm1oU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tbltYMMAAADcAAAADwAA&#10;AAAAAAAAAAAAAAAHAgAAZHJzL2Rvd25yZXYueG1sUEsFBgAAAAADAAMAtwAAAPcCA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cj7wwAAANwAAAAPAAAAZHJzL2Rvd25yZXYueG1sRE9La8JA&#10;EL4L/odlBG+6qc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2vXI+8MAAADcAAAADwAA&#10;AAAAAAAAAAAAAAAHAgAAZHJzL2Rvd25yZXYueG1sUEsFBgAAAAADAAMAtwAAAPcCAAAAAA==&#10;"/>
                    </v:group>
                  </w:pict>
                </mc:Fallback>
              </mc:AlternateContent>
            </w:r>
          </w:p>
        </w:tc>
        <w:tc>
          <w:tcPr>
            <w:tcW w:w="980" w:type="pct"/>
            <w:vAlign w:val="center"/>
          </w:tcPr>
          <w:p w14:paraId="29F62A03"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ign w:val="center"/>
          </w:tcPr>
          <w:p w14:paraId="63B67287" w14:textId="77777777" w:rsidR="00B60DFA" w:rsidRPr="00EC5256" w:rsidRDefault="00B60DFA" w:rsidP="00B60DFA">
            <w:pPr>
              <w:rPr>
                <w:rFonts w:ascii="Arial" w:hAnsi="Arial" w:cs="Arial"/>
                <w:bCs/>
                <w:szCs w:val="20"/>
                <w:lang w:val="fr-FR"/>
              </w:rPr>
            </w:pPr>
          </w:p>
        </w:tc>
      </w:tr>
      <w:tr w:rsidR="00B60DFA" w:rsidRPr="002D084C" w14:paraId="5078D0FB" w14:textId="77777777" w:rsidTr="00EC5256">
        <w:trPr>
          <w:cantSplit/>
          <w:trHeight w:val="20"/>
        </w:trPr>
        <w:tc>
          <w:tcPr>
            <w:tcW w:w="292" w:type="pct"/>
            <w:vAlign w:val="center"/>
          </w:tcPr>
          <w:p w14:paraId="6F03B72D" w14:textId="77777777" w:rsidR="00B60DFA" w:rsidRPr="00EC5256" w:rsidRDefault="00B60DFA" w:rsidP="00B3152E">
            <w:pPr>
              <w:pStyle w:val="ListParagraph"/>
              <w:numPr>
                <w:ilvl w:val="0"/>
                <w:numId w:val="20"/>
              </w:numPr>
              <w:spacing w:after="0"/>
              <w:rPr>
                <w:rFonts w:ascii="Arial" w:hAnsi="Arial" w:cs="Arial"/>
                <w:bCs/>
                <w:szCs w:val="20"/>
                <w:lang w:val="fr-FR"/>
              </w:rPr>
            </w:pPr>
          </w:p>
        </w:tc>
        <w:tc>
          <w:tcPr>
            <w:tcW w:w="1124" w:type="pct"/>
            <w:vAlign w:val="center"/>
          </w:tcPr>
          <w:p w14:paraId="7C973966" w14:textId="23DB054D" w:rsidR="00B60DFA" w:rsidRPr="00EC5256" w:rsidRDefault="00B60DFA" w:rsidP="009132D8">
            <w:pPr>
              <w:pStyle w:val="ListParagraph1"/>
              <w:spacing w:after="0" w:line="276" w:lineRule="auto"/>
              <w:ind w:left="0"/>
              <w:rPr>
                <w:rFonts w:ascii="Arial" w:hAnsi="Arial" w:cs="Arial"/>
                <w:spacing w:val="-2"/>
                <w:szCs w:val="20"/>
                <w:lang w:val="fr-FR"/>
              </w:rPr>
            </w:pPr>
            <w:r w:rsidRPr="00EC5256">
              <w:rPr>
                <w:lang w:val="fr-FR"/>
              </w:rPr>
              <w:t>Implants</w:t>
            </w:r>
          </w:p>
        </w:tc>
        <w:tc>
          <w:tcPr>
            <w:tcW w:w="792" w:type="pct"/>
            <w:vAlign w:val="center"/>
          </w:tcPr>
          <w:p w14:paraId="5081E83A" w14:textId="77777777" w:rsidR="00B60DFA" w:rsidRPr="00EC5256" w:rsidRDefault="00B60DFA"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22B6E1BF" w14:textId="77777777" w:rsidR="00B60DFA" w:rsidRPr="00EC5256" w:rsidRDefault="00B60DFA"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5CFF2CB5" w14:textId="6C04C6FA" w:rsidR="00B60DFA" w:rsidRPr="00EC5256" w:rsidRDefault="00B60DFA" w:rsidP="00EC5256">
            <w:pPr>
              <w:jc w:val="center"/>
              <w:rPr>
                <w:rFonts w:ascii="Arial" w:hAnsi="Arial" w:cs="Arial"/>
                <w:bCs/>
                <w:szCs w:val="20"/>
                <w:lang w:val="fr-FR"/>
              </w:rPr>
            </w:pPr>
          </w:p>
        </w:tc>
        <w:tc>
          <w:tcPr>
            <w:tcW w:w="980" w:type="pct"/>
            <w:vAlign w:val="center"/>
          </w:tcPr>
          <w:p w14:paraId="4463112B"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ign w:val="center"/>
          </w:tcPr>
          <w:p w14:paraId="27966A4D" w14:textId="77777777" w:rsidR="00B60DFA" w:rsidRPr="00EC5256" w:rsidRDefault="00B60DFA" w:rsidP="00B60DFA">
            <w:pPr>
              <w:rPr>
                <w:rFonts w:ascii="Arial" w:hAnsi="Arial" w:cs="Arial"/>
                <w:bCs/>
                <w:szCs w:val="20"/>
                <w:lang w:val="fr-FR"/>
              </w:rPr>
            </w:pPr>
          </w:p>
        </w:tc>
      </w:tr>
      <w:tr w:rsidR="00B60DFA" w:rsidRPr="002D084C" w14:paraId="2FB590A5" w14:textId="77777777" w:rsidTr="00EC5256">
        <w:trPr>
          <w:cantSplit/>
          <w:trHeight w:val="20"/>
        </w:trPr>
        <w:tc>
          <w:tcPr>
            <w:tcW w:w="292" w:type="pct"/>
            <w:vAlign w:val="center"/>
          </w:tcPr>
          <w:p w14:paraId="45F61230" w14:textId="77777777" w:rsidR="00B60DFA" w:rsidRPr="00EC5256" w:rsidRDefault="00B60DFA" w:rsidP="00B3152E">
            <w:pPr>
              <w:pStyle w:val="ListParagraph"/>
              <w:numPr>
                <w:ilvl w:val="0"/>
                <w:numId w:val="20"/>
              </w:numPr>
              <w:spacing w:after="0"/>
              <w:rPr>
                <w:rFonts w:ascii="Arial" w:hAnsi="Arial" w:cs="Arial"/>
                <w:bCs/>
                <w:szCs w:val="20"/>
                <w:lang w:val="fr-FR"/>
              </w:rPr>
            </w:pPr>
          </w:p>
        </w:tc>
        <w:tc>
          <w:tcPr>
            <w:tcW w:w="1124" w:type="pct"/>
            <w:vAlign w:val="center"/>
          </w:tcPr>
          <w:p w14:paraId="0C248F96" w14:textId="400AB629" w:rsidR="00B60DFA" w:rsidRPr="00EC5256" w:rsidRDefault="00EA271F" w:rsidP="009132D8">
            <w:pPr>
              <w:pStyle w:val="ListParagraph1"/>
              <w:spacing w:after="0" w:line="276" w:lineRule="auto"/>
              <w:ind w:left="0"/>
              <w:rPr>
                <w:rFonts w:ascii="Arial" w:hAnsi="Arial" w:cs="Arial"/>
                <w:szCs w:val="20"/>
                <w:lang w:val="fr-FR"/>
              </w:rPr>
            </w:pPr>
            <w:r w:rsidRPr="00EA271F">
              <w:rPr>
                <w:lang w:val="fr-FR"/>
              </w:rPr>
              <w:t>Pilule contraceptive orale</w:t>
            </w:r>
            <w:r w:rsidR="00C11B30">
              <w:rPr>
                <w:lang w:val="fr-FR"/>
              </w:rPr>
              <w:t xml:space="preserve"> (PCO)</w:t>
            </w:r>
            <w:r w:rsidR="00B60DFA" w:rsidRPr="00EC5256">
              <w:rPr>
                <w:lang w:val="fr-FR"/>
              </w:rPr>
              <w:t xml:space="preserve"> </w:t>
            </w:r>
          </w:p>
        </w:tc>
        <w:tc>
          <w:tcPr>
            <w:tcW w:w="792" w:type="pct"/>
            <w:vAlign w:val="center"/>
          </w:tcPr>
          <w:p w14:paraId="71A5204A" w14:textId="77777777" w:rsidR="00B60DFA" w:rsidRPr="00EC5256" w:rsidRDefault="00B60DFA"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66D4BCED" w14:textId="77777777" w:rsidR="00B60DFA" w:rsidRPr="00EC5256" w:rsidRDefault="00B60DFA"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0A60CEA8" w14:textId="31BA2286" w:rsidR="00B60DFA" w:rsidRPr="00EC5256" w:rsidRDefault="00B60DFA" w:rsidP="00EC5256">
            <w:pPr>
              <w:jc w:val="center"/>
              <w:rPr>
                <w:rFonts w:ascii="Arial" w:hAnsi="Arial" w:cs="Arial"/>
                <w:bCs/>
                <w:szCs w:val="20"/>
                <w:lang w:val="fr-FR"/>
              </w:rPr>
            </w:pPr>
            <w:r w:rsidRPr="002D084C">
              <w:rPr>
                <w:rFonts w:ascii="Arial" w:hAnsi="Arial" w:cs="Arial"/>
                <w:bCs/>
                <w:noProof/>
                <w:szCs w:val="20"/>
                <w:lang w:val="fr-FR" w:eastAsia="fr-FR"/>
              </w:rPr>
              <mc:AlternateContent>
                <mc:Choice Requires="wpg">
                  <w:drawing>
                    <wp:anchor distT="0" distB="0" distL="114300" distR="114300" simplePos="0" relativeHeight="252231680" behindDoc="0" locked="0" layoutInCell="1" allowOverlap="1" wp14:anchorId="4CCB4F43" wp14:editId="7756FCA9">
                      <wp:simplePos x="0" y="0"/>
                      <wp:positionH relativeFrom="column">
                        <wp:posOffset>138772</wp:posOffset>
                      </wp:positionH>
                      <wp:positionV relativeFrom="paragraph">
                        <wp:posOffset>68389</wp:posOffset>
                      </wp:positionV>
                      <wp:extent cx="433710" cy="144000"/>
                      <wp:effectExtent l="0" t="0" r="23495" b="27940"/>
                      <wp:wrapNone/>
                      <wp:docPr id="158" name="Group 158"/>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59"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7AED2060" id="Group 158" o:spid="_x0000_s1026" style="position:absolute;margin-left:10.95pt;margin-top:5.4pt;width:34.15pt;height:11.35pt;z-index:252231680"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group>
                  </w:pict>
                </mc:Fallback>
              </mc:AlternateContent>
            </w:r>
            <w:r w:rsidRPr="002D084C">
              <w:rPr>
                <w:rFonts w:ascii="Arial" w:hAnsi="Arial" w:cs="Arial"/>
                <w:bCs/>
                <w:noProof/>
                <w:szCs w:val="20"/>
                <w:lang w:val="fr-FR" w:eastAsia="fr-FR"/>
              </w:rPr>
              <mc:AlternateContent>
                <mc:Choice Requires="wpg">
                  <w:drawing>
                    <wp:anchor distT="0" distB="0" distL="114300" distR="114300" simplePos="0" relativeHeight="252226560" behindDoc="0" locked="0" layoutInCell="1" allowOverlap="1" wp14:anchorId="28F9DC38" wp14:editId="7754D25A">
                      <wp:simplePos x="0" y="0"/>
                      <wp:positionH relativeFrom="column">
                        <wp:posOffset>138430</wp:posOffset>
                      </wp:positionH>
                      <wp:positionV relativeFrom="paragraph">
                        <wp:posOffset>-191135</wp:posOffset>
                      </wp:positionV>
                      <wp:extent cx="433705" cy="143510"/>
                      <wp:effectExtent l="0" t="0" r="23495" b="27940"/>
                      <wp:wrapNone/>
                      <wp:docPr id="1920869339" name="Group 1920869339"/>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40"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41"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54719D5E" id="Group 1920869339" o:spid="_x0000_s1026" style="position:absolute;margin-left:10.9pt;margin-top:-15.05pt;width:34.15pt;height:11.3pt;z-index:252226560"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"/>
                    </v:group>
                  </w:pict>
                </mc:Fallback>
              </mc:AlternateContent>
            </w:r>
          </w:p>
        </w:tc>
        <w:tc>
          <w:tcPr>
            <w:tcW w:w="980" w:type="pct"/>
            <w:vAlign w:val="center"/>
          </w:tcPr>
          <w:p w14:paraId="3EE4AE7D"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ign w:val="center"/>
          </w:tcPr>
          <w:p w14:paraId="6606D8BC" w14:textId="77777777" w:rsidR="00B60DFA" w:rsidRPr="00EC5256" w:rsidRDefault="00B60DFA" w:rsidP="00B60DFA">
            <w:pPr>
              <w:rPr>
                <w:rFonts w:ascii="Arial" w:hAnsi="Arial" w:cs="Arial"/>
                <w:bCs/>
                <w:szCs w:val="20"/>
                <w:lang w:val="fr-FR"/>
              </w:rPr>
            </w:pPr>
          </w:p>
        </w:tc>
      </w:tr>
      <w:tr w:rsidR="00B60DFA" w:rsidRPr="002D084C" w14:paraId="310A2FDF" w14:textId="77777777" w:rsidTr="00EC5256">
        <w:trPr>
          <w:cantSplit/>
          <w:trHeight w:val="20"/>
        </w:trPr>
        <w:tc>
          <w:tcPr>
            <w:tcW w:w="292" w:type="pct"/>
            <w:vAlign w:val="center"/>
          </w:tcPr>
          <w:p w14:paraId="637AD671" w14:textId="77777777" w:rsidR="00B60DFA" w:rsidRPr="00EC5256" w:rsidRDefault="00B60DFA" w:rsidP="00B3152E">
            <w:pPr>
              <w:pStyle w:val="ListParagraph"/>
              <w:numPr>
                <w:ilvl w:val="0"/>
                <w:numId w:val="20"/>
              </w:numPr>
              <w:spacing w:after="0"/>
              <w:rPr>
                <w:rFonts w:ascii="Arial" w:hAnsi="Arial" w:cs="Arial"/>
                <w:bCs/>
                <w:szCs w:val="20"/>
                <w:lang w:val="fr-FR"/>
              </w:rPr>
            </w:pPr>
          </w:p>
        </w:tc>
        <w:tc>
          <w:tcPr>
            <w:tcW w:w="1124" w:type="pct"/>
            <w:vAlign w:val="center"/>
          </w:tcPr>
          <w:p w14:paraId="7A819858" w14:textId="4EBBA9B5" w:rsidR="00B60DFA" w:rsidRPr="00EC5256" w:rsidRDefault="00B60DFA" w:rsidP="009132D8">
            <w:pPr>
              <w:pStyle w:val="ListParagraph1"/>
              <w:spacing w:after="0" w:line="276" w:lineRule="auto"/>
              <w:ind w:left="0"/>
              <w:rPr>
                <w:rFonts w:ascii="Arial" w:hAnsi="Arial" w:cs="Arial"/>
                <w:spacing w:val="-2"/>
                <w:szCs w:val="20"/>
                <w:lang w:val="fr-FR"/>
              </w:rPr>
            </w:pPr>
            <w:r w:rsidRPr="00EC5256">
              <w:rPr>
                <w:lang w:val="fr-FR"/>
              </w:rPr>
              <w:t xml:space="preserve">Pilules à base de progestérone uniquement </w:t>
            </w:r>
          </w:p>
        </w:tc>
        <w:tc>
          <w:tcPr>
            <w:tcW w:w="792" w:type="pct"/>
            <w:vAlign w:val="center"/>
          </w:tcPr>
          <w:p w14:paraId="58BE6C5E" w14:textId="77777777" w:rsidR="00B60DFA" w:rsidRPr="00EC5256" w:rsidRDefault="00B60DFA"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1C502A7E" w14:textId="77777777" w:rsidR="00B60DFA" w:rsidRPr="00EC5256" w:rsidRDefault="00B60DFA"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4A7ADD2B" w14:textId="23278D51" w:rsidR="00B60DFA" w:rsidRPr="00EC5256" w:rsidRDefault="00B60DFA" w:rsidP="00EC5256">
            <w:pPr>
              <w:jc w:val="center"/>
              <w:rPr>
                <w:rFonts w:ascii="Arial" w:hAnsi="Arial" w:cs="Arial"/>
                <w:bCs/>
                <w:szCs w:val="20"/>
                <w:lang w:val="fr-FR"/>
              </w:rPr>
            </w:pPr>
            <w:r w:rsidRPr="002D084C">
              <w:rPr>
                <w:rFonts w:ascii="Arial" w:hAnsi="Arial" w:cs="Arial"/>
                <w:bCs/>
                <w:noProof/>
                <w:szCs w:val="20"/>
                <w:lang w:val="fr-FR" w:eastAsia="fr-FR"/>
              </w:rPr>
              <mc:AlternateContent>
                <mc:Choice Requires="wpg">
                  <w:drawing>
                    <wp:anchor distT="0" distB="0" distL="114300" distR="114300" simplePos="0" relativeHeight="252227584" behindDoc="0" locked="0" layoutInCell="1" allowOverlap="1" wp14:anchorId="28600A93" wp14:editId="48D25A22">
                      <wp:simplePos x="0" y="0"/>
                      <wp:positionH relativeFrom="column">
                        <wp:posOffset>139065</wp:posOffset>
                      </wp:positionH>
                      <wp:positionV relativeFrom="paragraph">
                        <wp:posOffset>47753</wp:posOffset>
                      </wp:positionV>
                      <wp:extent cx="433705" cy="143510"/>
                      <wp:effectExtent l="0" t="0" r="23495" b="27940"/>
                      <wp:wrapNone/>
                      <wp:docPr id="1920869345" name="Group 1920869345"/>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46"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47"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131679B" id="Group 1920869345" o:spid="_x0000_s1026" style="position:absolute;margin-left:10.95pt;margin-top:3.75pt;width:34.15pt;height:11.3pt;z-index:252227584"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"/>
                    </v:group>
                  </w:pict>
                </mc:Fallback>
              </mc:AlternateContent>
            </w:r>
          </w:p>
        </w:tc>
        <w:tc>
          <w:tcPr>
            <w:tcW w:w="980" w:type="pct"/>
            <w:vAlign w:val="center"/>
          </w:tcPr>
          <w:p w14:paraId="668399B4"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ign w:val="center"/>
          </w:tcPr>
          <w:p w14:paraId="61AC7B7C" w14:textId="77777777" w:rsidR="00B60DFA" w:rsidRPr="00EC5256" w:rsidRDefault="00B60DFA" w:rsidP="00B60DFA">
            <w:pPr>
              <w:rPr>
                <w:rFonts w:ascii="Arial" w:hAnsi="Arial" w:cs="Arial"/>
                <w:bCs/>
                <w:szCs w:val="20"/>
                <w:lang w:val="fr-FR"/>
              </w:rPr>
            </w:pPr>
          </w:p>
        </w:tc>
      </w:tr>
      <w:tr w:rsidR="00B60DFA" w:rsidRPr="002D084C" w14:paraId="55AB81E3" w14:textId="77777777" w:rsidTr="00EC5256">
        <w:trPr>
          <w:cantSplit/>
          <w:trHeight w:val="20"/>
        </w:trPr>
        <w:tc>
          <w:tcPr>
            <w:tcW w:w="292" w:type="pct"/>
            <w:vAlign w:val="center"/>
          </w:tcPr>
          <w:p w14:paraId="6EDB4019" w14:textId="77777777" w:rsidR="00B60DFA" w:rsidRPr="00EC5256" w:rsidRDefault="00B60DFA" w:rsidP="00B3152E">
            <w:pPr>
              <w:pStyle w:val="ListParagraph"/>
              <w:numPr>
                <w:ilvl w:val="0"/>
                <w:numId w:val="20"/>
              </w:numPr>
              <w:spacing w:after="0"/>
              <w:rPr>
                <w:rFonts w:ascii="Arial" w:hAnsi="Arial" w:cs="Arial"/>
                <w:bCs/>
                <w:szCs w:val="20"/>
                <w:lang w:val="fr-FR"/>
              </w:rPr>
            </w:pPr>
          </w:p>
        </w:tc>
        <w:tc>
          <w:tcPr>
            <w:tcW w:w="1124" w:type="pct"/>
            <w:vAlign w:val="center"/>
          </w:tcPr>
          <w:p w14:paraId="6C36E0DC" w14:textId="5DEF258B" w:rsidR="00B60DFA" w:rsidRPr="00EC5256" w:rsidRDefault="00B60DFA" w:rsidP="009132D8">
            <w:pPr>
              <w:pStyle w:val="ListParagraph1"/>
              <w:spacing w:after="0" w:line="276" w:lineRule="auto"/>
              <w:ind w:left="0"/>
              <w:rPr>
                <w:rFonts w:ascii="Arial" w:hAnsi="Arial" w:cs="Arial"/>
                <w:spacing w:val="-2"/>
                <w:szCs w:val="20"/>
                <w:lang w:val="fr-FR"/>
              </w:rPr>
            </w:pPr>
            <w:r w:rsidRPr="00EC5256">
              <w:rPr>
                <w:lang w:val="fr-FR"/>
              </w:rPr>
              <w:t>DIU</w:t>
            </w:r>
          </w:p>
        </w:tc>
        <w:tc>
          <w:tcPr>
            <w:tcW w:w="792" w:type="pct"/>
            <w:vAlign w:val="center"/>
          </w:tcPr>
          <w:p w14:paraId="105D59C7" w14:textId="77777777" w:rsidR="00B60DFA" w:rsidRPr="00EC5256" w:rsidRDefault="00B60DFA"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6849D286" w14:textId="77777777" w:rsidR="00B60DFA" w:rsidRPr="00EC5256" w:rsidRDefault="00B60DFA"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731E5776" w14:textId="5F27DA80" w:rsidR="00B60DFA" w:rsidRPr="00EC5256" w:rsidRDefault="00B60DFA" w:rsidP="00EC5256">
            <w:pPr>
              <w:jc w:val="center"/>
              <w:rPr>
                <w:rFonts w:ascii="Arial" w:hAnsi="Arial" w:cs="Arial"/>
                <w:bCs/>
                <w:szCs w:val="20"/>
                <w:lang w:val="fr-FR"/>
              </w:rPr>
            </w:pPr>
            <w:r w:rsidRPr="002D084C">
              <w:rPr>
                <w:rFonts w:ascii="Arial" w:hAnsi="Arial" w:cs="Arial"/>
                <w:bCs/>
                <w:noProof/>
                <w:szCs w:val="20"/>
                <w:lang w:val="fr-FR" w:eastAsia="fr-FR"/>
              </w:rPr>
              <mc:AlternateContent>
                <mc:Choice Requires="wpg">
                  <w:drawing>
                    <wp:anchor distT="0" distB="0" distL="114300" distR="114300" simplePos="0" relativeHeight="252232704" behindDoc="0" locked="0" layoutInCell="1" allowOverlap="1" wp14:anchorId="16F64B20" wp14:editId="5B75E963">
                      <wp:simplePos x="0" y="0"/>
                      <wp:positionH relativeFrom="column">
                        <wp:posOffset>138772</wp:posOffset>
                      </wp:positionH>
                      <wp:positionV relativeFrom="paragraph">
                        <wp:posOffset>49206</wp:posOffset>
                      </wp:positionV>
                      <wp:extent cx="433710" cy="144000"/>
                      <wp:effectExtent l="0" t="0" r="23495" b="27940"/>
                      <wp:wrapNone/>
                      <wp:docPr id="161" name="Group 161"/>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62"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3"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7E9F376" id="Group 161" o:spid="_x0000_s1026" style="position:absolute;margin-left:10.95pt;margin-top:3.85pt;width:34.15pt;height:11.35pt;z-index:252232704"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"/>
                    </v:group>
                  </w:pict>
                </mc:Fallback>
              </mc:AlternateContent>
            </w:r>
          </w:p>
        </w:tc>
        <w:tc>
          <w:tcPr>
            <w:tcW w:w="980" w:type="pct"/>
            <w:vAlign w:val="center"/>
          </w:tcPr>
          <w:p w14:paraId="6E0E4293"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ign w:val="center"/>
          </w:tcPr>
          <w:p w14:paraId="341CF338" w14:textId="77777777" w:rsidR="00B60DFA" w:rsidRPr="00EC5256" w:rsidRDefault="00B60DFA" w:rsidP="00B60DFA">
            <w:pPr>
              <w:rPr>
                <w:rFonts w:ascii="Arial" w:hAnsi="Arial" w:cs="Arial"/>
                <w:bCs/>
                <w:szCs w:val="20"/>
                <w:lang w:val="fr-FR"/>
              </w:rPr>
            </w:pPr>
          </w:p>
        </w:tc>
      </w:tr>
      <w:tr w:rsidR="00C02C57" w:rsidRPr="002D084C" w14:paraId="58F50014" w14:textId="77777777" w:rsidTr="00EC5256">
        <w:trPr>
          <w:cantSplit/>
          <w:trHeight w:val="20"/>
        </w:trPr>
        <w:tc>
          <w:tcPr>
            <w:tcW w:w="292" w:type="pct"/>
            <w:vAlign w:val="center"/>
          </w:tcPr>
          <w:p w14:paraId="2FA2B370" w14:textId="77777777" w:rsidR="00C02C57" w:rsidRPr="00EC5256" w:rsidRDefault="00C02C57" w:rsidP="00B3152E">
            <w:pPr>
              <w:pStyle w:val="ListParagraph"/>
              <w:numPr>
                <w:ilvl w:val="0"/>
                <w:numId w:val="20"/>
              </w:numPr>
              <w:spacing w:after="0"/>
              <w:rPr>
                <w:rFonts w:ascii="Arial" w:hAnsi="Arial" w:cs="Arial"/>
                <w:bCs/>
                <w:szCs w:val="20"/>
                <w:lang w:val="fr-FR"/>
              </w:rPr>
            </w:pPr>
          </w:p>
        </w:tc>
        <w:tc>
          <w:tcPr>
            <w:tcW w:w="1124" w:type="pct"/>
            <w:vAlign w:val="center"/>
          </w:tcPr>
          <w:p w14:paraId="0FCA9E97" w14:textId="2980D420" w:rsidR="00C02C57" w:rsidRPr="00EC5256" w:rsidRDefault="00C02C57" w:rsidP="009132D8">
            <w:pPr>
              <w:pStyle w:val="ListParagraph1"/>
              <w:spacing w:after="0" w:line="276" w:lineRule="auto"/>
              <w:ind w:left="0"/>
              <w:rPr>
                <w:rFonts w:ascii="Arial" w:hAnsi="Arial" w:cs="Arial"/>
                <w:spacing w:val="-2"/>
                <w:szCs w:val="20"/>
                <w:lang w:val="fr-FR"/>
              </w:rPr>
            </w:pPr>
            <w:r w:rsidRPr="00EC5256">
              <w:rPr>
                <w:lang w:val="fr-FR"/>
              </w:rPr>
              <w:t>Anneaux tubaires</w:t>
            </w:r>
          </w:p>
        </w:tc>
        <w:tc>
          <w:tcPr>
            <w:tcW w:w="792" w:type="pct"/>
            <w:vAlign w:val="center"/>
          </w:tcPr>
          <w:p w14:paraId="6B32C498" w14:textId="77777777" w:rsidR="00C02C57" w:rsidRPr="00EC5256" w:rsidRDefault="00C02C57"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15ACEED6" w14:textId="77777777" w:rsidR="00C02C57" w:rsidRPr="00EC5256" w:rsidRDefault="00C02C57"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265345B6" w14:textId="789A4DBB" w:rsidR="00C02C57" w:rsidRPr="00EC5256" w:rsidRDefault="00C02C57" w:rsidP="00EC5256">
            <w:pPr>
              <w:jc w:val="center"/>
              <w:rPr>
                <w:rFonts w:ascii="Arial" w:hAnsi="Arial" w:cs="Arial"/>
                <w:bCs/>
                <w:szCs w:val="20"/>
                <w:lang w:val="fr-FR"/>
              </w:rPr>
            </w:pPr>
            <w:r w:rsidRPr="002D084C">
              <w:rPr>
                <w:rFonts w:ascii="Arial" w:hAnsi="Arial" w:cs="Arial"/>
                <w:bCs/>
                <w:noProof/>
                <w:szCs w:val="20"/>
                <w:lang w:val="fr-FR" w:eastAsia="fr-FR"/>
              </w:rPr>
              <mc:AlternateContent>
                <mc:Choice Requires="wpg">
                  <w:drawing>
                    <wp:anchor distT="0" distB="0" distL="114300" distR="114300" simplePos="0" relativeHeight="252216320" behindDoc="0" locked="0" layoutInCell="1" allowOverlap="1" wp14:anchorId="29D159AA" wp14:editId="297AC1C7">
                      <wp:simplePos x="0" y="0"/>
                      <wp:positionH relativeFrom="column">
                        <wp:posOffset>144145</wp:posOffset>
                      </wp:positionH>
                      <wp:positionV relativeFrom="paragraph">
                        <wp:posOffset>64858</wp:posOffset>
                      </wp:positionV>
                      <wp:extent cx="433705" cy="143510"/>
                      <wp:effectExtent l="0" t="0" r="23495" b="27940"/>
                      <wp:wrapNone/>
                      <wp:docPr id="1920869351" name="Group 1920869351"/>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52"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53"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70216F6" id="Group 1920869351" o:spid="_x0000_s1026" style="position:absolute;margin-left:11.35pt;margin-top:5.1pt;width:34.15pt;height:11.3pt;z-index:252216320"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"/>
                    </v:group>
                  </w:pict>
                </mc:Fallback>
              </mc:AlternateContent>
            </w:r>
          </w:p>
        </w:tc>
        <w:tc>
          <w:tcPr>
            <w:tcW w:w="980" w:type="pct"/>
            <w:vAlign w:val="center"/>
          </w:tcPr>
          <w:p w14:paraId="63A612E8" w14:textId="77777777" w:rsidR="00C02C57" w:rsidRPr="00EC5256" w:rsidRDefault="00C02C57"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ign w:val="center"/>
          </w:tcPr>
          <w:p w14:paraId="75304C88" w14:textId="77777777" w:rsidR="00C02C57" w:rsidRPr="00EC5256" w:rsidRDefault="00C02C57" w:rsidP="00C02C57">
            <w:pPr>
              <w:rPr>
                <w:rFonts w:ascii="Arial" w:hAnsi="Arial" w:cs="Arial"/>
                <w:bCs/>
                <w:szCs w:val="20"/>
                <w:lang w:val="fr-FR"/>
              </w:rPr>
            </w:pPr>
          </w:p>
        </w:tc>
      </w:tr>
      <w:tr w:rsidR="00C02C57" w:rsidRPr="002D084C" w14:paraId="4955429A" w14:textId="77777777" w:rsidTr="00EC5256">
        <w:trPr>
          <w:cantSplit/>
          <w:trHeight w:val="77"/>
        </w:trPr>
        <w:tc>
          <w:tcPr>
            <w:tcW w:w="292" w:type="pct"/>
            <w:vAlign w:val="center"/>
          </w:tcPr>
          <w:p w14:paraId="4A10F713" w14:textId="77777777" w:rsidR="00C02C57" w:rsidRPr="00EC5256" w:rsidRDefault="00C02C57" w:rsidP="00B3152E">
            <w:pPr>
              <w:pStyle w:val="ListParagraph"/>
              <w:numPr>
                <w:ilvl w:val="0"/>
                <w:numId w:val="20"/>
              </w:numPr>
              <w:spacing w:after="0"/>
              <w:rPr>
                <w:rFonts w:ascii="Arial" w:hAnsi="Arial" w:cs="Arial"/>
                <w:bCs/>
                <w:szCs w:val="20"/>
                <w:lang w:val="fr-FR"/>
              </w:rPr>
            </w:pPr>
          </w:p>
        </w:tc>
        <w:tc>
          <w:tcPr>
            <w:tcW w:w="1124" w:type="pct"/>
            <w:vAlign w:val="center"/>
          </w:tcPr>
          <w:p w14:paraId="07E37EC1" w14:textId="6982BC02" w:rsidR="00C02C57" w:rsidRPr="00EC5256" w:rsidRDefault="00C02C57" w:rsidP="009132D8">
            <w:pPr>
              <w:pStyle w:val="ListParagraph1"/>
              <w:spacing w:after="0" w:line="276" w:lineRule="auto"/>
              <w:ind w:left="0"/>
              <w:rPr>
                <w:rFonts w:ascii="Arial" w:hAnsi="Arial" w:cs="Arial"/>
                <w:spacing w:val="-2"/>
                <w:szCs w:val="20"/>
                <w:lang w:val="fr-FR"/>
              </w:rPr>
            </w:pPr>
            <w:r w:rsidRPr="00EC5256">
              <w:rPr>
                <w:lang w:val="fr-FR"/>
              </w:rPr>
              <w:t>Kits de test de grossesse</w:t>
            </w:r>
          </w:p>
        </w:tc>
        <w:tc>
          <w:tcPr>
            <w:tcW w:w="792" w:type="pct"/>
            <w:vAlign w:val="center"/>
          </w:tcPr>
          <w:p w14:paraId="3D826657" w14:textId="77777777" w:rsidR="00C02C57" w:rsidRPr="00EC5256" w:rsidRDefault="00C02C57"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4E9CE23C" w14:textId="77777777" w:rsidR="00C02C57" w:rsidRPr="00EC5256" w:rsidRDefault="00C02C57"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739FEE56" w14:textId="55875B52" w:rsidR="00C02C57" w:rsidRPr="00EC5256" w:rsidRDefault="00C02C57" w:rsidP="00EC5256">
            <w:pPr>
              <w:jc w:val="center"/>
              <w:rPr>
                <w:rFonts w:ascii="Arial" w:hAnsi="Arial" w:cs="Arial"/>
                <w:bCs/>
                <w:szCs w:val="20"/>
                <w:lang w:val="fr-FR"/>
              </w:rPr>
            </w:pPr>
            <w:r w:rsidRPr="002D084C">
              <w:rPr>
                <w:rFonts w:ascii="Arial" w:hAnsi="Arial" w:cs="Arial"/>
                <w:bCs/>
                <w:noProof/>
                <w:szCs w:val="20"/>
                <w:lang w:val="fr-FR" w:eastAsia="fr-FR"/>
              </w:rPr>
              <mc:AlternateContent>
                <mc:Choice Requires="wpg">
                  <w:drawing>
                    <wp:anchor distT="0" distB="0" distL="114300" distR="114300" simplePos="0" relativeHeight="252222464" behindDoc="0" locked="0" layoutInCell="1" allowOverlap="1" wp14:anchorId="44C74942" wp14:editId="74EB6C6E">
                      <wp:simplePos x="0" y="0"/>
                      <wp:positionH relativeFrom="column">
                        <wp:posOffset>141886</wp:posOffset>
                      </wp:positionH>
                      <wp:positionV relativeFrom="paragraph">
                        <wp:posOffset>32221</wp:posOffset>
                      </wp:positionV>
                      <wp:extent cx="433710" cy="144000"/>
                      <wp:effectExtent l="0" t="0" r="23495" b="27940"/>
                      <wp:wrapNone/>
                      <wp:docPr id="164" name="Group 164"/>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374230645"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46"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53D953DB" id="Group 164" o:spid="_x0000_s1026" style="position:absolute;margin-left:11.15pt;margin-top:2.55pt;width:34.15pt;height:11.35pt;z-index:252222464"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"/>
                    </v:group>
                  </w:pict>
                </mc:Fallback>
              </mc:AlternateContent>
            </w:r>
          </w:p>
        </w:tc>
        <w:tc>
          <w:tcPr>
            <w:tcW w:w="980" w:type="pct"/>
            <w:vAlign w:val="center"/>
          </w:tcPr>
          <w:p w14:paraId="59875193" w14:textId="77777777" w:rsidR="00C02C57" w:rsidRPr="00EC5256" w:rsidRDefault="00C02C57"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ign w:val="center"/>
          </w:tcPr>
          <w:p w14:paraId="375169D1" w14:textId="77777777" w:rsidR="00C02C57" w:rsidRPr="00EC5256" w:rsidRDefault="00C02C57" w:rsidP="00C02C57">
            <w:pPr>
              <w:rPr>
                <w:rFonts w:ascii="Arial" w:hAnsi="Arial" w:cs="Arial"/>
                <w:bCs/>
                <w:szCs w:val="20"/>
                <w:lang w:val="fr-FR"/>
              </w:rPr>
            </w:pPr>
          </w:p>
        </w:tc>
      </w:tr>
    </w:tbl>
    <w:tbl>
      <w:tblPr>
        <w:tblStyle w:val="TableGrid1"/>
        <w:tblW w:w="5000" w:type="pct"/>
        <w:tblInd w:w="-5" w:type="dxa"/>
        <w:tblLook w:val="04A0" w:firstRow="1" w:lastRow="0" w:firstColumn="1" w:lastColumn="0" w:noHBand="0" w:noVBand="1"/>
      </w:tblPr>
      <w:tblGrid>
        <w:gridCol w:w="884"/>
        <w:gridCol w:w="4822"/>
        <w:gridCol w:w="1440"/>
        <w:gridCol w:w="1350"/>
        <w:gridCol w:w="1350"/>
        <w:gridCol w:w="632"/>
      </w:tblGrid>
      <w:tr w:rsidR="00D5059B" w:rsidRPr="002D084C" w14:paraId="5AE40E65" w14:textId="77777777" w:rsidTr="00DF4345">
        <w:trPr>
          <w:trHeight w:val="718"/>
        </w:trPr>
        <w:tc>
          <w:tcPr>
            <w:tcW w:w="262" w:type="pct"/>
          </w:tcPr>
          <w:p w14:paraId="66E8F951" w14:textId="5B766DA6" w:rsidR="00D5059B" w:rsidRPr="00EC5256" w:rsidRDefault="00D5059B" w:rsidP="00D5059B">
            <w:pPr>
              <w:rPr>
                <w:rFonts w:ascii="Arial" w:hAnsi="Arial" w:cs="Arial"/>
                <w:b/>
                <w:bCs/>
                <w:szCs w:val="20"/>
                <w:lang w:val="fr-FR"/>
              </w:rPr>
            </w:pPr>
            <w:del w:id="918" w:author="Reviewer" w:date="2025-03-23T22:39:00Z" w16du:dateUtc="2025-03-23T19:39:00Z">
              <w:r w:rsidRPr="00EC5256" w:rsidDel="00AE60C3">
                <w:rPr>
                  <w:rFonts w:ascii="Arial" w:hAnsi="Arial" w:cs="Arial"/>
                  <w:b/>
                  <w:bCs/>
                  <w:szCs w:val="20"/>
                  <w:lang w:val="fr-FR"/>
                </w:rPr>
                <w:delText>611</w:delText>
              </w:r>
            </w:del>
            <w:ins w:id="919" w:author="Reviewer" w:date="2025-03-23T22:39:00Z" w16du:dateUtc="2025-03-23T19:39:00Z">
              <w:r w:rsidR="00AE60C3">
                <w:rPr>
                  <w:rFonts w:ascii="Arial" w:hAnsi="Arial" w:cs="Arial"/>
                  <w:b/>
                  <w:bCs/>
                  <w:szCs w:val="20"/>
                  <w:lang w:val="fr-FR"/>
                </w:rPr>
                <w:t>620</w:t>
              </w:r>
            </w:ins>
          </w:p>
        </w:tc>
        <w:tc>
          <w:tcPr>
            <w:tcW w:w="2333" w:type="pct"/>
          </w:tcPr>
          <w:p w14:paraId="12B17D6F" w14:textId="725E13D9" w:rsidR="00D5059B" w:rsidRPr="00EC5256" w:rsidRDefault="00D5059B" w:rsidP="00D5059B">
            <w:pPr>
              <w:suppressAutoHyphens/>
              <w:rPr>
                <w:rFonts w:ascii="Arial" w:hAnsi="Arial" w:cs="Arial"/>
                <w:b/>
                <w:bCs/>
                <w:spacing w:val="-2"/>
                <w:szCs w:val="20"/>
                <w:lang w:val="fr-FR"/>
              </w:rPr>
            </w:pPr>
            <w:r w:rsidRPr="00EC5256">
              <w:rPr>
                <w:b/>
                <w:bCs/>
                <w:lang w:val="fr-FR"/>
              </w:rPr>
              <w:t xml:space="preserve">Veuillez indiquer la disponibilité d'autres fournitures dans </w:t>
            </w:r>
            <w:r w:rsidR="003516CA" w:rsidRPr="00EC5256">
              <w:rPr>
                <w:b/>
                <w:bCs/>
                <w:lang w:val="fr-FR"/>
              </w:rPr>
              <w:t>la structure</w:t>
            </w:r>
            <w:r w:rsidRPr="00EC5256">
              <w:rPr>
                <w:b/>
                <w:bCs/>
                <w:lang w:val="fr-FR"/>
              </w:rPr>
              <w:t xml:space="preserve">. Enregistrez les réponses comme suit : </w:t>
            </w:r>
          </w:p>
        </w:tc>
        <w:tc>
          <w:tcPr>
            <w:tcW w:w="719" w:type="pct"/>
            <w:shd w:val="clear" w:color="auto" w:fill="BFBFBF" w:themeFill="background1" w:themeFillShade="BF"/>
            <w:vAlign w:val="center"/>
          </w:tcPr>
          <w:p w14:paraId="3E25B91B" w14:textId="56027222" w:rsidR="00D5059B" w:rsidRPr="00EC5256" w:rsidRDefault="00D5059B" w:rsidP="00D5059B">
            <w:pPr>
              <w:pStyle w:val="ListParagraph1"/>
              <w:ind w:left="0"/>
              <w:jc w:val="center"/>
              <w:rPr>
                <w:rFonts w:ascii="Arial" w:eastAsia="Times New Roman" w:hAnsi="Arial" w:cs="Arial"/>
                <w:b/>
                <w:color w:val="000000"/>
                <w:szCs w:val="20"/>
                <w:lang w:val="fr-FR" w:bidi="hi-IN"/>
              </w:rPr>
            </w:pPr>
            <w:r w:rsidRPr="00EC5256">
              <w:rPr>
                <w:rFonts w:ascii="Arial" w:eastAsia="Times New Roman" w:hAnsi="Arial" w:cs="Arial"/>
                <w:b/>
                <w:color w:val="000000"/>
                <w:szCs w:val="20"/>
                <w:lang w:val="fr-FR" w:bidi="hi-IN"/>
              </w:rPr>
              <w:t>En stock et observé</w:t>
            </w:r>
          </w:p>
        </w:tc>
        <w:tc>
          <w:tcPr>
            <w:tcW w:w="676" w:type="pct"/>
            <w:shd w:val="clear" w:color="auto" w:fill="BFBFBF" w:themeFill="background1" w:themeFillShade="BF"/>
            <w:vAlign w:val="center"/>
          </w:tcPr>
          <w:p w14:paraId="483B19F9" w14:textId="33E91A31" w:rsidR="00D5059B" w:rsidRPr="00EC5256" w:rsidRDefault="00D5059B" w:rsidP="00D5059B">
            <w:pPr>
              <w:pStyle w:val="ListParagraph1"/>
              <w:ind w:left="0"/>
              <w:jc w:val="center"/>
              <w:rPr>
                <w:rFonts w:ascii="Arial" w:hAnsi="Arial" w:cs="Arial"/>
                <w:b/>
                <w:bCs/>
                <w:szCs w:val="20"/>
                <w:lang w:val="fr-FR"/>
              </w:rPr>
            </w:pPr>
            <w:r w:rsidRPr="00EC5256">
              <w:rPr>
                <w:rFonts w:ascii="Arial" w:eastAsia="Times New Roman" w:hAnsi="Arial" w:cs="Arial"/>
                <w:b/>
                <w:color w:val="000000"/>
                <w:szCs w:val="20"/>
                <w:lang w:val="fr-FR" w:bidi="hi-IN"/>
              </w:rPr>
              <w:t xml:space="preserve">En stock mais </w:t>
            </w:r>
            <w:r w:rsidR="003874A6" w:rsidRPr="00EC5256">
              <w:rPr>
                <w:rFonts w:ascii="Arial" w:eastAsia="Times New Roman" w:hAnsi="Arial" w:cs="Arial"/>
                <w:b/>
                <w:color w:val="000000"/>
                <w:szCs w:val="20"/>
                <w:lang w:val="fr-FR" w:bidi="hi-IN"/>
              </w:rPr>
              <w:t>Non</w:t>
            </w:r>
            <w:r w:rsidRPr="00EC5256">
              <w:rPr>
                <w:rFonts w:ascii="Arial" w:eastAsia="Times New Roman" w:hAnsi="Arial" w:cs="Arial"/>
                <w:b/>
                <w:color w:val="000000"/>
                <w:szCs w:val="20"/>
                <w:lang w:val="fr-FR" w:bidi="hi-IN"/>
              </w:rPr>
              <w:t xml:space="preserve"> observé</w:t>
            </w:r>
          </w:p>
        </w:tc>
        <w:tc>
          <w:tcPr>
            <w:tcW w:w="676" w:type="pct"/>
            <w:shd w:val="clear" w:color="auto" w:fill="BFBFBF" w:themeFill="background1" w:themeFillShade="BF"/>
            <w:vAlign w:val="center"/>
          </w:tcPr>
          <w:p w14:paraId="1E604525" w14:textId="16BD75E8" w:rsidR="00D5059B" w:rsidRPr="00EC5256" w:rsidRDefault="00D5059B" w:rsidP="00D5059B">
            <w:pPr>
              <w:tabs>
                <w:tab w:val="right" w:leader="dot" w:pos="4092"/>
              </w:tabs>
              <w:jc w:val="center"/>
              <w:rPr>
                <w:rFonts w:ascii="Arial" w:hAnsi="Arial" w:cs="Arial"/>
                <w:b/>
                <w:bCs/>
                <w:szCs w:val="20"/>
                <w:lang w:val="fr-FR"/>
              </w:rPr>
            </w:pPr>
            <w:r w:rsidRPr="00EC5256">
              <w:rPr>
                <w:rFonts w:ascii="Arial" w:hAnsi="Arial" w:cs="Arial"/>
                <w:b/>
                <w:bCs/>
                <w:szCs w:val="20"/>
                <w:lang w:val="fr-FR"/>
              </w:rPr>
              <w:t>En rupture de stock</w:t>
            </w:r>
          </w:p>
        </w:tc>
        <w:tc>
          <w:tcPr>
            <w:tcW w:w="333" w:type="pct"/>
          </w:tcPr>
          <w:p w14:paraId="6E494E31" w14:textId="77777777" w:rsidR="00D5059B" w:rsidRPr="00EC5256" w:rsidRDefault="00D5059B" w:rsidP="00D5059B">
            <w:pPr>
              <w:rPr>
                <w:rFonts w:ascii="Arial" w:hAnsi="Arial" w:cs="Arial"/>
                <w:b/>
                <w:szCs w:val="20"/>
                <w:lang w:val="fr-FR"/>
              </w:rPr>
            </w:pPr>
          </w:p>
          <w:p w14:paraId="0D499F05" w14:textId="77777777" w:rsidR="00D5059B" w:rsidRPr="00EC5256" w:rsidRDefault="00D5059B" w:rsidP="00D5059B">
            <w:pPr>
              <w:rPr>
                <w:rFonts w:ascii="Arial" w:hAnsi="Arial" w:cs="Arial"/>
                <w:b/>
                <w:szCs w:val="20"/>
                <w:lang w:val="fr-FR"/>
              </w:rPr>
            </w:pPr>
          </w:p>
          <w:p w14:paraId="5C6647F9" w14:textId="77777777" w:rsidR="00D5059B" w:rsidRPr="00EC5256" w:rsidRDefault="00D5059B" w:rsidP="00D5059B">
            <w:pPr>
              <w:rPr>
                <w:rFonts w:ascii="Arial" w:hAnsi="Arial" w:cs="Arial"/>
                <w:b/>
                <w:szCs w:val="20"/>
                <w:lang w:val="fr-FR"/>
              </w:rPr>
            </w:pPr>
          </w:p>
        </w:tc>
      </w:tr>
      <w:tr w:rsidR="00B60DFA" w:rsidRPr="002D084C" w14:paraId="011D6973" w14:textId="77777777" w:rsidTr="00DF4345">
        <w:trPr>
          <w:trHeight w:val="127"/>
        </w:trPr>
        <w:tc>
          <w:tcPr>
            <w:tcW w:w="262" w:type="pct"/>
          </w:tcPr>
          <w:p w14:paraId="7A092AF4" w14:textId="77777777" w:rsidR="00B60DFA" w:rsidRPr="00EC5256" w:rsidRDefault="00B60DFA"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CC1D2EB" w14:textId="261C4EB3" w:rsidR="00B60DFA" w:rsidRPr="00EC5256" w:rsidRDefault="00B60DFA" w:rsidP="00B60DFA">
            <w:pPr>
              <w:rPr>
                <w:rFonts w:ascii="Arial" w:hAnsi="Arial" w:cs="Arial"/>
                <w:szCs w:val="20"/>
                <w:lang w:val="fr-FR"/>
              </w:rPr>
            </w:pPr>
            <w:r w:rsidRPr="00EC5256">
              <w:rPr>
                <w:lang w:val="fr-FR"/>
              </w:rPr>
              <w:t>Fer et acide folique comprimé</w:t>
            </w:r>
          </w:p>
        </w:tc>
        <w:tc>
          <w:tcPr>
            <w:tcW w:w="719" w:type="pct"/>
          </w:tcPr>
          <w:p w14:paraId="42C55A03" w14:textId="77777777" w:rsidR="00B60DFA" w:rsidRPr="00EC5256" w:rsidRDefault="00B60DFA" w:rsidP="00B60DFA">
            <w:pPr>
              <w:pStyle w:val="ListParagraph1"/>
              <w:spacing w:after="0"/>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81AFA5C" w14:textId="77777777" w:rsidR="00B60DFA" w:rsidRPr="00EC5256" w:rsidRDefault="00B60DFA" w:rsidP="00B60DFA">
            <w:pPr>
              <w:pStyle w:val="ListParagraph1"/>
              <w:spacing w:after="0"/>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2E036A06" w14:textId="77777777" w:rsidR="00B60DFA" w:rsidRPr="00EC5256" w:rsidRDefault="00B60DFA" w:rsidP="00B60DFA">
            <w:pPr>
              <w:pStyle w:val="ListParagraph1"/>
              <w:spacing w:after="0"/>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val="restart"/>
          </w:tcPr>
          <w:p w14:paraId="54073069" w14:textId="77777777" w:rsidR="00B60DFA" w:rsidRPr="00EC5256" w:rsidRDefault="00B60DFA" w:rsidP="00B60DFA">
            <w:pPr>
              <w:rPr>
                <w:rFonts w:ascii="Arial" w:hAnsi="Arial" w:cs="Arial"/>
                <w:b/>
                <w:szCs w:val="20"/>
                <w:lang w:val="fr-FR"/>
              </w:rPr>
            </w:pPr>
          </w:p>
          <w:p w14:paraId="32D909E2" w14:textId="77777777" w:rsidR="00B60DFA" w:rsidRPr="00EC5256" w:rsidRDefault="00B60DFA" w:rsidP="00B60DFA">
            <w:pPr>
              <w:rPr>
                <w:rFonts w:ascii="Arial" w:hAnsi="Arial" w:cs="Arial"/>
                <w:b/>
                <w:szCs w:val="20"/>
                <w:lang w:val="fr-FR"/>
              </w:rPr>
            </w:pPr>
          </w:p>
          <w:p w14:paraId="4B5CDF7E" w14:textId="77777777" w:rsidR="00B60DFA" w:rsidRPr="00EC5256" w:rsidRDefault="00B60DFA" w:rsidP="00B60DFA">
            <w:pPr>
              <w:rPr>
                <w:rFonts w:ascii="Arial" w:hAnsi="Arial" w:cs="Arial"/>
                <w:b/>
                <w:szCs w:val="20"/>
                <w:lang w:val="fr-FR"/>
              </w:rPr>
            </w:pPr>
          </w:p>
          <w:p w14:paraId="44F6CE0C" w14:textId="77777777" w:rsidR="00B60DFA" w:rsidRPr="00EC5256" w:rsidRDefault="00B60DFA" w:rsidP="00B60DFA">
            <w:pPr>
              <w:rPr>
                <w:rFonts w:ascii="Arial" w:hAnsi="Arial" w:cs="Arial"/>
                <w:b/>
                <w:szCs w:val="20"/>
                <w:lang w:val="fr-FR"/>
              </w:rPr>
            </w:pPr>
          </w:p>
          <w:p w14:paraId="4B4B8411" w14:textId="77777777" w:rsidR="00B60DFA" w:rsidRPr="00EC5256" w:rsidRDefault="00B60DFA" w:rsidP="00B60DFA">
            <w:pPr>
              <w:rPr>
                <w:rFonts w:ascii="Arial" w:hAnsi="Arial" w:cs="Arial"/>
                <w:b/>
                <w:szCs w:val="20"/>
                <w:lang w:val="fr-FR"/>
              </w:rPr>
            </w:pPr>
          </w:p>
          <w:p w14:paraId="2B16549F" w14:textId="77777777" w:rsidR="00B60DFA" w:rsidRPr="00EC5256" w:rsidRDefault="00B60DFA" w:rsidP="00B60DFA">
            <w:pPr>
              <w:rPr>
                <w:rFonts w:ascii="Arial" w:hAnsi="Arial" w:cs="Arial"/>
                <w:b/>
                <w:szCs w:val="20"/>
                <w:lang w:val="fr-FR"/>
              </w:rPr>
            </w:pPr>
          </w:p>
          <w:p w14:paraId="12B92671" w14:textId="77777777" w:rsidR="00B60DFA" w:rsidRPr="00EC5256" w:rsidRDefault="00B60DFA" w:rsidP="00B60DFA">
            <w:pPr>
              <w:rPr>
                <w:rFonts w:ascii="Arial" w:hAnsi="Arial" w:cs="Arial"/>
                <w:b/>
                <w:szCs w:val="20"/>
                <w:lang w:val="fr-FR"/>
              </w:rPr>
            </w:pPr>
          </w:p>
          <w:p w14:paraId="640465E3" w14:textId="77777777" w:rsidR="00B60DFA" w:rsidRPr="00EC5256" w:rsidRDefault="00B60DFA" w:rsidP="00B60DFA">
            <w:pPr>
              <w:rPr>
                <w:rFonts w:ascii="Arial" w:hAnsi="Arial" w:cs="Arial"/>
                <w:b/>
                <w:szCs w:val="20"/>
                <w:lang w:val="fr-FR"/>
              </w:rPr>
            </w:pPr>
          </w:p>
          <w:p w14:paraId="17C58F15" w14:textId="77777777" w:rsidR="00B60DFA" w:rsidRPr="00EC5256" w:rsidRDefault="00B60DFA" w:rsidP="00B60DFA">
            <w:pPr>
              <w:rPr>
                <w:rFonts w:ascii="Arial" w:hAnsi="Arial" w:cs="Arial"/>
                <w:b/>
                <w:szCs w:val="20"/>
                <w:lang w:val="fr-FR"/>
              </w:rPr>
            </w:pPr>
          </w:p>
          <w:p w14:paraId="110ED566" w14:textId="77777777" w:rsidR="00B60DFA" w:rsidRPr="00EC5256" w:rsidRDefault="00B60DFA" w:rsidP="00B60DFA">
            <w:pPr>
              <w:rPr>
                <w:rFonts w:ascii="Arial" w:eastAsia="Times New Roman" w:hAnsi="Arial" w:cs="Arial"/>
                <w:color w:val="000000"/>
                <w:szCs w:val="20"/>
                <w:lang w:val="fr-FR" w:bidi="hi-IN"/>
              </w:rPr>
            </w:pPr>
          </w:p>
        </w:tc>
      </w:tr>
      <w:tr w:rsidR="00B60DFA" w:rsidRPr="002D084C" w14:paraId="2212EFDE" w14:textId="77777777" w:rsidTr="004645BC">
        <w:trPr>
          <w:trHeight w:val="20"/>
        </w:trPr>
        <w:tc>
          <w:tcPr>
            <w:tcW w:w="262" w:type="pct"/>
          </w:tcPr>
          <w:p w14:paraId="60630783" w14:textId="77777777" w:rsidR="00B60DFA" w:rsidRPr="00EC5256" w:rsidRDefault="00B60DFA"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2242945" w14:textId="5CA49636" w:rsidR="00B60DFA" w:rsidRPr="00EC5256" w:rsidRDefault="00B60DFA" w:rsidP="00B60DFA">
            <w:pPr>
              <w:rPr>
                <w:rFonts w:ascii="Arial" w:hAnsi="Arial" w:cs="Arial"/>
                <w:szCs w:val="20"/>
                <w:lang w:val="fr-FR"/>
              </w:rPr>
            </w:pPr>
            <w:r w:rsidRPr="00EC5256">
              <w:rPr>
                <w:lang w:val="fr-FR"/>
              </w:rPr>
              <w:t>Fer et acide folique injectable</w:t>
            </w:r>
          </w:p>
        </w:tc>
        <w:tc>
          <w:tcPr>
            <w:tcW w:w="719" w:type="pct"/>
          </w:tcPr>
          <w:p w14:paraId="50502AF6"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E8CF29D"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044434E"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5D6F21D" w14:textId="77777777" w:rsidR="00B60DFA" w:rsidRPr="00EC5256" w:rsidRDefault="00B60DFA" w:rsidP="00B60DFA">
            <w:pPr>
              <w:pStyle w:val="ListParagraph1"/>
              <w:rPr>
                <w:rFonts w:ascii="Arial" w:eastAsia="Times New Roman" w:hAnsi="Arial" w:cs="Arial"/>
                <w:color w:val="000000"/>
                <w:szCs w:val="20"/>
                <w:lang w:val="fr-FR" w:bidi="hi-IN"/>
              </w:rPr>
            </w:pPr>
          </w:p>
        </w:tc>
      </w:tr>
      <w:tr w:rsidR="00B60DFA" w:rsidRPr="002D084C" w14:paraId="70E3E4F4" w14:textId="77777777" w:rsidTr="004645BC">
        <w:trPr>
          <w:trHeight w:val="20"/>
        </w:trPr>
        <w:tc>
          <w:tcPr>
            <w:tcW w:w="262" w:type="pct"/>
          </w:tcPr>
          <w:p w14:paraId="4B88ED5E" w14:textId="77777777" w:rsidR="00B60DFA" w:rsidRPr="00EC5256" w:rsidRDefault="00B60DFA"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F070131" w14:textId="3A20EE87" w:rsidR="00B60DFA" w:rsidRPr="00EC5256" w:rsidRDefault="00B60DFA" w:rsidP="00B60DFA">
            <w:pPr>
              <w:rPr>
                <w:rFonts w:ascii="Arial" w:hAnsi="Arial" w:cs="Arial"/>
                <w:szCs w:val="20"/>
                <w:lang w:val="fr-FR"/>
              </w:rPr>
            </w:pPr>
            <w:r w:rsidRPr="00EC5256">
              <w:rPr>
                <w:lang w:val="fr-FR"/>
              </w:rPr>
              <w:t xml:space="preserve">Sulfate de zinc                                 </w:t>
            </w:r>
          </w:p>
        </w:tc>
        <w:tc>
          <w:tcPr>
            <w:tcW w:w="719" w:type="pct"/>
          </w:tcPr>
          <w:p w14:paraId="2AC5B109"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D255FE3"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DDC7B75"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E78F1E0" w14:textId="77777777" w:rsidR="00B60DFA" w:rsidRPr="00EC5256" w:rsidRDefault="00B60DFA" w:rsidP="00B60DFA">
            <w:pPr>
              <w:pStyle w:val="ListParagraph1"/>
              <w:rPr>
                <w:rFonts w:ascii="Arial" w:eastAsia="Times New Roman" w:hAnsi="Arial" w:cs="Arial"/>
                <w:color w:val="000000"/>
                <w:szCs w:val="20"/>
                <w:lang w:val="fr-FR" w:bidi="hi-IN"/>
              </w:rPr>
            </w:pPr>
          </w:p>
        </w:tc>
      </w:tr>
      <w:tr w:rsidR="00B60DFA" w:rsidRPr="002D084C" w14:paraId="550703F4" w14:textId="77777777" w:rsidTr="004645BC">
        <w:trPr>
          <w:trHeight w:val="20"/>
        </w:trPr>
        <w:tc>
          <w:tcPr>
            <w:tcW w:w="262" w:type="pct"/>
          </w:tcPr>
          <w:p w14:paraId="71D368E3" w14:textId="77777777" w:rsidR="00B60DFA" w:rsidRPr="00EC5256" w:rsidRDefault="00B60DFA"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66BBD3B" w14:textId="620710F0" w:rsidR="00B60DFA" w:rsidRPr="00EC5256" w:rsidRDefault="00B60DFA" w:rsidP="00B60DFA">
            <w:pPr>
              <w:rPr>
                <w:rFonts w:ascii="Arial" w:hAnsi="Arial" w:cs="Arial"/>
                <w:szCs w:val="20"/>
                <w:lang w:val="fr-FR"/>
              </w:rPr>
            </w:pPr>
            <w:r w:rsidRPr="00EC5256">
              <w:rPr>
                <w:lang w:val="fr-FR"/>
              </w:rPr>
              <w:t xml:space="preserve">Fer et acide folique sirop                                   </w:t>
            </w:r>
          </w:p>
        </w:tc>
        <w:tc>
          <w:tcPr>
            <w:tcW w:w="719" w:type="pct"/>
          </w:tcPr>
          <w:p w14:paraId="7E476881"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4812888"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39FCB310"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E6E357F" w14:textId="77777777" w:rsidR="00B60DFA" w:rsidRPr="00EC5256" w:rsidRDefault="00B60DFA" w:rsidP="00B60DFA">
            <w:pPr>
              <w:pStyle w:val="ListParagraph1"/>
              <w:rPr>
                <w:rFonts w:ascii="Arial" w:eastAsia="Times New Roman" w:hAnsi="Arial" w:cs="Arial"/>
                <w:color w:val="000000"/>
                <w:szCs w:val="20"/>
                <w:lang w:val="fr-FR" w:bidi="hi-IN"/>
              </w:rPr>
            </w:pPr>
          </w:p>
        </w:tc>
      </w:tr>
      <w:tr w:rsidR="00B60DFA" w:rsidRPr="002D084C" w14:paraId="696B6820" w14:textId="77777777" w:rsidTr="004645BC">
        <w:trPr>
          <w:trHeight w:val="20"/>
        </w:trPr>
        <w:tc>
          <w:tcPr>
            <w:tcW w:w="262" w:type="pct"/>
          </w:tcPr>
          <w:p w14:paraId="092F9809" w14:textId="77777777" w:rsidR="00B60DFA" w:rsidRPr="00EC5256" w:rsidRDefault="00B60DFA"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1E8566F" w14:textId="5E360125" w:rsidR="00B60DFA" w:rsidRPr="00EC5256" w:rsidRDefault="00B60DFA" w:rsidP="00B60DFA">
            <w:pPr>
              <w:rPr>
                <w:rFonts w:ascii="Arial" w:hAnsi="Arial" w:cs="Arial"/>
                <w:szCs w:val="20"/>
                <w:lang w:val="fr-FR"/>
              </w:rPr>
            </w:pPr>
            <w:r w:rsidRPr="00EC5256">
              <w:rPr>
                <w:lang w:val="fr-FR"/>
              </w:rPr>
              <w:t xml:space="preserve">Vitamine A sirop                                   </w:t>
            </w:r>
          </w:p>
        </w:tc>
        <w:tc>
          <w:tcPr>
            <w:tcW w:w="719" w:type="pct"/>
          </w:tcPr>
          <w:p w14:paraId="4948868A"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E5E2809"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D32D22F"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1B64B17" w14:textId="77777777" w:rsidR="00B60DFA" w:rsidRPr="00EC5256" w:rsidRDefault="00B60DFA" w:rsidP="00B60DFA">
            <w:pPr>
              <w:pStyle w:val="ListParagraph1"/>
              <w:rPr>
                <w:rFonts w:ascii="Arial" w:eastAsia="Times New Roman" w:hAnsi="Arial" w:cs="Arial"/>
                <w:color w:val="000000"/>
                <w:szCs w:val="20"/>
                <w:lang w:val="fr-FR" w:bidi="hi-IN"/>
              </w:rPr>
            </w:pPr>
          </w:p>
        </w:tc>
      </w:tr>
      <w:tr w:rsidR="00A571FC" w:rsidRPr="002D084C" w14:paraId="00555064" w14:textId="77777777" w:rsidTr="004645BC">
        <w:trPr>
          <w:trHeight w:val="20"/>
        </w:trPr>
        <w:tc>
          <w:tcPr>
            <w:tcW w:w="262" w:type="pct"/>
          </w:tcPr>
          <w:p w14:paraId="58868B5C"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C9D2C4D" w14:textId="0F1EEEF1" w:rsidR="00A571FC" w:rsidRPr="00EC5256" w:rsidRDefault="00A571FC" w:rsidP="00A571FC">
            <w:pPr>
              <w:rPr>
                <w:rFonts w:ascii="Arial" w:hAnsi="Arial" w:cs="Arial"/>
                <w:szCs w:val="20"/>
                <w:lang w:val="fr-FR"/>
              </w:rPr>
            </w:pPr>
            <w:r w:rsidRPr="00EC5256">
              <w:rPr>
                <w:lang w:val="fr-FR"/>
              </w:rPr>
              <w:t xml:space="preserve">Fer </w:t>
            </w:r>
            <w:r w:rsidR="00F60929" w:rsidRPr="00EC5256">
              <w:rPr>
                <w:lang w:val="fr-FR"/>
              </w:rPr>
              <w:t>Saccharose</w:t>
            </w:r>
            <w:r w:rsidRPr="00EC5256">
              <w:rPr>
                <w:lang w:val="fr-FR"/>
              </w:rPr>
              <w:t xml:space="preserve"> </w:t>
            </w:r>
            <w:r w:rsidR="00D5059B" w:rsidRPr="00EC5256">
              <w:rPr>
                <w:lang w:val="fr-FR"/>
              </w:rPr>
              <w:t>Injectable</w:t>
            </w:r>
            <w:r w:rsidRPr="00EC5256">
              <w:rPr>
                <w:lang w:val="fr-FR"/>
              </w:rPr>
              <w:t xml:space="preserve">                </w:t>
            </w:r>
          </w:p>
        </w:tc>
        <w:tc>
          <w:tcPr>
            <w:tcW w:w="719" w:type="pct"/>
          </w:tcPr>
          <w:p w14:paraId="74B964A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075857D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32E3A2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F79D7B6"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82B2575" w14:textId="77777777" w:rsidTr="004645BC">
        <w:trPr>
          <w:trHeight w:val="20"/>
        </w:trPr>
        <w:tc>
          <w:tcPr>
            <w:tcW w:w="262" w:type="pct"/>
          </w:tcPr>
          <w:p w14:paraId="63F9B5C3"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DBEE4D6" w14:textId="50910A0F" w:rsidR="00A571FC" w:rsidRPr="00EC5256" w:rsidRDefault="00A571FC" w:rsidP="00A571FC">
            <w:pPr>
              <w:rPr>
                <w:rFonts w:ascii="Arial" w:hAnsi="Arial" w:cs="Arial"/>
                <w:szCs w:val="20"/>
                <w:lang w:val="fr-FR"/>
              </w:rPr>
            </w:pPr>
            <w:proofErr w:type="spellStart"/>
            <w:r w:rsidRPr="00EC5256">
              <w:rPr>
                <w:lang w:val="fr-FR"/>
              </w:rPr>
              <w:t>Oxytocine</w:t>
            </w:r>
            <w:proofErr w:type="spellEnd"/>
            <w:r w:rsidR="00D5059B" w:rsidRPr="00EC5256">
              <w:rPr>
                <w:lang w:val="fr-FR"/>
              </w:rPr>
              <w:t xml:space="preserve"> injectables</w:t>
            </w:r>
            <w:r w:rsidRPr="00EC5256">
              <w:rPr>
                <w:lang w:val="fr-FR"/>
              </w:rPr>
              <w:t xml:space="preserve"> (</w:t>
            </w:r>
            <w:proofErr w:type="spellStart"/>
            <w:r w:rsidRPr="00EC5256">
              <w:rPr>
                <w:lang w:val="fr-FR"/>
              </w:rPr>
              <w:t>Syntoci</w:t>
            </w:r>
            <w:r w:rsidR="00A172C9" w:rsidRPr="00EC5256">
              <w:rPr>
                <w:lang w:val="fr-FR"/>
              </w:rPr>
              <w:t>n</w:t>
            </w:r>
            <w:r w:rsidR="003874A6" w:rsidRPr="00EC5256">
              <w:rPr>
                <w:lang w:val="fr-FR"/>
              </w:rPr>
              <w:t>on</w:t>
            </w:r>
            <w:proofErr w:type="spellEnd"/>
            <w:r w:rsidRPr="00EC5256">
              <w:rPr>
                <w:lang w:val="fr-FR"/>
              </w:rPr>
              <w:t xml:space="preserve"> / </w:t>
            </w:r>
            <w:proofErr w:type="spellStart"/>
            <w:r w:rsidRPr="00EC5256">
              <w:rPr>
                <w:lang w:val="fr-FR"/>
              </w:rPr>
              <w:t>Pitocin</w:t>
            </w:r>
            <w:proofErr w:type="spellEnd"/>
            <w:r w:rsidRPr="00EC5256">
              <w:rPr>
                <w:lang w:val="fr-FR"/>
              </w:rPr>
              <w:t xml:space="preserve">)                         </w:t>
            </w:r>
          </w:p>
        </w:tc>
        <w:tc>
          <w:tcPr>
            <w:tcW w:w="719" w:type="pct"/>
          </w:tcPr>
          <w:p w14:paraId="1F5DDCA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EE6D6B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28C7575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26D5A3A"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1F3FE2DE" w14:textId="77777777" w:rsidTr="004645BC">
        <w:trPr>
          <w:trHeight w:val="20"/>
        </w:trPr>
        <w:tc>
          <w:tcPr>
            <w:tcW w:w="262" w:type="pct"/>
          </w:tcPr>
          <w:p w14:paraId="6A48D0CC"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67F040B" w14:textId="2D18555B" w:rsidR="00A571FC" w:rsidRPr="00EC5256" w:rsidRDefault="00D5059B" w:rsidP="00A571FC">
            <w:pPr>
              <w:rPr>
                <w:rFonts w:ascii="Arial" w:hAnsi="Arial" w:cs="Arial"/>
                <w:szCs w:val="20"/>
                <w:lang w:val="fr-FR"/>
              </w:rPr>
            </w:pPr>
            <w:proofErr w:type="spellStart"/>
            <w:r w:rsidRPr="00EC5256">
              <w:rPr>
                <w:lang w:val="fr-FR"/>
              </w:rPr>
              <w:t>Hyoscine</w:t>
            </w:r>
            <w:proofErr w:type="spellEnd"/>
            <w:r w:rsidRPr="00EC5256">
              <w:rPr>
                <w:lang w:val="fr-FR"/>
              </w:rPr>
              <w:t xml:space="preserve"> </w:t>
            </w:r>
            <w:proofErr w:type="spellStart"/>
            <w:r w:rsidRPr="00EC5256">
              <w:rPr>
                <w:lang w:val="fr-FR"/>
              </w:rPr>
              <w:t>Butyl</w:t>
            </w:r>
            <w:proofErr w:type="spellEnd"/>
            <w:r w:rsidRPr="00EC5256">
              <w:rPr>
                <w:lang w:val="fr-FR"/>
              </w:rPr>
              <w:t xml:space="preserve"> </w:t>
            </w:r>
            <w:proofErr w:type="spellStart"/>
            <w:r w:rsidRPr="00EC5256">
              <w:rPr>
                <w:lang w:val="fr-FR"/>
              </w:rPr>
              <w:t>Bromide</w:t>
            </w:r>
            <w:proofErr w:type="spellEnd"/>
            <w:r w:rsidRPr="00EC5256">
              <w:rPr>
                <w:lang w:val="fr-FR"/>
              </w:rPr>
              <w:t xml:space="preserve"> Injectable</w:t>
            </w:r>
            <w:r w:rsidR="00A571FC" w:rsidRPr="00EC5256">
              <w:rPr>
                <w:lang w:val="fr-FR"/>
              </w:rPr>
              <w:t xml:space="preserve">                  </w:t>
            </w:r>
          </w:p>
        </w:tc>
        <w:tc>
          <w:tcPr>
            <w:tcW w:w="719" w:type="pct"/>
          </w:tcPr>
          <w:p w14:paraId="51CADCF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E8C71D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CF8D53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1119A0F0"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A0A454C" w14:textId="77777777" w:rsidTr="004645BC">
        <w:trPr>
          <w:trHeight w:val="20"/>
        </w:trPr>
        <w:tc>
          <w:tcPr>
            <w:tcW w:w="262" w:type="pct"/>
          </w:tcPr>
          <w:p w14:paraId="70EF23A8"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137C909" w14:textId="485958FF" w:rsidR="00A571FC" w:rsidRPr="00EC5256" w:rsidRDefault="00D5059B" w:rsidP="00A571FC">
            <w:pPr>
              <w:rPr>
                <w:rFonts w:ascii="Arial" w:hAnsi="Arial" w:cs="Arial"/>
                <w:szCs w:val="20"/>
                <w:lang w:val="fr-FR"/>
              </w:rPr>
            </w:pPr>
            <w:proofErr w:type="spellStart"/>
            <w:r w:rsidRPr="00EC5256">
              <w:rPr>
                <w:lang w:val="fr-FR"/>
              </w:rPr>
              <w:t>Methergine</w:t>
            </w:r>
            <w:proofErr w:type="spellEnd"/>
            <w:r w:rsidRPr="00EC5256">
              <w:rPr>
                <w:lang w:val="fr-FR"/>
              </w:rPr>
              <w:t xml:space="preserve">/ </w:t>
            </w:r>
            <w:proofErr w:type="spellStart"/>
            <w:r w:rsidRPr="00EC5256">
              <w:rPr>
                <w:lang w:val="fr-FR"/>
              </w:rPr>
              <w:t>Methylergometrine</w:t>
            </w:r>
            <w:proofErr w:type="spellEnd"/>
            <w:r w:rsidRPr="00EC5256">
              <w:rPr>
                <w:lang w:val="fr-FR"/>
              </w:rPr>
              <w:t xml:space="preserve">  Injectable</w:t>
            </w:r>
            <w:r w:rsidR="00A571FC" w:rsidRPr="00EC5256">
              <w:rPr>
                <w:lang w:val="fr-FR"/>
              </w:rPr>
              <w:t xml:space="preserve">                     </w:t>
            </w:r>
          </w:p>
        </w:tc>
        <w:tc>
          <w:tcPr>
            <w:tcW w:w="719" w:type="pct"/>
          </w:tcPr>
          <w:p w14:paraId="7428326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522E5A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6D1D75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1B3E247B"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35BB850" w14:textId="77777777" w:rsidTr="004645BC">
        <w:trPr>
          <w:trHeight w:val="20"/>
        </w:trPr>
        <w:tc>
          <w:tcPr>
            <w:tcW w:w="262" w:type="pct"/>
          </w:tcPr>
          <w:p w14:paraId="37113A72"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AFBE5FB" w14:textId="3EACBE16" w:rsidR="00A571FC" w:rsidRPr="00EC5256" w:rsidRDefault="005C41E7" w:rsidP="00A571FC">
            <w:pPr>
              <w:rPr>
                <w:rFonts w:ascii="Arial" w:hAnsi="Arial" w:cs="Arial"/>
                <w:szCs w:val="20"/>
                <w:lang w:val="fr-FR"/>
              </w:rPr>
            </w:pPr>
            <w:proofErr w:type="spellStart"/>
            <w:r w:rsidRPr="00EC5256">
              <w:rPr>
                <w:lang w:val="fr-FR"/>
              </w:rPr>
              <w:t>Méthylergométrine</w:t>
            </w:r>
            <w:proofErr w:type="spellEnd"/>
            <w:r w:rsidRPr="00EC5256">
              <w:rPr>
                <w:lang w:val="fr-FR"/>
              </w:rPr>
              <w:t xml:space="preserve"> Comprimés</w:t>
            </w:r>
            <w:r w:rsidR="00A571FC" w:rsidRPr="00EC5256">
              <w:rPr>
                <w:lang w:val="fr-FR"/>
              </w:rPr>
              <w:t xml:space="preserve">                        </w:t>
            </w:r>
          </w:p>
        </w:tc>
        <w:tc>
          <w:tcPr>
            <w:tcW w:w="719" w:type="pct"/>
          </w:tcPr>
          <w:p w14:paraId="1CB29B5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0AFEF5B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225000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10804174"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723BEC98" w14:textId="77777777" w:rsidTr="004645BC">
        <w:trPr>
          <w:trHeight w:val="20"/>
        </w:trPr>
        <w:tc>
          <w:tcPr>
            <w:tcW w:w="262" w:type="pct"/>
          </w:tcPr>
          <w:p w14:paraId="10BA9F3F"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627BE09E" w14:textId="7DBF7BC1" w:rsidR="00A571FC" w:rsidRPr="00EC5256" w:rsidRDefault="005C41E7" w:rsidP="00A571FC">
            <w:pPr>
              <w:rPr>
                <w:rFonts w:ascii="Arial" w:hAnsi="Arial" w:cs="Arial"/>
                <w:szCs w:val="20"/>
                <w:lang w:val="fr-FR"/>
              </w:rPr>
            </w:pPr>
            <w:r w:rsidRPr="00EC5256">
              <w:rPr>
                <w:lang w:val="fr-FR"/>
              </w:rPr>
              <w:t xml:space="preserve">Misoprostol comprimé/ </w:t>
            </w:r>
            <w:proofErr w:type="spellStart"/>
            <w:r w:rsidRPr="00EC5256">
              <w:rPr>
                <w:lang w:val="fr-FR"/>
              </w:rPr>
              <w:t>Prostodine</w:t>
            </w:r>
            <w:proofErr w:type="spellEnd"/>
            <w:r w:rsidRPr="00EC5256">
              <w:rPr>
                <w:lang w:val="fr-FR"/>
              </w:rPr>
              <w:t xml:space="preserve"> Injectable</w:t>
            </w:r>
            <w:r w:rsidR="00A571FC" w:rsidRPr="00EC5256">
              <w:rPr>
                <w:lang w:val="fr-FR"/>
              </w:rPr>
              <w:t xml:space="preserve">                         </w:t>
            </w:r>
          </w:p>
        </w:tc>
        <w:tc>
          <w:tcPr>
            <w:tcW w:w="719" w:type="pct"/>
          </w:tcPr>
          <w:p w14:paraId="4564F81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D8EA3B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42C362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F26E56A"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CA012B7" w14:textId="77777777" w:rsidTr="004645BC">
        <w:trPr>
          <w:trHeight w:val="20"/>
        </w:trPr>
        <w:tc>
          <w:tcPr>
            <w:tcW w:w="262" w:type="pct"/>
          </w:tcPr>
          <w:p w14:paraId="7FF0824B"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8C379D9" w14:textId="4C7D087D" w:rsidR="00A571FC" w:rsidRPr="00EC5256" w:rsidRDefault="005C41E7" w:rsidP="005C41E7">
            <w:pPr>
              <w:rPr>
                <w:rFonts w:ascii="Arial" w:hAnsi="Arial" w:cs="Arial"/>
                <w:szCs w:val="20"/>
                <w:lang w:val="fr-FR"/>
              </w:rPr>
            </w:pPr>
            <w:r w:rsidRPr="00EC5256">
              <w:rPr>
                <w:lang w:val="fr-FR"/>
              </w:rPr>
              <w:t>Sulfate de magnésium Injectable</w:t>
            </w:r>
            <w:r w:rsidR="00A571FC" w:rsidRPr="00EC5256">
              <w:rPr>
                <w:lang w:val="fr-FR"/>
              </w:rPr>
              <w:t xml:space="preserve">                          </w:t>
            </w:r>
          </w:p>
        </w:tc>
        <w:tc>
          <w:tcPr>
            <w:tcW w:w="719" w:type="pct"/>
          </w:tcPr>
          <w:p w14:paraId="0E26446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D1A598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26E9D93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43F54AB"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B67E828" w14:textId="77777777" w:rsidTr="004645BC">
        <w:trPr>
          <w:trHeight w:val="20"/>
        </w:trPr>
        <w:tc>
          <w:tcPr>
            <w:tcW w:w="262" w:type="pct"/>
          </w:tcPr>
          <w:p w14:paraId="63FAD43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8AC24BD" w14:textId="7174C2BB" w:rsidR="00A571FC" w:rsidRPr="00EC5256" w:rsidRDefault="00A571FC" w:rsidP="00A571FC">
            <w:pPr>
              <w:rPr>
                <w:rFonts w:ascii="Arial" w:hAnsi="Arial" w:cs="Arial"/>
                <w:szCs w:val="20"/>
                <w:lang w:val="fr-FR"/>
              </w:rPr>
            </w:pPr>
            <w:r w:rsidRPr="00EC5256">
              <w:rPr>
                <w:lang w:val="fr-FR"/>
              </w:rPr>
              <w:t>Bét</w:t>
            </w:r>
            <w:r w:rsidR="005C41E7" w:rsidRPr="00EC5256">
              <w:rPr>
                <w:lang w:val="fr-FR"/>
              </w:rPr>
              <w:t>améthasone / Dexaméthasone Injectable</w:t>
            </w:r>
          </w:p>
        </w:tc>
        <w:tc>
          <w:tcPr>
            <w:tcW w:w="719" w:type="pct"/>
          </w:tcPr>
          <w:p w14:paraId="6F0A299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3E9A7B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5D51ED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C0CA021"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1B3FB870" w14:textId="77777777" w:rsidTr="004645BC">
        <w:trPr>
          <w:trHeight w:val="20"/>
        </w:trPr>
        <w:tc>
          <w:tcPr>
            <w:tcW w:w="262" w:type="pct"/>
          </w:tcPr>
          <w:p w14:paraId="6C421C06"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F39F5AF" w14:textId="76EF13B1" w:rsidR="00A571FC" w:rsidRPr="00EC5256" w:rsidRDefault="005C41E7" w:rsidP="005C41E7">
            <w:pPr>
              <w:rPr>
                <w:rFonts w:ascii="Arial" w:hAnsi="Arial" w:cs="Arial"/>
                <w:szCs w:val="20"/>
                <w:lang w:val="fr-FR"/>
              </w:rPr>
            </w:pPr>
            <w:r w:rsidRPr="00EC5256">
              <w:rPr>
                <w:lang w:val="fr-FR"/>
              </w:rPr>
              <w:t xml:space="preserve">Nifédipine / comprimés  </w:t>
            </w:r>
            <w:r w:rsidR="00A571FC" w:rsidRPr="00EC5256">
              <w:rPr>
                <w:lang w:val="fr-FR"/>
              </w:rPr>
              <w:t xml:space="preserve">         </w:t>
            </w:r>
            <w:r w:rsidRPr="00EC5256">
              <w:rPr>
                <w:lang w:val="fr-FR"/>
              </w:rPr>
              <w:t xml:space="preserve"> </w:t>
            </w:r>
            <w:r w:rsidR="00A571FC" w:rsidRPr="00EC5256">
              <w:rPr>
                <w:lang w:val="fr-FR"/>
              </w:rPr>
              <w:t xml:space="preserve">                  </w:t>
            </w:r>
          </w:p>
        </w:tc>
        <w:tc>
          <w:tcPr>
            <w:tcW w:w="719" w:type="pct"/>
          </w:tcPr>
          <w:p w14:paraId="2D931CC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FC4E9B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04629D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EC08874"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33C2CBF" w14:textId="77777777" w:rsidTr="004645BC">
        <w:trPr>
          <w:trHeight w:val="20"/>
        </w:trPr>
        <w:tc>
          <w:tcPr>
            <w:tcW w:w="262" w:type="pct"/>
          </w:tcPr>
          <w:p w14:paraId="7693628C"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F38881A" w14:textId="7A21BAD3" w:rsidR="00A571FC" w:rsidRPr="00EC5256" w:rsidRDefault="005C41E7" w:rsidP="005C41E7">
            <w:pPr>
              <w:rPr>
                <w:rFonts w:ascii="Arial" w:hAnsi="Arial" w:cs="Arial"/>
                <w:szCs w:val="20"/>
                <w:lang w:val="fr-FR"/>
              </w:rPr>
            </w:pPr>
            <w:proofErr w:type="spellStart"/>
            <w:r w:rsidRPr="00EC5256">
              <w:rPr>
                <w:lang w:val="fr-FR"/>
              </w:rPr>
              <w:t>Hydralazine</w:t>
            </w:r>
            <w:proofErr w:type="spellEnd"/>
            <w:r w:rsidRPr="00EC5256">
              <w:rPr>
                <w:lang w:val="fr-FR"/>
              </w:rPr>
              <w:t xml:space="preserve"> Injectable</w:t>
            </w:r>
            <w:r w:rsidR="00A571FC" w:rsidRPr="00EC5256">
              <w:rPr>
                <w:lang w:val="fr-FR"/>
              </w:rPr>
              <w:t xml:space="preserve">                </w:t>
            </w:r>
          </w:p>
        </w:tc>
        <w:tc>
          <w:tcPr>
            <w:tcW w:w="719" w:type="pct"/>
          </w:tcPr>
          <w:p w14:paraId="06CA0F0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0AE971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4E7459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7668655"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A639743" w14:textId="77777777" w:rsidTr="004645BC">
        <w:trPr>
          <w:trHeight w:val="20"/>
        </w:trPr>
        <w:tc>
          <w:tcPr>
            <w:tcW w:w="262" w:type="pct"/>
          </w:tcPr>
          <w:p w14:paraId="368D41E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6425FC55" w14:textId="0A6980ED" w:rsidR="00A571FC" w:rsidRPr="00EC5256" w:rsidRDefault="00A571FC" w:rsidP="00A571FC">
            <w:pPr>
              <w:rPr>
                <w:rFonts w:ascii="Arial" w:hAnsi="Arial" w:cs="Arial"/>
                <w:szCs w:val="20"/>
                <w:lang w:val="fr-FR"/>
              </w:rPr>
            </w:pPr>
            <w:proofErr w:type="spellStart"/>
            <w:r w:rsidRPr="00EC5256">
              <w:rPr>
                <w:lang w:val="fr-FR"/>
              </w:rPr>
              <w:t>Diazepam</w:t>
            </w:r>
            <w:proofErr w:type="spellEnd"/>
            <w:r w:rsidRPr="00EC5256">
              <w:rPr>
                <w:lang w:val="fr-FR"/>
              </w:rPr>
              <w:t xml:space="preserve"> </w:t>
            </w:r>
            <w:r w:rsidR="005C41E7" w:rsidRPr="00EC5256">
              <w:rPr>
                <w:lang w:val="fr-FR"/>
              </w:rPr>
              <w:t>Injectable</w:t>
            </w:r>
            <w:r w:rsidRPr="00EC5256">
              <w:rPr>
                <w:lang w:val="fr-FR"/>
              </w:rPr>
              <w:t xml:space="preserve">                                                                                                                    </w:t>
            </w:r>
          </w:p>
        </w:tc>
        <w:tc>
          <w:tcPr>
            <w:tcW w:w="719" w:type="pct"/>
          </w:tcPr>
          <w:p w14:paraId="204E295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193B32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A4C0DB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62B73B1C"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DA4D9AA" w14:textId="77777777" w:rsidTr="004645BC">
        <w:trPr>
          <w:trHeight w:val="20"/>
        </w:trPr>
        <w:tc>
          <w:tcPr>
            <w:tcW w:w="262" w:type="pct"/>
          </w:tcPr>
          <w:p w14:paraId="49AEA301"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BB04A02" w14:textId="76EA69D3" w:rsidR="00A571FC" w:rsidRPr="00EC5256" w:rsidRDefault="00A571FC" w:rsidP="005C41E7">
            <w:pPr>
              <w:rPr>
                <w:rFonts w:ascii="Arial" w:hAnsi="Arial" w:cs="Arial"/>
                <w:szCs w:val="20"/>
                <w:lang w:val="fr-FR"/>
              </w:rPr>
            </w:pPr>
            <w:proofErr w:type="spellStart"/>
            <w:r w:rsidRPr="00EC5256">
              <w:rPr>
                <w:lang w:val="fr-FR"/>
              </w:rPr>
              <w:t>Amoxycilline</w:t>
            </w:r>
            <w:proofErr w:type="spellEnd"/>
            <w:r w:rsidRPr="00EC5256">
              <w:rPr>
                <w:lang w:val="fr-FR"/>
              </w:rPr>
              <w:t xml:space="preserve"> </w:t>
            </w:r>
            <w:r w:rsidR="005C41E7" w:rsidRPr="00EC5256">
              <w:rPr>
                <w:lang w:val="fr-FR"/>
              </w:rPr>
              <w:t>Comprimés</w:t>
            </w:r>
            <w:r w:rsidRPr="00EC5256">
              <w:rPr>
                <w:lang w:val="fr-FR"/>
              </w:rPr>
              <w:t xml:space="preserve">                                </w:t>
            </w:r>
          </w:p>
        </w:tc>
        <w:tc>
          <w:tcPr>
            <w:tcW w:w="719" w:type="pct"/>
          </w:tcPr>
          <w:p w14:paraId="4514171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EC71B4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276D928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19A75C5"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58CC8343" w14:textId="77777777" w:rsidTr="004645BC">
        <w:trPr>
          <w:trHeight w:val="20"/>
        </w:trPr>
        <w:tc>
          <w:tcPr>
            <w:tcW w:w="262" w:type="pct"/>
          </w:tcPr>
          <w:p w14:paraId="083F1319"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6CC4C5E" w14:textId="0C2796F1" w:rsidR="00A571FC" w:rsidRPr="00EC5256" w:rsidRDefault="00A571FC" w:rsidP="00A571FC">
            <w:pPr>
              <w:rPr>
                <w:rFonts w:ascii="Arial" w:hAnsi="Arial" w:cs="Arial"/>
                <w:szCs w:val="20"/>
                <w:lang w:val="fr-FR"/>
              </w:rPr>
            </w:pPr>
            <w:proofErr w:type="spellStart"/>
            <w:r w:rsidRPr="00EC5256">
              <w:rPr>
                <w:lang w:val="fr-FR"/>
              </w:rPr>
              <w:t>Amoxycilline</w:t>
            </w:r>
            <w:proofErr w:type="spellEnd"/>
            <w:r w:rsidRPr="00EC5256">
              <w:rPr>
                <w:lang w:val="fr-FR"/>
              </w:rPr>
              <w:t xml:space="preserve"> </w:t>
            </w:r>
            <w:r w:rsidR="005C41E7" w:rsidRPr="00EC5256">
              <w:rPr>
                <w:lang w:val="fr-FR"/>
              </w:rPr>
              <w:t>Injectable</w:t>
            </w:r>
            <w:r w:rsidRPr="00EC5256">
              <w:rPr>
                <w:lang w:val="fr-FR"/>
              </w:rPr>
              <w:t xml:space="preserve">                                </w:t>
            </w:r>
          </w:p>
        </w:tc>
        <w:tc>
          <w:tcPr>
            <w:tcW w:w="719" w:type="pct"/>
          </w:tcPr>
          <w:p w14:paraId="169AAB6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6ADA48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E8E4F7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48AB849"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46A8FDE" w14:textId="77777777" w:rsidTr="004645BC">
        <w:trPr>
          <w:trHeight w:val="20"/>
        </w:trPr>
        <w:tc>
          <w:tcPr>
            <w:tcW w:w="262" w:type="pct"/>
          </w:tcPr>
          <w:p w14:paraId="38D48AC4"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CDC4A7C" w14:textId="216C3F63" w:rsidR="00A571FC" w:rsidRPr="00EC5256" w:rsidRDefault="00A571FC" w:rsidP="005C41E7">
            <w:pPr>
              <w:rPr>
                <w:rFonts w:ascii="Arial" w:hAnsi="Arial" w:cs="Arial"/>
                <w:szCs w:val="20"/>
                <w:lang w:val="fr-FR"/>
              </w:rPr>
            </w:pPr>
            <w:r w:rsidRPr="00EC5256">
              <w:rPr>
                <w:lang w:val="fr-FR"/>
              </w:rPr>
              <w:t xml:space="preserve">Ampicilline </w:t>
            </w:r>
            <w:r w:rsidR="005C41E7" w:rsidRPr="00EC5256">
              <w:rPr>
                <w:lang w:val="fr-FR"/>
              </w:rPr>
              <w:t>Comprimés</w:t>
            </w:r>
            <w:r w:rsidRPr="00EC5256">
              <w:rPr>
                <w:lang w:val="fr-FR"/>
              </w:rPr>
              <w:t xml:space="preserve">                               </w:t>
            </w:r>
          </w:p>
        </w:tc>
        <w:tc>
          <w:tcPr>
            <w:tcW w:w="719" w:type="pct"/>
          </w:tcPr>
          <w:p w14:paraId="3A22434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F7ABDA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32CB5E0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EE22321"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77B3DD6A" w14:textId="77777777" w:rsidTr="004645BC">
        <w:trPr>
          <w:trHeight w:val="20"/>
        </w:trPr>
        <w:tc>
          <w:tcPr>
            <w:tcW w:w="262" w:type="pct"/>
          </w:tcPr>
          <w:p w14:paraId="071DFA3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413C24E" w14:textId="4999380A" w:rsidR="00A571FC" w:rsidRPr="00EC5256" w:rsidRDefault="005C41E7" w:rsidP="00A571FC">
            <w:pPr>
              <w:rPr>
                <w:rFonts w:ascii="Arial" w:hAnsi="Arial" w:cs="Arial"/>
                <w:szCs w:val="20"/>
                <w:lang w:val="fr-FR"/>
              </w:rPr>
            </w:pPr>
            <w:r w:rsidRPr="00EC5256">
              <w:rPr>
                <w:lang w:val="fr-FR"/>
              </w:rPr>
              <w:t>Ampicilline Injectable</w:t>
            </w:r>
            <w:r w:rsidR="00A571FC" w:rsidRPr="00EC5256">
              <w:rPr>
                <w:lang w:val="fr-FR"/>
              </w:rPr>
              <w:t xml:space="preserve">                             </w:t>
            </w:r>
          </w:p>
        </w:tc>
        <w:tc>
          <w:tcPr>
            <w:tcW w:w="719" w:type="pct"/>
          </w:tcPr>
          <w:p w14:paraId="2511ED0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3BBECBF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21A43CF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4C4A9D3"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1761D0BA" w14:textId="77777777" w:rsidTr="004645BC">
        <w:trPr>
          <w:trHeight w:val="20"/>
        </w:trPr>
        <w:tc>
          <w:tcPr>
            <w:tcW w:w="262" w:type="pct"/>
          </w:tcPr>
          <w:p w14:paraId="4A421C93"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654F10FC" w14:textId="2F3A5210" w:rsidR="00A571FC" w:rsidRPr="00EC5256" w:rsidRDefault="00A571FC" w:rsidP="00A571FC">
            <w:pPr>
              <w:rPr>
                <w:rFonts w:ascii="Arial" w:hAnsi="Arial" w:cs="Arial"/>
                <w:szCs w:val="20"/>
                <w:lang w:val="fr-FR"/>
              </w:rPr>
            </w:pPr>
            <w:proofErr w:type="spellStart"/>
            <w:r w:rsidRPr="00EC5256">
              <w:rPr>
                <w:lang w:val="fr-FR"/>
              </w:rPr>
              <w:t>Tinidazole</w:t>
            </w:r>
            <w:proofErr w:type="spellEnd"/>
            <w:r w:rsidRPr="00EC5256">
              <w:rPr>
                <w:lang w:val="fr-FR"/>
              </w:rPr>
              <w:t xml:space="preserve"> </w:t>
            </w:r>
            <w:r w:rsidR="005C41E7" w:rsidRPr="00EC5256">
              <w:rPr>
                <w:lang w:val="fr-FR"/>
              </w:rPr>
              <w:t>Comprimés</w:t>
            </w:r>
            <w:r w:rsidRPr="00EC5256">
              <w:rPr>
                <w:lang w:val="fr-FR"/>
              </w:rPr>
              <w:t xml:space="preserve">                                </w:t>
            </w:r>
          </w:p>
        </w:tc>
        <w:tc>
          <w:tcPr>
            <w:tcW w:w="719" w:type="pct"/>
          </w:tcPr>
          <w:p w14:paraId="254B8EB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5EAF671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A1297F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65C20C5"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3A565D8" w14:textId="77777777" w:rsidTr="004645BC">
        <w:trPr>
          <w:trHeight w:val="20"/>
        </w:trPr>
        <w:tc>
          <w:tcPr>
            <w:tcW w:w="262" w:type="pct"/>
          </w:tcPr>
          <w:p w14:paraId="1E913B0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4922BA6" w14:textId="0EC1A061" w:rsidR="00A571FC" w:rsidRPr="00EC5256" w:rsidRDefault="00A571FC" w:rsidP="005C41E7">
            <w:pPr>
              <w:rPr>
                <w:rFonts w:ascii="Arial" w:hAnsi="Arial" w:cs="Arial"/>
                <w:szCs w:val="20"/>
                <w:lang w:val="fr-FR"/>
              </w:rPr>
            </w:pPr>
            <w:proofErr w:type="spellStart"/>
            <w:r w:rsidRPr="00EC5256">
              <w:rPr>
                <w:lang w:val="fr-FR"/>
              </w:rPr>
              <w:t>Cloxacilline</w:t>
            </w:r>
            <w:proofErr w:type="spellEnd"/>
            <w:r w:rsidR="005C41E7" w:rsidRPr="00EC5256">
              <w:rPr>
                <w:lang w:val="fr-FR"/>
              </w:rPr>
              <w:t xml:space="preserve"> Comprimés</w:t>
            </w:r>
            <w:r w:rsidRPr="00EC5256">
              <w:rPr>
                <w:lang w:val="fr-FR"/>
              </w:rPr>
              <w:t xml:space="preserve">                               </w:t>
            </w:r>
          </w:p>
        </w:tc>
        <w:tc>
          <w:tcPr>
            <w:tcW w:w="719" w:type="pct"/>
          </w:tcPr>
          <w:p w14:paraId="36A14A4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4AC8BB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A78F59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1D71D92D"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5D49740" w14:textId="77777777" w:rsidTr="004645BC">
        <w:trPr>
          <w:trHeight w:val="20"/>
        </w:trPr>
        <w:tc>
          <w:tcPr>
            <w:tcW w:w="262" w:type="pct"/>
          </w:tcPr>
          <w:p w14:paraId="6B40E8C8"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42F2E47" w14:textId="3BA34777" w:rsidR="00A571FC" w:rsidRPr="00EC5256" w:rsidRDefault="00A571FC" w:rsidP="00A571FC">
            <w:pPr>
              <w:rPr>
                <w:rFonts w:ascii="Arial" w:hAnsi="Arial" w:cs="Arial"/>
                <w:szCs w:val="20"/>
                <w:lang w:val="fr-FR"/>
              </w:rPr>
            </w:pPr>
            <w:r w:rsidRPr="00EC5256">
              <w:rPr>
                <w:lang w:val="fr-FR"/>
              </w:rPr>
              <w:t xml:space="preserve">Erythromycine </w:t>
            </w:r>
            <w:r w:rsidR="005C41E7" w:rsidRPr="00EC5256">
              <w:rPr>
                <w:lang w:val="fr-FR"/>
              </w:rPr>
              <w:t>Comprimés</w:t>
            </w:r>
            <w:r w:rsidRPr="00EC5256">
              <w:rPr>
                <w:lang w:val="fr-FR"/>
              </w:rPr>
              <w:t xml:space="preserve">                              </w:t>
            </w:r>
          </w:p>
        </w:tc>
        <w:tc>
          <w:tcPr>
            <w:tcW w:w="719" w:type="pct"/>
          </w:tcPr>
          <w:p w14:paraId="110F29B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0DC1309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772178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EFC72FF"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FC20D8B" w14:textId="77777777" w:rsidTr="004645BC">
        <w:trPr>
          <w:trHeight w:val="20"/>
        </w:trPr>
        <w:tc>
          <w:tcPr>
            <w:tcW w:w="262" w:type="pct"/>
          </w:tcPr>
          <w:p w14:paraId="37BB3A68"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4BC7E8D" w14:textId="7B069230" w:rsidR="00A571FC" w:rsidRPr="00EC5256" w:rsidRDefault="005C41E7" w:rsidP="00A571FC">
            <w:pPr>
              <w:rPr>
                <w:rFonts w:ascii="Arial" w:hAnsi="Arial" w:cs="Arial"/>
                <w:szCs w:val="20"/>
                <w:lang w:val="fr-FR"/>
              </w:rPr>
            </w:pPr>
            <w:r w:rsidRPr="00EC5256">
              <w:rPr>
                <w:lang w:val="fr-FR"/>
              </w:rPr>
              <w:t>Gentamycine Injectable</w:t>
            </w:r>
            <w:r w:rsidR="00A571FC" w:rsidRPr="00EC5256">
              <w:rPr>
                <w:lang w:val="fr-FR"/>
              </w:rPr>
              <w:t xml:space="preserve">                                                                                                    </w:t>
            </w:r>
          </w:p>
        </w:tc>
        <w:tc>
          <w:tcPr>
            <w:tcW w:w="719" w:type="pct"/>
          </w:tcPr>
          <w:p w14:paraId="6E4FA7B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00E2C03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5F4236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1FE9C61"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E920717" w14:textId="77777777" w:rsidTr="004645BC">
        <w:trPr>
          <w:trHeight w:val="20"/>
        </w:trPr>
        <w:tc>
          <w:tcPr>
            <w:tcW w:w="262" w:type="pct"/>
          </w:tcPr>
          <w:p w14:paraId="428E56A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699E1CC0" w14:textId="687285C0" w:rsidR="00A571FC" w:rsidRPr="00EC5256" w:rsidRDefault="00A571FC" w:rsidP="00A571FC">
            <w:pPr>
              <w:rPr>
                <w:rFonts w:ascii="Arial" w:hAnsi="Arial" w:cs="Arial"/>
                <w:szCs w:val="20"/>
                <w:lang w:val="fr-FR"/>
              </w:rPr>
            </w:pPr>
            <w:r w:rsidRPr="00EC5256">
              <w:rPr>
                <w:lang w:val="fr-FR"/>
              </w:rPr>
              <w:t>Métronidazole</w:t>
            </w:r>
            <w:r w:rsidR="005C41E7" w:rsidRPr="00EC5256">
              <w:rPr>
                <w:lang w:val="fr-FR"/>
              </w:rPr>
              <w:t xml:space="preserve"> </w:t>
            </w:r>
            <w:r w:rsidR="00555B7D">
              <w:rPr>
                <w:lang w:val="fr-FR"/>
              </w:rPr>
              <w:t>Comprimés</w:t>
            </w:r>
          </w:p>
        </w:tc>
        <w:tc>
          <w:tcPr>
            <w:tcW w:w="719" w:type="pct"/>
          </w:tcPr>
          <w:p w14:paraId="71C1EFC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3818931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21CEAAB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10775F5C"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8C8BDA2" w14:textId="77777777" w:rsidTr="004645BC">
        <w:trPr>
          <w:trHeight w:val="20"/>
        </w:trPr>
        <w:tc>
          <w:tcPr>
            <w:tcW w:w="262" w:type="pct"/>
          </w:tcPr>
          <w:p w14:paraId="5326DFCF"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564FBF7" w14:textId="7284252B" w:rsidR="00A571FC" w:rsidRPr="00EC5256" w:rsidRDefault="00A571FC" w:rsidP="00A571FC">
            <w:pPr>
              <w:rPr>
                <w:rFonts w:ascii="Arial" w:hAnsi="Arial" w:cs="Arial"/>
                <w:szCs w:val="20"/>
                <w:lang w:val="fr-FR"/>
              </w:rPr>
            </w:pPr>
            <w:r w:rsidRPr="00EC5256">
              <w:rPr>
                <w:lang w:val="fr-FR"/>
              </w:rPr>
              <w:t>Métronidazole</w:t>
            </w:r>
            <w:r w:rsidR="005C41E7" w:rsidRPr="00EC5256">
              <w:rPr>
                <w:lang w:val="fr-FR"/>
              </w:rPr>
              <w:t xml:space="preserve"> </w:t>
            </w:r>
            <w:r w:rsidR="00555B7D">
              <w:rPr>
                <w:lang w:val="fr-FR"/>
              </w:rPr>
              <w:t>Injectable</w:t>
            </w:r>
            <w:r w:rsidR="005C41E7" w:rsidRPr="00EC5256">
              <w:rPr>
                <w:lang w:val="fr-FR"/>
              </w:rPr>
              <w:t xml:space="preserve">                                   </w:t>
            </w:r>
            <w:r w:rsidRPr="00EC5256">
              <w:rPr>
                <w:lang w:val="fr-FR"/>
              </w:rPr>
              <w:t xml:space="preserve">                            </w:t>
            </w:r>
          </w:p>
        </w:tc>
        <w:tc>
          <w:tcPr>
            <w:tcW w:w="719" w:type="pct"/>
          </w:tcPr>
          <w:p w14:paraId="5E22FE8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F8C86E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D1FDBF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A45F4AF"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815FFB8" w14:textId="77777777" w:rsidTr="004645BC">
        <w:trPr>
          <w:trHeight w:val="20"/>
        </w:trPr>
        <w:tc>
          <w:tcPr>
            <w:tcW w:w="262" w:type="pct"/>
          </w:tcPr>
          <w:p w14:paraId="581FC472"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5C02606" w14:textId="0AF17A9E" w:rsidR="00A571FC" w:rsidRPr="00EC5256" w:rsidRDefault="00A571FC" w:rsidP="00A571FC">
            <w:pPr>
              <w:rPr>
                <w:rFonts w:ascii="Arial" w:hAnsi="Arial" w:cs="Arial"/>
                <w:szCs w:val="20"/>
                <w:lang w:val="fr-FR"/>
              </w:rPr>
            </w:pPr>
            <w:proofErr w:type="spellStart"/>
            <w:r w:rsidRPr="00EC5256">
              <w:rPr>
                <w:lang w:val="fr-FR"/>
              </w:rPr>
              <w:t>Albendazole</w:t>
            </w:r>
            <w:proofErr w:type="spellEnd"/>
            <w:r w:rsidRPr="00EC5256">
              <w:rPr>
                <w:lang w:val="fr-FR"/>
              </w:rPr>
              <w:t xml:space="preserve"> /</w:t>
            </w:r>
            <w:proofErr w:type="spellStart"/>
            <w:r w:rsidRPr="00EC5256">
              <w:rPr>
                <w:lang w:val="fr-FR"/>
              </w:rPr>
              <w:t>Mebendazole</w:t>
            </w:r>
            <w:proofErr w:type="spellEnd"/>
            <w:r w:rsidRPr="00EC5256">
              <w:rPr>
                <w:lang w:val="fr-FR"/>
              </w:rPr>
              <w:t xml:space="preserve"> </w:t>
            </w:r>
            <w:r w:rsidR="005C41E7" w:rsidRPr="00EC5256">
              <w:rPr>
                <w:lang w:val="fr-FR"/>
              </w:rPr>
              <w:t xml:space="preserve">Injectable                                                                                                    </w:t>
            </w:r>
            <w:r w:rsidRPr="00EC5256">
              <w:rPr>
                <w:lang w:val="fr-FR"/>
              </w:rPr>
              <w:t xml:space="preserve">                        </w:t>
            </w:r>
          </w:p>
        </w:tc>
        <w:tc>
          <w:tcPr>
            <w:tcW w:w="719" w:type="pct"/>
          </w:tcPr>
          <w:p w14:paraId="477FA18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066385D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33134B6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63F5E6C"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215FFA3" w14:textId="77777777" w:rsidTr="004645BC">
        <w:trPr>
          <w:trHeight w:val="20"/>
        </w:trPr>
        <w:tc>
          <w:tcPr>
            <w:tcW w:w="262" w:type="pct"/>
          </w:tcPr>
          <w:p w14:paraId="0F000F5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0581EE5" w14:textId="069166BF" w:rsidR="00A571FC" w:rsidRPr="00EC5256" w:rsidRDefault="005C41E7" w:rsidP="00A571FC">
            <w:pPr>
              <w:rPr>
                <w:rFonts w:ascii="Arial" w:hAnsi="Arial" w:cs="Arial"/>
                <w:szCs w:val="20"/>
                <w:lang w:val="fr-FR"/>
              </w:rPr>
            </w:pPr>
            <w:proofErr w:type="spellStart"/>
            <w:r w:rsidRPr="00EC5256">
              <w:rPr>
                <w:lang w:val="fr-FR"/>
              </w:rPr>
              <w:t>Albendazole</w:t>
            </w:r>
            <w:proofErr w:type="spellEnd"/>
            <w:r w:rsidRPr="00EC5256">
              <w:rPr>
                <w:lang w:val="fr-FR"/>
              </w:rPr>
              <w:t xml:space="preserve"> Sirop</w:t>
            </w:r>
            <w:r w:rsidR="00A571FC" w:rsidRPr="00EC5256">
              <w:rPr>
                <w:lang w:val="fr-FR"/>
              </w:rPr>
              <w:t xml:space="preserve">                            </w:t>
            </w:r>
          </w:p>
        </w:tc>
        <w:tc>
          <w:tcPr>
            <w:tcW w:w="719" w:type="pct"/>
          </w:tcPr>
          <w:p w14:paraId="1FA5FED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3E2DB10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9EC50B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9E1AF7B"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9736CAE" w14:textId="77777777" w:rsidTr="004645BC">
        <w:trPr>
          <w:trHeight w:val="20"/>
        </w:trPr>
        <w:tc>
          <w:tcPr>
            <w:tcW w:w="262" w:type="pct"/>
          </w:tcPr>
          <w:p w14:paraId="00FCF718"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3A01642" w14:textId="4615C287" w:rsidR="00A571FC" w:rsidRPr="00EC5256" w:rsidRDefault="00A571FC" w:rsidP="00A571FC">
            <w:pPr>
              <w:rPr>
                <w:rFonts w:ascii="Arial" w:hAnsi="Arial" w:cs="Arial"/>
                <w:szCs w:val="20"/>
                <w:lang w:val="fr-FR"/>
              </w:rPr>
            </w:pPr>
            <w:proofErr w:type="spellStart"/>
            <w:r w:rsidRPr="00EC5256">
              <w:rPr>
                <w:lang w:val="fr-FR"/>
              </w:rPr>
              <w:t>Dicyclomine</w:t>
            </w:r>
            <w:proofErr w:type="spellEnd"/>
            <w:r w:rsidR="005C41E7" w:rsidRPr="00EC5256">
              <w:rPr>
                <w:lang w:val="fr-FR"/>
              </w:rPr>
              <w:t xml:space="preserve"> Comprimés</w:t>
            </w:r>
            <w:r w:rsidRPr="00EC5256">
              <w:rPr>
                <w:lang w:val="fr-FR"/>
              </w:rPr>
              <w:t xml:space="preserve">                                </w:t>
            </w:r>
          </w:p>
        </w:tc>
        <w:tc>
          <w:tcPr>
            <w:tcW w:w="719" w:type="pct"/>
          </w:tcPr>
          <w:p w14:paraId="2F82A0D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1614CA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CC6767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4BBF358"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2B1B6F0" w14:textId="77777777" w:rsidTr="004645BC">
        <w:trPr>
          <w:trHeight w:val="20"/>
        </w:trPr>
        <w:tc>
          <w:tcPr>
            <w:tcW w:w="262" w:type="pct"/>
          </w:tcPr>
          <w:p w14:paraId="0C1D36D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7CD9199" w14:textId="422CB446" w:rsidR="00A571FC" w:rsidRPr="00EC5256" w:rsidRDefault="00A571FC" w:rsidP="005C41E7">
            <w:pPr>
              <w:rPr>
                <w:rFonts w:ascii="Arial" w:hAnsi="Arial" w:cs="Arial"/>
                <w:szCs w:val="20"/>
                <w:lang w:val="fr-FR"/>
              </w:rPr>
            </w:pPr>
            <w:r w:rsidRPr="00EC5256">
              <w:rPr>
                <w:lang w:val="fr-FR"/>
              </w:rPr>
              <w:t>Paracétamol / Diclofénac (</w:t>
            </w:r>
            <w:proofErr w:type="spellStart"/>
            <w:r w:rsidRPr="00EC5256">
              <w:rPr>
                <w:lang w:val="fr-FR"/>
              </w:rPr>
              <w:t>Voveran</w:t>
            </w:r>
            <w:proofErr w:type="spellEnd"/>
            <w:r w:rsidR="005C41E7" w:rsidRPr="00EC5256">
              <w:rPr>
                <w:lang w:val="fr-FR"/>
              </w:rPr>
              <w:t>) Comprimés</w:t>
            </w:r>
            <w:r w:rsidRPr="00EC5256">
              <w:rPr>
                <w:lang w:val="fr-FR"/>
              </w:rPr>
              <w:t xml:space="preserve"> </w:t>
            </w:r>
          </w:p>
        </w:tc>
        <w:tc>
          <w:tcPr>
            <w:tcW w:w="719" w:type="pct"/>
          </w:tcPr>
          <w:p w14:paraId="04577CF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B61D62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361D93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BD698D3"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AAF9D90" w14:textId="77777777" w:rsidTr="004645BC">
        <w:trPr>
          <w:trHeight w:val="20"/>
        </w:trPr>
        <w:tc>
          <w:tcPr>
            <w:tcW w:w="262" w:type="pct"/>
          </w:tcPr>
          <w:p w14:paraId="66C3D852"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24EB868" w14:textId="60750704" w:rsidR="00A571FC" w:rsidRPr="00EC5256" w:rsidRDefault="00A571FC" w:rsidP="00A571FC">
            <w:pPr>
              <w:rPr>
                <w:rFonts w:ascii="Arial" w:hAnsi="Arial" w:cs="Arial"/>
                <w:szCs w:val="20"/>
                <w:lang w:val="fr-FR"/>
              </w:rPr>
            </w:pPr>
            <w:r w:rsidRPr="00EC5256">
              <w:rPr>
                <w:lang w:val="fr-FR"/>
              </w:rPr>
              <w:t xml:space="preserve">Ibuprofène </w:t>
            </w:r>
            <w:r w:rsidR="005C41E7" w:rsidRPr="00EC5256">
              <w:rPr>
                <w:lang w:val="fr-FR"/>
              </w:rPr>
              <w:t>Comprimés</w:t>
            </w:r>
            <w:r w:rsidRPr="00EC5256">
              <w:rPr>
                <w:lang w:val="fr-FR"/>
              </w:rPr>
              <w:t xml:space="preserve">                                 </w:t>
            </w:r>
          </w:p>
        </w:tc>
        <w:tc>
          <w:tcPr>
            <w:tcW w:w="719" w:type="pct"/>
          </w:tcPr>
          <w:p w14:paraId="21050F8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5A30714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F77729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474AA21"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6582601" w14:textId="77777777" w:rsidTr="004645BC">
        <w:trPr>
          <w:trHeight w:val="20"/>
        </w:trPr>
        <w:tc>
          <w:tcPr>
            <w:tcW w:w="262" w:type="pct"/>
          </w:tcPr>
          <w:p w14:paraId="7E3C749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052293C" w14:textId="5292D39D" w:rsidR="00A571FC" w:rsidRPr="00EC5256" w:rsidRDefault="00A571FC" w:rsidP="00A571FC">
            <w:pPr>
              <w:rPr>
                <w:rFonts w:ascii="Arial" w:hAnsi="Arial" w:cs="Arial"/>
                <w:szCs w:val="20"/>
                <w:lang w:val="fr-FR"/>
              </w:rPr>
            </w:pPr>
            <w:proofErr w:type="spellStart"/>
            <w:r w:rsidRPr="00EC5256">
              <w:rPr>
                <w:lang w:val="fr-FR"/>
              </w:rPr>
              <w:t>Paracetamol</w:t>
            </w:r>
            <w:proofErr w:type="spellEnd"/>
            <w:r w:rsidRPr="00EC5256">
              <w:rPr>
                <w:lang w:val="fr-FR"/>
              </w:rPr>
              <w:t xml:space="preserve"> / </w:t>
            </w:r>
            <w:proofErr w:type="spellStart"/>
            <w:r w:rsidRPr="00EC5256">
              <w:rPr>
                <w:lang w:val="fr-FR"/>
              </w:rPr>
              <w:t>Diclofenac</w:t>
            </w:r>
            <w:proofErr w:type="spellEnd"/>
            <w:r w:rsidRPr="00EC5256">
              <w:rPr>
                <w:lang w:val="fr-FR"/>
              </w:rPr>
              <w:t xml:space="preserve"> Sodium (</w:t>
            </w:r>
            <w:proofErr w:type="spellStart"/>
            <w:r w:rsidRPr="00EC5256">
              <w:rPr>
                <w:lang w:val="fr-FR"/>
              </w:rPr>
              <w:t>Voveran</w:t>
            </w:r>
            <w:proofErr w:type="spellEnd"/>
            <w:r w:rsidRPr="00EC5256">
              <w:rPr>
                <w:lang w:val="fr-FR"/>
              </w:rPr>
              <w:t>)</w:t>
            </w:r>
            <w:r w:rsidR="005C41E7" w:rsidRPr="00EC5256">
              <w:rPr>
                <w:lang w:val="fr-FR"/>
              </w:rPr>
              <w:t xml:space="preserve"> Injectable                      </w:t>
            </w:r>
            <w:r w:rsidRPr="00EC5256">
              <w:rPr>
                <w:lang w:val="fr-FR"/>
              </w:rPr>
              <w:t xml:space="preserve">                                                                </w:t>
            </w:r>
          </w:p>
        </w:tc>
        <w:tc>
          <w:tcPr>
            <w:tcW w:w="719" w:type="pct"/>
          </w:tcPr>
          <w:p w14:paraId="1B04D53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374608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2A88BD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70A6F2E"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3CB88FB" w14:textId="77777777" w:rsidTr="004645BC">
        <w:trPr>
          <w:trHeight w:val="20"/>
        </w:trPr>
        <w:tc>
          <w:tcPr>
            <w:tcW w:w="262" w:type="pct"/>
          </w:tcPr>
          <w:p w14:paraId="3EB6DC9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83959BC" w14:textId="67A0AE01" w:rsidR="00A571FC" w:rsidRPr="00EC5256" w:rsidRDefault="00A571FC" w:rsidP="00A571FC">
            <w:pPr>
              <w:rPr>
                <w:rFonts w:ascii="Arial" w:hAnsi="Arial" w:cs="Arial"/>
                <w:szCs w:val="20"/>
                <w:lang w:val="fr-FR"/>
              </w:rPr>
            </w:pPr>
            <w:r w:rsidRPr="00EC5256">
              <w:rPr>
                <w:lang w:val="fr-FR"/>
              </w:rPr>
              <w:t xml:space="preserve">Pommade ophtalmique au chloramphénicol                          </w:t>
            </w:r>
          </w:p>
        </w:tc>
        <w:tc>
          <w:tcPr>
            <w:tcW w:w="719" w:type="pct"/>
          </w:tcPr>
          <w:p w14:paraId="1B3442B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3EF0098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9AB1A0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411392E"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194C5B0F" w14:textId="77777777" w:rsidTr="004645BC">
        <w:trPr>
          <w:trHeight w:val="20"/>
        </w:trPr>
        <w:tc>
          <w:tcPr>
            <w:tcW w:w="262" w:type="pct"/>
          </w:tcPr>
          <w:p w14:paraId="2252D4E9"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EBEAC4F" w14:textId="65CD0493" w:rsidR="00A571FC" w:rsidRPr="00EC5256" w:rsidRDefault="00A571FC" w:rsidP="00A571FC">
            <w:pPr>
              <w:rPr>
                <w:rFonts w:ascii="Arial" w:hAnsi="Arial" w:cs="Arial"/>
                <w:szCs w:val="20"/>
                <w:lang w:val="fr-FR"/>
              </w:rPr>
            </w:pPr>
            <w:r w:rsidRPr="00EC5256">
              <w:rPr>
                <w:lang w:val="fr-FR"/>
              </w:rPr>
              <w:t xml:space="preserve">Adrénaline </w:t>
            </w:r>
            <w:r w:rsidR="005C41E7" w:rsidRPr="00EC5256">
              <w:rPr>
                <w:lang w:val="fr-FR"/>
              </w:rPr>
              <w:t xml:space="preserve">Injectable               </w:t>
            </w:r>
            <w:r w:rsidRPr="00EC5256">
              <w:rPr>
                <w:lang w:val="fr-FR"/>
              </w:rPr>
              <w:t xml:space="preserve">                               </w:t>
            </w:r>
          </w:p>
        </w:tc>
        <w:tc>
          <w:tcPr>
            <w:tcW w:w="719" w:type="pct"/>
          </w:tcPr>
          <w:p w14:paraId="53E53F5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CBBFB5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2A639C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6E038D30"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1675C903" w14:textId="77777777" w:rsidTr="004645BC">
        <w:trPr>
          <w:trHeight w:val="20"/>
        </w:trPr>
        <w:tc>
          <w:tcPr>
            <w:tcW w:w="262" w:type="pct"/>
          </w:tcPr>
          <w:p w14:paraId="214E023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8B83241" w14:textId="053573BE" w:rsidR="00A571FC" w:rsidRPr="00EC5256" w:rsidRDefault="00A571FC" w:rsidP="00A571FC">
            <w:pPr>
              <w:rPr>
                <w:rFonts w:ascii="Arial" w:hAnsi="Arial" w:cs="Arial"/>
                <w:szCs w:val="20"/>
                <w:lang w:val="fr-FR"/>
              </w:rPr>
            </w:pPr>
            <w:r w:rsidRPr="00EC5256">
              <w:rPr>
                <w:lang w:val="fr-FR"/>
              </w:rPr>
              <w:t xml:space="preserve">Amikacine </w:t>
            </w:r>
            <w:r w:rsidR="005C41E7" w:rsidRPr="00EC5256">
              <w:rPr>
                <w:lang w:val="fr-FR"/>
              </w:rPr>
              <w:t xml:space="preserve">Injectable               </w:t>
            </w:r>
            <w:r w:rsidRPr="00EC5256">
              <w:rPr>
                <w:lang w:val="fr-FR"/>
              </w:rPr>
              <w:t xml:space="preserve">                                </w:t>
            </w:r>
          </w:p>
        </w:tc>
        <w:tc>
          <w:tcPr>
            <w:tcW w:w="719" w:type="pct"/>
          </w:tcPr>
          <w:p w14:paraId="5D6CB08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DBCAE0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3A6D99A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19ACD50B"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C1D7BE6" w14:textId="77777777" w:rsidTr="004645BC">
        <w:trPr>
          <w:trHeight w:val="20"/>
        </w:trPr>
        <w:tc>
          <w:tcPr>
            <w:tcW w:w="262" w:type="pct"/>
          </w:tcPr>
          <w:p w14:paraId="3FAD2C8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19289AA" w14:textId="6EA5E88F" w:rsidR="00A571FC" w:rsidRPr="00EC5256" w:rsidRDefault="00A571FC" w:rsidP="005C41E7">
            <w:pPr>
              <w:rPr>
                <w:rFonts w:ascii="Arial" w:hAnsi="Arial" w:cs="Arial"/>
                <w:szCs w:val="20"/>
                <w:lang w:val="fr-FR"/>
              </w:rPr>
            </w:pPr>
            <w:r w:rsidRPr="00EC5256">
              <w:rPr>
                <w:lang w:val="fr-FR"/>
              </w:rPr>
              <w:t>Xyl</w:t>
            </w:r>
            <w:r w:rsidR="005C41E7" w:rsidRPr="00EC5256">
              <w:rPr>
                <w:lang w:val="fr-FR"/>
              </w:rPr>
              <w:t xml:space="preserve">ocaïne / Lidocaïne / </w:t>
            </w:r>
            <w:proofErr w:type="spellStart"/>
            <w:r w:rsidR="005C41E7" w:rsidRPr="00EC5256">
              <w:rPr>
                <w:lang w:val="fr-FR"/>
              </w:rPr>
              <w:t>Li</w:t>
            </w:r>
            <w:r w:rsidR="00A172C9" w:rsidRPr="00EC5256">
              <w:rPr>
                <w:lang w:val="fr-FR"/>
              </w:rPr>
              <w:t>no</w:t>
            </w:r>
            <w:r w:rsidR="005C41E7" w:rsidRPr="00EC5256">
              <w:rPr>
                <w:lang w:val="fr-FR"/>
              </w:rPr>
              <w:t>caïne</w:t>
            </w:r>
            <w:proofErr w:type="spellEnd"/>
            <w:r w:rsidR="005C41E7" w:rsidRPr="00EC5256">
              <w:rPr>
                <w:lang w:val="fr-FR"/>
              </w:rPr>
              <w:t xml:space="preserve"> Injectable                                                                                                    </w:t>
            </w:r>
            <w:r w:rsidRPr="00EC5256">
              <w:rPr>
                <w:lang w:val="fr-FR"/>
              </w:rPr>
              <w:t xml:space="preserve">                       </w:t>
            </w:r>
          </w:p>
        </w:tc>
        <w:tc>
          <w:tcPr>
            <w:tcW w:w="719" w:type="pct"/>
          </w:tcPr>
          <w:p w14:paraId="1DB82F4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3DFB703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20CE69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3F7FFCE"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28F2A90" w14:textId="77777777" w:rsidTr="004645BC">
        <w:trPr>
          <w:trHeight w:val="20"/>
        </w:trPr>
        <w:tc>
          <w:tcPr>
            <w:tcW w:w="262" w:type="pct"/>
          </w:tcPr>
          <w:p w14:paraId="6226D5FC"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6EBFD91" w14:textId="6DD79A0D" w:rsidR="00A571FC" w:rsidRPr="00EC5256" w:rsidRDefault="00A571FC" w:rsidP="00A571FC">
            <w:pPr>
              <w:rPr>
                <w:rFonts w:ascii="Arial" w:hAnsi="Arial" w:cs="Arial"/>
                <w:szCs w:val="20"/>
                <w:lang w:val="fr-FR"/>
              </w:rPr>
            </w:pPr>
            <w:proofErr w:type="spellStart"/>
            <w:r w:rsidRPr="00EC5256">
              <w:rPr>
                <w:lang w:val="fr-FR"/>
              </w:rPr>
              <w:t>Sensorcaine</w:t>
            </w:r>
            <w:proofErr w:type="spellEnd"/>
            <w:r w:rsidR="005C41E7" w:rsidRPr="00EC5256">
              <w:rPr>
                <w:lang w:val="fr-FR"/>
              </w:rPr>
              <w:t xml:space="preserve"> Injectable                   </w:t>
            </w:r>
            <w:r w:rsidRPr="00EC5256">
              <w:rPr>
                <w:lang w:val="fr-FR"/>
              </w:rPr>
              <w:t xml:space="preserve">                                </w:t>
            </w:r>
          </w:p>
        </w:tc>
        <w:tc>
          <w:tcPr>
            <w:tcW w:w="719" w:type="pct"/>
          </w:tcPr>
          <w:p w14:paraId="266B4F1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DC4D2C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2D8194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74F918A"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9CA2E38" w14:textId="77777777" w:rsidTr="004645BC">
        <w:trPr>
          <w:trHeight w:val="20"/>
        </w:trPr>
        <w:tc>
          <w:tcPr>
            <w:tcW w:w="262" w:type="pct"/>
          </w:tcPr>
          <w:p w14:paraId="49608F1C"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85EF2E1" w14:textId="50C4BB22" w:rsidR="00A571FC" w:rsidRPr="00EC5256" w:rsidRDefault="00A571FC" w:rsidP="00A571FC">
            <w:pPr>
              <w:rPr>
                <w:rFonts w:ascii="Arial" w:hAnsi="Arial" w:cs="Arial"/>
                <w:szCs w:val="20"/>
                <w:lang w:val="fr-FR"/>
              </w:rPr>
            </w:pPr>
            <w:r w:rsidRPr="00EC5256">
              <w:rPr>
                <w:lang w:val="fr-FR"/>
              </w:rPr>
              <w:t>Phé</w:t>
            </w:r>
            <w:r w:rsidR="00555B7D">
              <w:rPr>
                <w:lang w:val="fr-FR"/>
              </w:rPr>
              <w:t>n</w:t>
            </w:r>
            <w:r w:rsidR="00F60929" w:rsidRPr="00EC5256">
              <w:rPr>
                <w:lang w:val="fr-FR"/>
              </w:rPr>
              <w:t>o</w:t>
            </w:r>
            <w:r w:rsidRPr="00EC5256">
              <w:rPr>
                <w:lang w:val="fr-FR"/>
              </w:rPr>
              <w:t>barbit</w:t>
            </w:r>
            <w:r w:rsidR="004A7DC4">
              <w:rPr>
                <w:lang w:val="fr-FR"/>
              </w:rPr>
              <w:t>al</w:t>
            </w:r>
            <w:r w:rsidRPr="00EC5256">
              <w:rPr>
                <w:lang w:val="fr-FR"/>
              </w:rPr>
              <w:t xml:space="preserve"> </w:t>
            </w:r>
            <w:r w:rsidR="005C41E7" w:rsidRPr="00EC5256">
              <w:rPr>
                <w:lang w:val="fr-FR"/>
              </w:rPr>
              <w:t xml:space="preserve">Injectable               </w:t>
            </w:r>
            <w:r w:rsidRPr="00EC5256">
              <w:rPr>
                <w:lang w:val="fr-FR"/>
              </w:rPr>
              <w:t xml:space="preserve">                             </w:t>
            </w:r>
          </w:p>
        </w:tc>
        <w:tc>
          <w:tcPr>
            <w:tcW w:w="719" w:type="pct"/>
          </w:tcPr>
          <w:p w14:paraId="0D9853B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7D0733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2E1CA4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B18999F"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24FDE60" w14:textId="77777777" w:rsidTr="004645BC">
        <w:trPr>
          <w:trHeight w:val="20"/>
        </w:trPr>
        <w:tc>
          <w:tcPr>
            <w:tcW w:w="262" w:type="pct"/>
          </w:tcPr>
          <w:p w14:paraId="0C5C19CD"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4567FD3" w14:textId="264BE191" w:rsidR="00A571FC" w:rsidRPr="00EC5256" w:rsidRDefault="00A571FC" w:rsidP="005C41E7">
            <w:pPr>
              <w:rPr>
                <w:rFonts w:ascii="Arial" w:hAnsi="Arial" w:cs="Arial"/>
                <w:szCs w:val="20"/>
                <w:lang w:val="fr-FR"/>
              </w:rPr>
            </w:pPr>
            <w:r w:rsidRPr="00EC5256">
              <w:rPr>
                <w:lang w:val="fr-FR"/>
              </w:rPr>
              <w:t xml:space="preserve">Phénytoïne </w:t>
            </w:r>
            <w:r w:rsidR="005C41E7" w:rsidRPr="00EC5256">
              <w:rPr>
                <w:lang w:val="fr-FR"/>
              </w:rPr>
              <w:t xml:space="preserve">Injectable               </w:t>
            </w:r>
            <w:r w:rsidRPr="00EC5256">
              <w:rPr>
                <w:lang w:val="fr-FR"/>
              </w:rPr>
              <w:t xml:space="preserve">                                </w:t>
            </w:r>
          </w:p>
        </w:tc>
        <w:tc>
          <w:tcPr>
            <w:tcW w:w="719" w:type="pct"/>
          </w:tcPr>
          <w:p w14:paraId="45729DE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591FFE4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3B6BE54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548BB8D"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E2BF0CA" w14:textId="77777777" w:rsidTr="004645BC">
        <w:trPr>
          <w:trHeight w:val="20"/>
        </w:trPr>
        <w:tc>
          <w:tcPr>
            <w:tcW w:w="262" w:type="pct"/>
          </w:tcPr>
          <w:p w14:paraId="0D12CDA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5689C7F" w14:textId="481945D3" w:rsidR="00A571FC" w:rsidRPr="00EC5256" w:rsidRDefault="00A571FC" w:rsidP="00A571FC">
            <w:pPr>
              <w:rPr>
                <w:rFonts w:ascii="Arial" w:hAnsi="Arial" w:cs="Arial"/>
                <w:szCs w:val="20"/>
                <w:lang w:val="fr-FR"/>
              </w:rPr>
            </w:pPr>
            <w:r w:rsidRPr="00EC5256">
              <w:rPr>
                <w:lang w:val="fr-FR"/>
              </w:rPr>
              <w:t>Ceftriaxone sodique</w:t>
            </w:r>
            <w:r w:rsidR="005C41E7" w:rsidRPr="00EC5256">
              <w:rPr>
                <w:lang w:val="fr-FR"/>
              </w:rPr>
              <w:t xml:space="preserve"> </w:t>
            </w:r>
            <w:r w:rsidR="004A7DC4" w:rsidRPr="00D37CDB">
              <w:rPr>
                <w:lang w:val="fr-FR"/>
              </w:rPr>
              <w:t>Injectable</w:t>
            </w:r>
            <w:r w:rsidR="005C41E7" w:rsidRPr="00EC5256">
              <w:rPr>
                <w:lang w:val="fr-FR"/>
              </w:rPr>
              <w:t xml:space="preserve">                </w:t>
            </w:r>
            <w:r w:rsidRPr="00EC5256">
              <w:rPr>
                <w:lang w:val="fr-FR"/>
              </w:rPr>
              <w:t xml:space="preserve">                            </w:t>
            </w:r>
          </w:p>
        </w:tc>
        <w:tc>
          <w:tcPr>
            <w:tcW w:w="719" w:type="pct"/>
          </w:tcPr>
          <w:p w14:paraId="39486E4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ABB983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9CAA06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6D78CBB6"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87E965B" w14:textId="77777777" w:rsidTr="004645BC">
        <w:trPr>
          <w:trHeight w:val="20"/>
        </w:trPr>
        <w:tc>
          <w:tcPr>
            <w:tcW w:w="262" w:type="pct"/>
          </w:tcPr>
          <w:p w14:paraId="06C14FF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125CE16" w14:textId="0C989ACE" w:rsidR="00A571FC" w:rsidRPr="00EC5256" w:rsidRDefault="00A571FC" w:rsidP="00A571FC">
            <w:pPr>
              <w:rPr>
                <w:rFonts w:ascii="Arial" w:hAnsi="Arial" w:cs="Arial"/>
                <w:szCs w:val="20"/>
                <w:lang w:val="fr-FR"/>
              </w:rPr>
            </w:pPr>
            <w:proofErr w:type="spellStart"/>
            <w:r w:rsidRPr="00EC5256">
              <w:rPr>
                <w:lang w:val="fr-FR"/>
              </w:rPr>
              <w:t>Cefotoxamine</w:t>
            </w:r>
            <w:proofErr w:type="spellEnd"/>
            <w:r w:rsidRPr="00EC5256">
              <w:rPr>
                <w:lang w:val="fr-FR"/>
              </w:rPr>
              <w:t xml:space="preserve">  </w:t>
            </w:r>
            <w:r w:rsidR="004A7DC4" w:rsidRPr="00D37CDB">
              <w:rPr>
                <w:lang w:val="fr-FR"/>
              </w:rPr>
              <w:t>Injectable</w:t>
            </w:r>
            <w:r w:rsidR="005C41E7" w:rsidRPr="00EC5256">
              <w:rPr>
                <w:lang w:val="fr-FR"/>
              </w:rPr>
              <w:t xml:space="preserve">                                                     </w:t>
            </w:r>
            <w:r w:rsidRPr="00EC5256">
              <w:rPr>
                <w:lang w:val="fr-FR"/>
              </w:rPr>
              <w:t xml:space="preserve">                            </w:t>
            </w:r>
          </w:p>
        </w:tc>
        <w:tc>
          <w:tcPr>
            <w:tcW w:w="719" w:type="pct"/>
          </w:tcPr>
          <w:p w14:paraId="625FF88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6CE71B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8EE54E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A3CC5D7"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59587DEB" w14:textId="77777777" w:rsidTr="004645BC">
        <w:trPr>
          <w:trHeight w:val="20"/>
        </w:trPr>
        <w:tc>
          <w:tcPr>
            <w:tcW w:w="262" w:type="pct"/>
          </w:tcPr>
          <w:p w14:paraId="3B5B055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DE7A940" w14:textId="55777A92" w:rsidR="00A571FC" w:rsidRPr="00EC5256" w:rsidRDefault="00A571FC" w:rsidP="00A571FC">
            <w:pPr>
              <w:rPr>
                <w:rFonts w:ascii="Arial" w:hAnsi="Arial" w:cs="Arial"/>
                <w:szCs w:val="20"/>
                <w:lang w:val="fr-FR"/>
              </w:rPr>
            </w:pPr>
            <w:proofErr w:type="spellStart"/>
            <w:r w:rsidRPr="00EC5256">
              <w:rPr>
                <w:lang w:val="fr-FR"/>
              </w:rPr>
              <w:t>Promethazine</w:t>
            </w:r>
            <w:proofErr w:type="spellEnd"/>
            <w:r w:rsidRPr="00EC5256">
              <w:rPr>
                <w:lang w:val="fr-FR"/>
              </w:rPr>
              <w:t xml:space="preserve"> HCL</w:t>
            </w:r>
            <w:r w:rsidR="005C41E7" w:rsidRPr="00EC5256">
              <w:rPr>
                <w:lang w:val="fr-FR"/>
              </w:rPr>
              <w:t xml:space="preserve"> </w:t>
            </w:r>
            <w:r w:rsidR="004A7DC4" w:rsidRPr="00D37CDB">
              <w:rPr>
                <w:lang w:val="fr-FR"/>
              </w:rPr>
              <w:t>Injectable</w:t>
            </w:r>
            <w:r w:rsidR="005C41E7" w:rsidRPr="00EC5256">
              <w:rPr>
                <w:lang w:val="fr-FR"/>
              </w:rPr>
              <w:t xml:space="preserve">                                 </w:t>
            </w:r>
            <w:r w:rsidRPr="00EC5256">
              <w:rPr>
                <w:lang w:val="fr-FR"/>
              </w:rPr>
              <w:t xml:space="preserve">                             </w:t>
            </w:r>
          </w:p>
        </w:tc>
        <w:tc>
          <w:tcPr>
            <w:tcW w:w="719" w:type="pct"/>
          </w:tcPr>
          <w:p w14:paraId="2B54D84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0F95E4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29A29EC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EB17814"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7D114B78" w14:textId="77777777" w:rsidTr="004645BC">
        <w:trPr>
          <w:trHeight w:val="20"/>
        </w:trPr>
        <w:tc>
          <w:tcPr>
            <w:tcW w:w="262" w:type="pct"/>
          </w:tcPr>
          <w:p w14:paraId="32E3745E"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AF40560" w14:textId="7548B9E6" w:rsidR="00A571FC" w:rsidRPr="00EC5256" w:rsidRDefault="00A571FC" w:rsidP="00A571FC">
            <w:pPr>
              <w:rPr>
                <w:rFonts w:ascii="Arial" w:hAnsi="Arial" w:cs="Arial"/>
                <w:szCs w:val="20"/>
                <w:lang w:val="fr-FR"/>
              </w:rPr>
            </w:pPr>
            <w:r w:rsidRPr="00EC5256">
              <w:rPr>
                <w:lang w:val="fr-FR"/>
              </w:rPr>
              <w:t>Chlorure de sodium</w:t>
            </w:r>
            <w:r w:rsidR="005C41E7" w:rsidRPr="00EC5256">
              <w:rPr>
                <w:lang w:val="fr-FR"/>
              </w:rPr>
              <w:t xml:space="preserve"> </w:t>
            </w:r>
            <w:r w:rsidR="004A7DC4" w:rsidRPr="00D37CDB">
              <w:rPr>
                <w:lang w:val="fr-FR"/>
              </w:rPr>
              <w:t>Injectable</w:t>
            </w:r>
            <w:r w:rsidR="005C41E7" w:rsidRPr="00EC5256">
              <w:rPr>
                <w:lang w:val="fr-FR"/>
              </w:rPr>
              <w:t xml:space="preserve">                          </w:t>
            </w:r>
            <w:r w:rsidRPr="00EC5256">
              <w:rPr>
                <w:lang w:val="fr-FR"/>
              </w:rPr>
              <w:t xml:space="preserve">                             </w:t>
            </w:r>
          </w:p>
        </w:tc>
        <w:tc>
          <w:tcPr>
            <w:tcW w:w="719" w:type="pct"/>
          </w:tcPr>
          <w:p w14:paraId="5E7F1BC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D5A5ED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EF5300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F3F5E4B"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25AD1AA" w14:textId="77777777" w:rsidTr="004645BC">
        <w:trPr>
          <w:trHeight w:val="20"/>
        </w:trPr>
        <w:tc>
          <w:tcPr>
            <w:tcW w:w="262" w:type="pct"/>
          </w:tcPr>
          <w:p w14:paraId="1B892DD6"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8B02C4D" w14:textId="6CAC0AA6" w:rsidR="00A571FC" w:rsidRPr="00EC5256" w:rsidRDefault="00A571FC" w:rsidP="00A571FC">
            <w:pPr>
              <w:rPr>
                <w:rFonts w:ascii="Arial" w:hAnsi="Arial" w:cs="Arial"/>
                <w:szCs w:val="20"/>
                <w:lang w:val="fr-FR"/>
              </w:rPr>
            </w:pPr>
            <w:r w:rsidRPr="00EC5256">
              <w:rPr>
                <w:lang w:val="fr-FR"/>
              </w:rPr>
              <w:t>Gluconate de calcium</w:t>
            </w:r>
            <w:r w:rsidR="005C41E7" w:rsidRPr="00EC5256">
              <w:rPr>
                <w:lang w:val="fr-FR"/>
              </w:rPr>
              <w:t xml:space="preserve"> Injectable                                                                                                    </w:t>
            </w:r>
            <w:r w:rsidRPr="00EC5256">
              <w:rPr>
                <w:lang w:val="fr-FR"/>
              </w:rPr>
              <w:t xml:space="preserve">                             </w:t>
            </w:r>
          </w:p>
        </w:tc>
        <w:tc>
          <w:tcPr>
            <w:tcW w:w="719" w:type="pct"/>
          </w:tcPr>
          <w:p w14:paraId="19A083B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3DE9627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3D72388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61F07F91"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461B58D" w14:textId="77777777" w:rsidTr="004645BC">
        <w:trPr>
          <w:trHeight w:val="20"/>
        </w:trPr>
        <w:tc>
          <w:tcPr>
            <w:tcW w:w="262" w:type="pct"/>
          </w:tcPr>
          <w:p w14:paraId="512A477D"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E05735B" w14:textId="77A4E4C5" w:rsidR="00A571FC" w:rsidRPr="00EC5256" w:rsidRDefault="00A571FC" w:rsidP="005C41E7">
            <w:pPr>
              <w:rPr>
                <w:rFonts w:ascii="Arial" w:hAnsi="Arial" w:cs="Arial"/>
                <w:szCs w:val="20"/>
                <w:lang w:val="fr-FR"/>
              </w:rPr>
            </w:pPr>
            <w:proofErr w:type="spellStart"/>
            <w:r w:rsidRPr="00EC5256">
              <w:rPr>
                <w:lang w:val="fr-FR"/>
              </w:rPr>
              <w:t>Drotaverine</w:t>
            </w:r>
            <w:proofErr w:type="spellEnd"/>
            <w:r w:rsidR="005C41E7" w:rsidRPr="00EC5256">
              <w:rPr>
                <w:lang w:val="fr-FR"/>
              </w:rPr>
              <w:t xml:space="preserve"> Injectable                                                                                                    </w:t>
            </w:r>
            <w:r w:rsidRPr="00EC5256">
              <w:rPr>
                <w:lang w:val="fr-FR"/>
              </w:rPr>
              <w:t xml:space="preserve">            </w:t>
            </w:r>
          </w:p>
        </w:tc>
        <w:tc>
          <w:tcPr>
            <w:tcW w:w="719" w:type="pct"/>
          </w:tcPr>
          <w:p w14:paraId="122747F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07FFD93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D3E008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4EA82A0B"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1BBB5693" w14:textId="77777777" w:rsidTr="004645BC">
        <w:trPr>
          <w:trHeight w:val="20"/>
        </w:trPr>
        <w:tc>
          <w:tcPr>
            <w:tcW w:w="262" w:type="pct"/>
          </w:tcPr>
          <w:p w14:paraId="537E959F"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A3EE5D4" w14:textId="021096CF" w:rsidR="00A571FC" w:rsidRPr="00EC5256" w:rsidRDefault="00A571FC" w:rsidP="00A571FC">
            <w:pPr>
              <w:rPr>
                <w:rFonts w:ascii="Arial" w:hAnsi="Arial" w:cs="Arial"/>
                <w:szCs w:val="20"/>
                <w:lang w:val="fr-FR"/>
              </w:rPr>
            </w:pPr>
            <w:r w:rsidRPr="00EC5256">
              <w:rPr>
                <w:lang w:val="fr-FR"/>
              </w:rPr>
              <w:t xml:space="preserve">Atropine </w:t>
            </w:r>
            <w:proofErr w:type="spellStart"/>
            <w:r w:rsidRPr="00EC5256">
              <w:rPr>
                <w:lang w:val="fr-FR"/>
              </w:rPr>
              <w:t>Sulphate</w:t>
            </w:r>
            <w:proofErr w:type="spellEnd"/>
            <w:r w:rsidR="005C41E7" w:rsidRPr="00EC5256">
              <w:rPr>
                <w:lang w:val="fr-FR"/>
              </w:rPr>
              <w:t xml:space="preserve"> </w:t>
            </w:r>
            <w:r w:rsidR="004A7DC4" w:rsidRPr="00D37CDB">
              <w:rPr>
                <w:lang w:val="fr-FR"/>
              </w:rPr>
              <w:t>Injectable</w:t>
            </w:r>
            <w:r w:rsidR="005C41E7" w:rsidRPr="00EC5256">
              <w:rPr>
                <w:lang w:val="fr-FR"/>
              </w:rPr>
              <w:t xml:space="preserve">                  </w:t>
            </w:r>
            <w:r w:rsidRPr="00EC5256">
              <w:rPr>
                <w:lang w:val="fr-FR"/>
              </w:rPr>
              <w:t xml:space="preserve">                             </w:t>
            </w:r>
          </w:p>
        </w:tc>
        <w:tc>
          <w:tcPr>
            <w:tcW w:w="719" w:type="pct"/>
          </w:tcPr>
          <w:p w14:paraId="1A03D38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FD6AFE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A26B37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9BFBCD1"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96ACE3B" w14:textId="77777777" w:rsidTr="004645BC">
        <w:trPr>
          <w:trHeight w:val="20"/>
        </w:trPr>
        <w:tc>
          <w:tcPr>
            <w:tcW w:w="262" w:type="pct"/>
          </w:tcPr>
          <w:p w14:paraId="7CF5052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ED40C33" w14:textId="51762631" w:rsidR="00A571FC" w:rsidRPr="00EC5256" w:rsidRDefault="00A571FC" w:rsidP="00A571FC">
            <w:pPr>
              <w:rPr>
                <w:rFonts w:ascii="Arial" w:hAnsi="Arial" w:cs="Arial"/>
                <w:szCs w:val="20"/>
                <w:lang w:val="fr-FR"/>
              </w:rPr>
            </w:pPr>
            <w:proofErr w:type="spellStart"/>
            <w:r w:rsidRPr="00EC5256">
              <w:rPr>
                <w:lang w:val="fr-FR"/>
              </w:rPr>
              <w:t>Ethamsylate</w:t>
            </w:r>
            <w:proofErr w:type="spellEnd"/>
            <w:r w:rsidRPr="00EC5256">
              <w:rPr>
                <w:lang w:val="fr-FR"/>
              </w:rPr>
              <w:t xml:space="preserve">  </w:t>
            </w:r>
            <w:r w:rsidR="004A7DC4" w:rsidRPr="00D37CDB">
              <w:rPr>
                <w:lang w:val="fr-FR"/>
              </w:rPr>
              <w:t>Injectable</w:t>
            </w:r>
            <w:r w:rsidR="005C41E7" w:rsidRPr="00EC5256">
              <w:rPr>
                <w:lang w:val="fr-FR"/>
              </w:rPr>
              <w:t xml:space="preserve">                        </w:t>
            </w:r>
            <w:r w:rsidRPr="00EC5256">
              <w:rPr>
                <w:lang w:val="fr-FR"/>
              </w:rPr>
              <w:t xml:space="preserve">                             </w:t>
            </w:r>
          </w:p>
        </w:tc>
        <w:tc>
          <w:tcPr>
            <w:tcW w:w="719" w:type="pct"/>
          </w:tcPr>
          <w:p w14:paraId="07E4E8C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3C200F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4ACD1A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4F51672"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BABACFB" w14:textId="77777777" w:rsidTr="004645BC">
        <w:trPr>
          <w:trHeight w:val="20"/>
        </w:trPr>
        <w:tc>
          <w:tcPr>
            <w:tcW w:w="262" w:type="pct"/>
          </w:tcPr>
          <w:p w14:paraId="41769DD4"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E91932C" w14:textId="3CA3F8F9" w:rsidR="00A571FC" w:rsidRPr="00EC5256" w:rsidRDefault="00A571FC" w:rsidP="005C41E7">
            <w:pPr>
              <w:rPr>
                <w:rFonts w:ascii="Arial" w:hAnsi="Arial" w:cs="Arial"/>
                <w:szCs w:val="20"/>
                <w:lang w:val="fr-FR"/>
              </w:rPr>
            </w:pPr>
            <w:proofErr w:type="spellStart"/>
            <w:r w:rsidRPr="00EC5256">
              <w:rPr>
                <w:lang w:val="fr-FR"/>
              </w:rPr>
              <w:t>Fortwin</w:t>
            </w:r>
            <w:proofErr w:type="spellEnd"/>
            <w:r w:rsidR="005C41E7" w:rsidRPr="00EC5256">
              <w:rPr>
                <w:lang w:val="fr-FR"/>
              </w:rPr>
              <w:t xml:space="preserve"> </w:t>
            </w:r>
            <w:r w:rsidR="004A7DC4" w:rsidRPr="00D37CDB">
              <w:rPr>
                <w:lang w:val="fr-FR"/>
              </w:rPr>
              <w:t>Injectable</w:t>
            </w:r>
            <w:r w:rsidR="005C41E7" w:rsidRPr="00EC5256">
              <w:rPr>
                <w:lang w:val="fr-FR"/>
              </w:rPr>
              <w:t xml:space="preserve">                </w:t>
            </w:r>
            <w:r w:rsidRPr="00EC5256">
              <w:rPr>
                <w:lang w:val="fr-FR"/>
              </w:rPr>
              <w:t xml:space="preserve">                                  </w:t>
            </w:r>
          </w:p>
        </w:tc>
        <w:tc>
          <w:tcPr>
            <w:tcW w:w="719" w:type="pct"/>
          </w:tcPr>
          <w:p w14:paraId="31C7F1E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5E98DD2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2968E2A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7CC176E"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1BC400AA" w14:textId="77777777" w:rsidTr="004645BC">
        <w:trPr>
          <w:trHeight w:val="20"/>
        </w:trPr>
        <w:tc>
          <w:tcPr>
            <w:tcW w:w="262" w:type="pct"/>
          </w:tcPr>
          <w:p w14:paraId="7417E0BD"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3159E68" w14:textId="22A800AB" w:rsidR="00A571FC" w:rsidRPr="00EC5256" w:rsidRDefault="00A571FC" w:rsidP="00A571FC">
            <w:pPr>
              <w:rPr>
                <w:rFonts w:ascii="Arial" w:hAnsi="Arial" w:cs="Arial"/>
                <w:szCs w:val="20"/>
                <w:lang w:val="fr-FR"/>
              </w:rPr>
            </w:pPr>
            <w:proofErr w:type="spellStart"/>
            <w:r w:rsidRPr="00EC5256">
              <w:rPr>
                <w:lang w:val="fr-FR"/>
              </w:rPr>
              <w:t>Fu</w:t>
            </w:r>
            <w:r w:rsidR="004A7DC4">
              <w:rPr>
                <w:lang w:val="fr-FR"/>
              </w:rPr>
              <w:t>ro</w:t>
            </w:r>
            <w:r w:rsidRPr="00EC5256">
              <w:rPr>
                <w:lang w:val="fr-FR"/>
              </w:rPr>
              <w:t>semide</w:t>
            </w:r>
            <w:proofErr w:type="spellEnd"/>
            <w:r w:rsidR="005C41E7" w:rsidRPr="00EC5256">
              <w:rPr>
                <w:lang w:val="fr-FR"/>
              </w:rPr>
              <w:t xml:space="preserve"> </w:t>
            </w:r>
            <w:r w:rsidR="004A7DC4" w:rsidRPr="00D37CDB">
              <w:rPr>
                <w:lang w:val="fr-FR"/>
              </w:rPr>
              <w:t>Injectable</w:t>
            </w:r>
            <w:r w:rsidR="005C41E7" w:rsidRPr="00EC5256">
              <w:rPr>
                <w:lang w:val="fr-FR"/>
              </w:rPr>
              <w:t xml:space="preserve">                  </w:t>
            </w:r>
            <w:r w:rsidRPr="00EC5256">
              <w:rPr>
                <w:lang w:val="fr-FR"/>
              </w:rPr>
              <w:t xml:space="preserve">                                </w:t>
            </w:r>
          </w:p>
        </w:tc>
        <w:tc>
          <w:tcPr>
            <w:tcW w:w="719" w:type="pct"/>
          </w:tcPr>
          <w:p w14:paraId="7F6ADD6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1BCF8F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9A8AE7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73AF489"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EB53248" w14:textId="77777777" w:rsidTr="004645BC">
        <w:trPr>
          <w:trHeight w:val="20"/>
        </w:trPr>
        <w:tc>
          <w:tcPr>
            <w:tcW w:w="262" w:type="pct"/>
          </w:tcPr>
          <w:p w14:paraId="495A4BE1"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81DD394" w14:textId="17BABA15" w:rsidR="00A571FC" w:rsidRPr="00EC5256" w:rsidRDefault="00A571FC" w:rsidP="00A571FC">
            <w:pPr>
              <w:rPr>
                <w:rFonts w:ascii="Arial" w:hAnsi="Arial" w:cs="Arial"/>
                <w:szCs w:val="20"/>
                <w:lang w:val="fr-FR"/>
              </w:rPr>
            </w:pPr>
            <w:r w:rsidRPr="00EC5256">
              <w:rPr>
                <w:lang w:val="fr-FR"/>
              </w:rPr>
              <w:t xml:space="preserve">Bromure de </w:t>
            </w:r>
            <w:proofErr w:type="spellStart"/>
            <w:r w:rsidRPr="00EC5256">
              <w:rPr>
                <w:lang w:val="fr-FR"/>
              </w:rPr>
              <w:t>Vecoronium</w:t>
            </w:r>
            <w:proofErr w:type="spellEnd"/>
            <w:r w:rsidR="005C41E7" w:rsidRPr="00EC5256">
              <w:rPr>
                <w:lang w:val="fr-FR"/>
              </w:rPr>
              <w:t xml:space="preserve"> Injectable                                                                                                    </w:t>
            </w:r>
            <w:r w:rsidRPr="00EC5256">
              <w:rPr>
                <w:lang w:val="fr-FR"/>
              </w:rPr>
              <w:t xml:space="preserve">                            </w:t>
            </w:r>
          </w:p>
        </w:tc>
        <w:tc>
          <w:tcPr>
            <w:tcW w:w="719" w:type="pct"/>
          </w:tcPr>
          <w:p w14:paraId="1B4A8A4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5A720B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79E769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538CA4A"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B5671C1" w14:textId="77777777" w:rsidTr="004645BC">
        <w:trPr>
          <w:trHeight w:val="20"/>
        </w:trPr>
        <w:tc>
          <w:tcPr>
            <w:tcW w:w="262" w:type="pct"/>
          </w:tcPr>
          <w:p w14:paraId="5856ACE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032FA79" w14:textId="6B2F2DDE" w:rsidR="00A571FC" w:rsidRPr="00EC5256" w:rsidRDefault="00A571FC" w:rsidP="00DD03C8">
            <w:pPr>
              <w:rPr>
                <w:lang w:val="fr-FR"/>
              </w:rPr>
            </w:pPr>
            <w:proofErr w:type="spellStart"/>
            <w:r w:rsidRPr="00EC5256">
              <w:rPr>
                <w:lang w:val="fr-FR"/>
              </w:rPr>
              <w:t>Penta</w:t>
            </w:r>
            <w:r w:rsidR="004A7DC4">
              <w:rPr>
                <w:lang w:val="fr-FR"/>
              </w:rPr>
              <w:t>n</w:t>
            </w:r>
            <w:r w:rsidR="00F60929" w:rsidRPr="00EC5256">
              <w:rPr>
                <w:lang w:val="fr-FR"/>
              </w:rPr>
              <w:t>o</w:t>
            </w:r>
            <w:r w:rsidR="00DD03C8">
              <w:rPr>
                <w:lang w:val="fr-FR"/>
              </w:rPr>
              <w:t>lo</w:t>
            </w:r>
            <w:r w:rsidRPr="00EC5256">
              <w:rPr>
                <w:lang w:val="fr-FR"/>
              </w:rPr>
              <w:t>l</w:t>
            </w:r>
            <w:proofErr w:type="spellEnd"/>
            <w:r w:rsidRPr="00EC5256">
              <w:rPr>
                <w:lang w:val="fr-FR"/>
              </w:rPr>
              <w:t xml:space="preserve"> de sodium </w:t>
            </w:r>
            <w:r w:rsidR="005C41E7" w:rsidRPr="00EC5256">
              <w:rPr>
                <w:lang w:val="fr-FR"/>
              </w:rPr>
              <w:t xml:space="preserve">Injectable                                                                                                    </w:t>
            </w:r>
            <w:r w:rsidRPr="00EC5256">
              <w:rPr>
                <w:lang w:val="fr-FR"/>
              </w:rPr>
              <w:t xml:space="preserve">                            </w:t>
            </w:r>
          </w:p>
        </w:tc>
        <w:tc>
          <w:tcPr>
            <w:tcW w:w="719" w:type="pct"/>
          </w:tcPr>
          <w:p w14:paraId="0EBFB96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C38FFF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1C03BC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6C26982"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D677556" w14:textId="77777777" w:rsidTr="004645BC">
        <w:trPr>
          <w:trHeight w:val="20"/>
        </w:trPr>
        <w:tc>
          <w:tcPr>
            <w:tcW w:w="262" w:type="pct"/>
          </w:tcPr>
          <w:p w14:paraId="0E569E35"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C00075C" w14:textId="5A2756A6" w:rsidR="00A571FC" w:rsidRPr="00EC5256" w:rsidRDefault="00A571FC" w:rsidP="00A571FC">
            <w:pPr>
              <w:rPr>
                <w:rFonts w:ascii="Arial" w:hAnsi="Arial" w:cs="Arial"/>
                <w:szCs w:val="20"/>
                <w:lang w:val="fr-FR"/>
              </w:rPr>
            </w:pPr>
            <w:proofErr w:type="spellStart"/>
            <w:r w:rsidRPr="00EC5256">
              <w:rPr>
                <w:lang w:val="fr-FR"/>
              </w:rPr>
              <w:t>Inj</w:t>
            </w:r>
            <w:proofErr w:type="spellEnd"/>
            <w:r w:rsidRPr="00EC5256">
              <w:rPr>
                <w:lang w:val="fr-FR"/>
              </w:rPr>
              <w:t xml:space="preserve"> </w:t>
            </w:r>
            <w:proofErr w:type="spellStart"/>
            <w:r w:rsidRPr="00EC5256">
              <w:rPr>
                <w:lang w:val="fr-FR"/>
              </w:rPr>
              <w:t>Etophylline+Théophylline</w:t>
            </w:r>
            <w:proofErr w:type="spellEnd"/>
            <w:r w:rsidRPr="00EC5256">
              <w:rPr>
                <w:lang w:val="fr-FR"/>
              </w:rPr>
              <w:t xml:space="preserve">                          </w:t>
            </w:r>
          </w:p>
        </w:tc>
        <w:tc>
          <w:tcPr>
            <w:tcW w:w="719" w:type="pct"/>
          </w:tcPr>
          <w:p w14:paraId="18271F6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FED6B9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246702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34872C3"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287BE97" w14:textId="77777777" w:rsidTr="004645BC">
        <w:trPr>
          <w:trHeight w:val="20"/>
        </w:trPr>
        <w:tc>
          <w:tcPr>
            <w:tcW w:w="262" w:type="pct"/>
          </w:tcPr>
          <w:p w14:paraId="750D3D8E"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7FF5E35" w14:textId="10F6DBC5" w:rsidR="00A571FC" w:rsidRPr="00EC5256" w:rsidRDefault="00A571FC" w:rsidP="00A571FC">
            <w:pPr>
              <w:rPr>
                <w:rFonts w:ascii="Arial" w:hAnsi="Arial" w:cs="Arial"/>
                <w:szCs w:val="20"/>
                <w:lang w:val="fr-FR"/>
              </w:rPr>
            </w:pPr>
            <w:proofErr w:type="spellStart"/>
            <w:r w:rsidRPr="00EC5256">
              <w:rPr>
                <w:lang w:val="fr-FR"/>
              </w:rPr>
              <w:t>Demperidon</w:t>
            </w:r>
            <w:proofErr w:type="spellEnd"/>
            <w:r w:rsidRPr="00EC5256">
              <w:rPr>
                <w:lang w:val="fr-FR"/>
              </w:rPr>
              <w:t xml:space="preserve"> goutte                              </w:t>
            </w:r>
          </w:p>
        </w:tc>
        <w:tc>
          <w:tcPr>
            <w:tcW w:w="719" w:type="pct"/>
          </w:tcPr>
          <w:p w14:paraId="3ACDE73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082B887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91EF72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3FC564F"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C654C39" w14:textId="77777777" w:rsidTr="004645BC">
        <w:trPr>
          <w:trHeight w:val="20"/>
        </w:trPr>
        <w:tc>
          <w:tcPr>
            <w:tcW w:w="262" w:type="pct"/>
          </w:tcPr>
          <w:p w14:paraId="2CA74893"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897FF34" w14:textId="72449608" w:rsidR="00A571FC" w:rsidRPr="00EC5256" w:rsidRDefault="00A571FC" w:rsidP="00A571FC">
            <w:pPr>
              <w:rPr>
                <w:rFonts w:ascii="Arial" w:hAnsi="Arial" w:cs="Arial"/>
                <w:szCs w:val="20"/>
                <w:lang w:val="fr-FR"/>
              </w:rPr>
            </w:pPr>
            <w:r w:rsidRPr="00EC5256">
              <w:rPr>
                <w:lang w:val="fr-FR"/>
              </w:rPr>
              <w:t xml:space="preserve">Bicarbonate de sodium </w:t>
            </w:r>
            <w:r w:rsidR="005C41E7" w:rsidRPr="00EC5256">
              <w:rPr>
                <w:lang w:val="fr-FR"/>
              </w:rPr>
              <w:t xml:space="preserve">Injectable                                                                                                    </w:t>
            </w:r>
            <w:r w:rsidRPr="00EC5256">
              <w:rPr>
                <w:lang w:val="fr-FR"/>
              </w:rPr>
              <w:t xml:space="preserve">                           </w:t>
            </w:r>
          </w:p>
        </w:tc>
        <w:tc>
          <w:tcPr>
            <w:tcW w:w="719" w:type="pct"/>
          </w:tcPr>
          <w:p w14:paraId="6A26498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59DF9F8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2F6DB1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33F3F1F"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6948E79" w14:textId="77777777" w:rsidTr="004645BC">
        <w:trPr>
          <w:trHeight w:val="20"/>
        </w:trPr>
        <w:tc>
          <w:tcPr>
            <w:tcW w:w="262" w:type="pct"/>
          </w:tcPr>
          <w:p w14:paraId="4529F6E2"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5F11437" w14:textId="7E2514EB" w:rsidR="00A571FC" w:rsidRPr="00EC5256" w:rsidRDefault="00A571FC" w:rsidP="00A571FC">
            <w:pPr>
              <w:rPr>
                <w:rFonts w:ascii="Arial" w:hAnsi="Arial" w:cs="Arial"/>
                <w:szCs w:val="20"/>
                <w:lang w:val="fr-FR"/>
              </w:rPr>
            </w:pPr>
            <w:r w:rsidRPr="00EC5256">
              <w:rPr>
                <w:lang w:val="fr-FR"/>
              </w:rPr>
              <w:t xml:space="preserve">Pommade à l'iode de povidone                            </w:t>
            </w:r>
          </w:p>
        </w:tc>
        <w:tc>
          <w:tcPr>
            <w:tcW w:w="719" w:type="pct"/>
          </w:tcPr>
          <w:p w14:paraId="3CA1733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8CD30B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2D19C8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E6E3FDC"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D62B170" w14:textId="77777777" w:rsidTr="004645BC">
        <w:trPr>
          <w:trHeight w:val="20"/>
        </w:trPr>
        <w:tc>
          <w:tcPr>
            <w:tcW w:w="262" w:type="pct"/>
          </w:tcPr>
          <w:p w14:paraId="7C2A9098"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7FA12DB" w14:textId="79475871" w:rsidR="00A571FC" w:rsidRPr="00EC5256" w:rsidRDefault="00A571FC" w:rsidP="00A571FC">
            <w:pPr>
              <w:rPr>
                <w:rFonts w:ascii="Arial" w:hAnsi="Arial" w:cs="Arial"/>
                <w:szCs w:val="20"/>
                <w:lang w:val="fr-FR"/>
              </w:rPr>
            </w:pPr>
            <w:r w:rsidRPr="00EC5256">
              <w:rPr>
                <w:lang w:val="fr-FR"/>
              </w:rPr>
              <w:t xml:space="preserve">SRO en sachets                               </w:t>
            </w:r>
          </w:p>
        </w:tc>
        <w:tc>
          <w:tcPr>
            <w:tcW w:w="719" w:type="pct"/>
          </w:tcPr>
          <w:p w14:paraId="1FB203F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0B4E311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51BDC81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8B330C3"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7FA2D7D9" w14:textId="77777777" w:rsidTr="004645BC">
        <w:trPr>
          <w:trHeight w:val="20"/>
        </w:trPr>
        <w:tc>
          <w:tcPr>
            <w:tcW w:w="262" w:type="pct"/>
          </w:tcPr>
          <w:p w14:paraId="1E3DCE43"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41E9923" w14:textId="0BFF7D56" w:rsidR="00A571FC" w:rsidRPr="00EC5256" w:rsidRDefault="00A571FC" w:rsidP="00A571FC">
            <w:pPr>
              <w:rPr>
                <w:rFonts w:ascii="Arial" w:hAnsi="Arial" w:cs="Arial"/>
                <w:szCs w:val="20"/>
                <w:lang w:val="fr-FR"/>
              </w:rPr>
            </w:pPr>
            <w:proofErr w:type="spellStart"/>
            <w:r w:rsidRPr="00EC5256">
              <w:rPr>
                <w:lang w:val="fr-FR"/>
              </w:rPr>
              <w:t>Ringer</w:t>
            </w:r>
            <w:proofErr w:type="spellEnd"/>
            <w:r w:rsidRPr="00EC5256">
              <w:rPr>
                <w:lang w:val="fr-FR"/>
              </w:rPr>
              <w:t xml:space="preserve"> </w:t>
            </w:r>
            <w:r w:rsidR="00DD03C8" w:rsidRPr="00CA59DE">
              <w:rPr>
                <w:lang w:val="fr-FR"/>
              </w:rPr>
              <w:t xml:space="preserve">Lactate </w:t>
            </w:r>
            <w:r w:rsidRPr="00EC5256">
              <w:rPr>
                <w:lang w:val="fr-FR"/>
              </w:rPr>
              <w:t xml:space="preserve">/ NS / DNS (500 ml)                     </w:t>
            </w:r>
          </w:p>
        </w:tc>
        <w:tc>
          <w:tcPr>
            <w:tcW w:w="719" w:type="pct"/>
          </w:tcPr>
          <w:p w14:paraId="64E5A16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586E473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9AEA51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BFFCE86"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23B9D7A" w14:textId="77777777" w:rsidTr="004645BC">
        <w:trPr>
          <w:trHeight w:val="20"/>
        </w:trPr>
        <w:tc>
          <w:tcPr>
            <w:tcW w:w="262" w:type="pct"/>
          </w:tcPr>
          <w:p w14:paraId="253F92A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2E8C218" w14:textId="0D5ACA5D" w:rsidR="00A571FC" w:rsidRPr="00EC5256" w:rsidRDefault="00A571FC" w:rsidP="00A571FC">
            <w:pPr>
              <w:rPr>
                <w:rFonts w:ascii="Arial" w:hAnsi="Arial" w:cs="Arial"/>
                <w:szCs w:val="20"/>
                <w:lang w:val="fr-FR"/>
              </w:rPr>
            </w:pPr>
            <w:r w:rsidRPr="00EC5256">
              <w:rPr>
                <w:lang w:val="fr-FR"/>
              </w:rPr>
              <w:t xml:space="preserve">Ampoules de </w:t>
            </w:r>
            <w:r w:rsidR="00DD03C8">
              <w:rPr>
                <w:lang w:val="fr-FR"/>
              </w:rPr>
              <w:t>Glucose</w:t>
            </w:r>
            <w:r w:rsidR="00DD03C8" w:rsidRPr="00EC5256">
              <w:rPr>
                <w:lang w:val="fr-FR"/>
              </w:rPr>
              <w:t xml:space="preserve"> </w:t>
            </w:r>
            <w:r w:rsidRPr="00EC5256">
              <w:rPr>
                <w:lang w:val="fr-FR"/>
              </w:rPr>
              <w:t xml:space="preserve">10 % ou </w:t>
            </w:r>
            <w:r w:rsidR="00DD03C8">
              <w:rPr>
                <w:lang w:val="fr-FR"/>
              </w:rPr>
              <w:t>30%</w:t>
            </w:r>
            <w:r w:rsidRPr="00EC5256">
              <w:rPr>
                <w:lang w:val="fr-FR"/>
              </w:rPr>
              <w:t xml:space="preserve">                          </w:t>
            </w:r>
          </w:p>
        </w:tc>
        <w:tc>
          <w:tcPr>
            <w:tcW w:w="719" w:type="pct"/>
          </w:tcPr>
          <w:p w14:paraId="066ACE8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A814F7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5DD2FDF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266F116"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CFAB6F6" w14:textId="77777777" w:rsidTr="004645BC">
        <w:trPr>
          <w:trHeight w:val="20"/>
        </w:trPr>
        <w:tc>
          <w:tcPr>
            <w:tcW w:w="262" w:type="pct"/>
          </w:tcPr>
          <w:p w14:paraId="04152BE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B426B47" w14:textId="6CD84C73" w:rsidR="00A571FC" w:rsidRPr="00EC5256" w:rsidRDefault="00A571FC" w:rsidP="00A571FC">
            <w:pPr>
              <w:rPr>
                <w:rFonts w:ascii="Arial" w:hAnsi="Arial" w:cs="Arial"/>
                <w:szCs w:val="20"/>
                <w:lang w:val="fr-FR"/>
              </w:rPr>
            </w:pPr>
            <w:r w:rsidRPr="00EC5256">
              <w:rPr>
                <w:lang w:val="fr-FR"/>
              </w:rPr>
              <w:t>Névirapine</w:t>
            </w:r>
            <w:r w:rsidR="005C41E7" w:rsidRPr="00EC5256">
              <w:rPr>
                <w:lang w:val="fr-FR"/>
              </w:rPr>
              <w:t xml:space="preserve"> Comprimés</w:t>
            </w:r>
            <w:r w:rsidRPr="00EC5256">
              <w:rPr>
                <w:lang w:val="fr-FR"/>
              </w:rPr>
              <w:t xml:space="preserve">                                </w:t>
            </w:r>
          </w:p>
        </w:tc>
        <w:tc>
          <w:tcPr>
            <w:tcW w:w="719" w:type="pct"/>
          </w:tcPr>
          <w:p w14:paraId="7E1A504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528639D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266A23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668C92E"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85FB1F5" w14:textId="77777777" w:rsidTr="004645BC">
        <w:trPr>
          <w:trHeight w:val="20"/>
        </w:trPr>
        <w:tc>
          <w:tcPr>
            <w:tcW w:w="262" w:type="pct"/>
          </w:tcPr>
          <w:p w14:paraId="6949F69F"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5872A52" w14:textId="4760990A" w:rsidR="00A571FC" w:rsidRPr="00EC5256" w:rsidRDefault="005C41E7" w:rsidP="00A571FC">
            <w:pPr>
              <w:rPr>
                <w:rFonts w:ascii="Arial" w:hAnsi="Arial" w:cs="Arial"/>
                <w:szCs w:val="20"/>
                <w:lang w:val="fr-FR"/>
              </w:rPr>
            </w:pPr>
            <w:r w:rsidRPr="00EC5256">
              <w:rPr>
                <w:lang w:val="fr-FR"/>
              </w:rPr>
              <w:t>Névirapine Sirop</w:t>
            </w:r>
            <w:r w:rsidR="00A571FC" w:rsidRPr="00EC5256">
              <w:rPr>
                <w:lang w:val="fr-FR"/>
              </w:rPr>
              <w:t xml:space="preserve">            </w:t>
            </w:r>
          </w:p>
        </w:tc>
        <w:tc>
          <w:tcPr>
            <w:tcW w:w="719" w:type="pct"/>
          </w:tcPr>
          <w:p w14:paraId="3D6F6F9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718F1F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30738B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1718AADE"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E8DB169" w14:textId="77777777" w:rsidTr="004645BC">
        <w:trPr>
          <w:trHeight w:val="20"/>
        </w:trPr>
        <w:tc>
          <w:tcPr>
            <w:tcW w:w="262" w:type="pct"/>
          </w:tcPr>
          <w:p w14:paraId="7A3ADD64"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F4C39EB" w14:textId="5DE2CEAB" w:rsidR="00A571FC" w:rsidRPr="00EC5256" w:rsidRDefault="00475BB3" w:rsidP="00A571FC">
            <w:pPr>
              <w:rPr>
                <w:rFonts w:ascii="Arial" w:hAnsi="Arial" w:cs="Arial"/>
                <w:szCs w:val="20"/>
                <w:lang w:val="fr-FR"/>
              </w:rPr>
            </w:pPr>
            <w:proofErr w:type="spellStart"/>
            <w:r w:rsidRPr="00EC5256">
              <w:rPr>
                <w:lang w:val="fr-FR"/>
              </w:rPr>
              <w:t>Bupivacaine</w:t>
            </w:r>
            <w:proofErr w:type="spellEnd"/>
            <w:r w:rsidRPr="00EC5256">
              <w:rPr>
                <w:lang w:val="fr-FR"/>
              </w:rPr>
              <w:t xml:space="preserve"> Injectable</w:t>
            </w:r>
            <w:r w:rsidR="00A571FC" w:rsidRPr="00EC5256">
              <w:rPr>
                <w:lang w:val="fr-FR"/>
              </w:rPr>
              <w:t xml:space="preserve">                             </w:t>
            </w:r>
          </w:p>
        </w:tc>
        <w:tc>
          <w:tcPr>
            <w:tcW w:w="719" w:type="pct"/>
          </w:tcPr>
          <w:p w14:paraId="6A56B81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BE26F9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58E047D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F306489"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4433316" w14:textId="77777777" w:rsidTr="004645BC">
        <w:trPr>
          <w:trHeight w:val="20"/>
        </w:trPr>
        <w:tc>
          <w:tcPr>
            <w:tcW w:w="262" w:type="pct"/>
          </w:tcPr>
          <w:p w14:paraId="4CDBFA96"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E2926A2" w14:textId="0FC92297" w:rsidR="00A571FC" w:rsidRPr="00EC5256" w:rsidRDefault="00A571FC" w:rsidP="00A571FC">
            <w:pPr>
              <w:rPr>
                <w:rFonts w:ascii="Arial" w:hAnsi="Arial" w:cs="Arial"/>
                <w:szCs w:val="20"/>
                <w:lang w:val="fr-FR"/>
              </w:rPr>
            </w:pPr>
            <w:proofErr w:type="spellStart"/>
            <w:r w:rsidRPr="00EC5256">
              <w:rPr>
                <w:lang w:val="fr-FR"/>
              </w:rPr>
              <w:t>Thiopentone</w:t>
            </w:r>
            <w:proofErr w:type="spellEnd"/>
            <w:r w:rsidRPr="00EC5256">
              <w:rPr>
                <w:lang w:val="fr-FR"/>
              </w:rPr>
              <w:t xml:space="preserve"> (Pentothal) / </w:t>
            </w:r>
            <w:r w:rsidR="00B30AB7" w:rsidRPr="00EC5256">
              <w:rPr>
                <w:lang w:val="fr-FR"/>
              </w:rPr>
              <w:t xml:space="preserve">Kétamine / Propofol Injectable                                                                                                    </w:t>
            </w:r>
            <w:r w:rsidRPr="00EC5256">
              <w:rPr>
                <w:lang w:val="fr-FR"/>
              </w:rPr>
              <w:t xml:space="preserve">          </w:t>
            </w:r>
          </w:p>
        </w:tc>
        <w:tc>
          <w:tcPr>
            <w:tcW w:w="719" w:type="pct"/>
          </w:tcPr>
          <w:p w14:paraId="7BBBDC0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0F50E2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42DA42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65FF0A83"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7B38C034" w14:textId="77777777" w:rsidTr="004645BC">
        <w:trPr>
          <w:trHeight w:val="20"/>
        </w:trPr>
        <w:tc>
          <w:tcPr>
            <w:tcW w:w="262" w:type="pct"/>
          </w:tcPr>
          <w:p w14:paraId="210B9143"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3D068A4" w14:textId="53693A10" w:rsidR="00A571FC" w:rsidRPr="00EC5256" w:rsidRDefault="00A571FC" w:rsidP="00A571FC">
            <w:pPr>
              <w:rPr>
                <w:rFonts w:ascii="Arial" w:hAnsi="Arial" w:cs="Arial"/>
                <w:szCs w:val="20"/>
                <w:lang w:val="fr-FR"/>
              </w:rPr>
            </w:pPr>
            <w:r w:rsidRPr="00EC5256">
              <w:rPr>
                <w:lang w:val="fr-FR"/>
              </w:rPr>
              <w:t xml:space="preserve">Isoflurane / </w:t>
            </w:r>
            <w:proofErr w:type="spellStart"/>
            <w:r w:rsidRPr="00EC5256">
              <w:rPr>
                <w:lang w:val="fr-FR"/>
              </w:rPr>
              <w:t>Enflurane</w:t>
            </w:r>
            <w:proofErr w:type="spellEnd"/>
            <w:r w:rsidRPr="00EC5256">
              <w:rPr>
                <w:lang w:val="fr-FR"/>
              </w:rPr>
              <w:t xml:space="preserve"> / Halothane                        </w:t>
            </w:r>
          </w:p>
        </w:tc>
        <w:tc>
          <w:tcPr>
            <w:tcW w:w="719" w:type="pct"/>
          </w:tcPr>
          <w:p w14:paraId="7D4B495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C49B92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35083C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2DD34A1"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339EADF" w14:textId="77777777" w:rsidTr="004645BC">
        <w:trPr>
          <w:trHeight w:val="20"/>
        </w:trPr>
        <w:tc>
          <w:tcPr>
            <w:tcW w:w="262" w:type="pct"/>
          </w:tcPr>
          <w:p w14:paraId="4B32822E"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6BB8EFDB" w14:textId="6F1212BF" w:rsidR="00A571FC" w:rsidRPr="00EC5256" w:rsidRDefault="00A571FC" w:rsidP="00A571FC">
            <w:pPr>
              <w:rPr>
                <w:rFonts w:ascii="Arial" w:hAnsi="Arial" w:cs="Arial"/>
                <w:szCs w:val="20"/>
                <w:lang w:val="fr-FR"/>
              </w:rPr>
            </w:pPr>
            <w:r w:rsidRPr="00EC5256">
              <w:rPr>
                <w:lang w:val="fr-FR"/>
              </w:rPr>
              <w:t>Colloïdes (</w:t>
            </w:r>
            <w:proofErr w:type="spellStart"/>
            <w:r w:rsidRPr="00EC5256">
              <w:rPr>
                <w:lang w:val="fr-FR"/>
              </w:rPr>
              <w:t>H</w:t>
            </w:r>
            <w:r w:rsidR="00DD03C8">
              <w:rPr>
                <w:lang w:val="fr-FR"/>
              </w:rPr>
              <w:t>a</w:t>
            </w:r>
            <w:r w:rsidRPr="00EC5256">
              <w:rPr>
                <w:lang w:val="fr-FR"/>
              </w:rPr>
              <w:t>emacel</w:t>
            </w:r>
            <w:proofErr w:type="spellEnd"/>
            <w:r w:rsidRPr="00EC5256">
              <w:rPr>
                <w:lang w:val="fr-FR"/>
              </w:rPr>
              <w:t xml:space="preserve"> /</w:t>
            </w:r>
            <w:proofErr w:type="spellStart"/>
            <w:r w:rsidRPr="00EC5256">
              <w:rPr>
                <w:lang w:val="fr-FR"/>
              </w:rPr>
              <w:t>Ve</w:t>
            </w:r>
            <w:r w:rsidR="00F60929" w:rsidRPr="00EC5256">
              <w:rPr>
                <w:lang w:val="fr-FR"/>
              </w:rPr>
              <w:t>n</w:t>
            </w:r>
            <w:r w:rsidR="004F3EDD" w:rsidRPr="00EC5256">
              <w:rPr>
                <w:lang w:val="fr-FR"/>
              </w:rPr>
              <w:t>o</w:t>
            </w:r>
            <w:r w:rsidRPr="00EC5256">
              <w:rPr>
                <w:lang w:val="fr-FR"/>
              </w:rPr>
              <w:t>fundin</w:t>
            </w:r>
            <w:proofErr w:type="spellEnd"/>
            <w:r w:rsidRPr="00EC5256">
              <w:rPr>
                <w:lang w:val="fr-FR"/>
              </w:rPr>
              <w:t xml:space="preserve">)                       </w:t>
            </w:r>
          </w:p>
        </w:tc>
        <w:tc>
          <w:tcPr>
            <w:tcW w:w="719" w:type="pct"/>
          </w:tcPr>
          <w:p w14:paraId="30D699E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33DAD16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CA0A69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6A2331C9"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53FBFC77" w14:textId="77777777" w:rsidTr="004645BC">
        <w:trPr>
          <w:trHeight w:val="20"/>
        </w:trPr>
        <w:tc>
          <w:tcPr>
            <w:tcW w:w="262" w:type="pct"/>
          </w:tcPr>
          <w:p w14:paraId="3FF45AB5"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C48A899" w14:textId="45CF448B" w:rsidR="00A571FC" w:rsidRPr="00EC5256" w:rsidRDefault="00A571FC" w:rsidP="00A571FC">
            <w:pPr>
              <w:rPr>
                <w:rFonts w:ascii="Arial" w:hAnsi="Arial" w:cs="Arial"/>
                <w:szCs w:val="20"/>
                <w:lang w:val="fr-FR"/>
              </w:rPr>
            </w:pPr>
            <w:proofErr w:type="spellStart"/>
            <w:r w:rsidRPr="00EC5256">
              <w:rPr>
                <w:lang w:val="fr-FR"/>
              </w:rPr>
              <w:t>Isolyte</w:t>
            </w:r>
            <w:proofErr w:type="spellEnd"/>
            <w:r w:rsidRPr="00EC5256">
              <w:rPr>
                <w:lang w:val="fr-FR"/>
              </w:rPr>
              <w:t xml:space="preserve"> P (fluides IV pédiatriques)                           </w:t>
            </w:r>
          </w:p>
        </w:tc>
        <w:tc>
          <w:tcPr>
            <w:tcW w:w="719" w:type="pct"/>
          </w:tcPr>
          <w:p w14:paraId="2A78BD1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4F9F39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3402CD7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6A90E708"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CDBFBAA" w14:textId="77777777" w:rsidTr="004645BC">
        <w:trPr>
          <w:trHeight w:val="20"/>
        </w:trPr>
        <w:tc>
          <w:tcPr>
            <w:tcW w:w="262" w:type="pct"/>
          </w:tcPr>
          <w:p w14:paraId="051143E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26723F4" w14:textId="236615BC" w:rsidR="00A571FC" w:rsidRPr="00EC5256" w:rsidRDefault="00A571FC" w:rsidP="00A571FC">
            <w:pPr>
              <w:rPr>
                <w:rFonts w:ascii="Arial" w:hAnsi="Arial" w:cs="Arial"/>
                <w:szCs w:val="20"/>
                <w:lang w:val="fr-FR"/>
              </w:rPr>
            </w:pPr>
            <w:r w:rsidRPr="00EC5256">
              <w:rPr>
                <w:lang w:val="fr-FR"/>
              </w:rPr>
              <w:t xml:space="preserve">Vaccin </w:t>
            </w:r>
            <w:r w:rsidR="0027266C">
              <w:rPr>
                <w:lang w:val="fr-FR"/>
              </w:rPr>
              <w:t>antitétanique</w:t>
            </w:r>
            <w:r w:rsidR="0027266C" w:rsidRPr="00EC5256">
              <w:rPr>
                <w:lang w:val="fr-FR"/>
              </w:rPr>
              <w:t xml:space="preserve"> </w:t>
            </w:r>
            <w:r w:rsidRPr="00EC5256">
              <w:rPr>
                <w:lang w:val="fr-FR"/>
              </w:rPr>
              <w:t xml:space="preserve">injectable                               </w:t>
            </w:r>
          </w:p>
        </w:tc>
        <w:tc>
          <w:tcPr>
            <w:tcW w:w="719" w:type="pct"/>
          </w:tcPr>
          <w:p w14:paraId="49DB071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2AC6AE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5B8D22F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0822BED"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56FF8166" w14:textId="77777777" w:rsidTr="004645BC">
        <w:trPr>
          <w:trHeight w:val="20"/>
        </w:trPr>
        <w:tc>
          <w:tcPr>
            <w:tcW w:w="262" w:type="pct"/>
          </w:tcPr>
          <w:p w14:paraId="0E52771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CAE4D2C" w14:textId="6979B04A" w:rsidR="00A571FC" w:rsidRPr="00EC5256" w:rsidRDefault="00A571FC" w:rsidP="00A571FC">
            <w:pPr>
              <w:rPr>
                <w:rFonts w:ascii="Arial" w:hAnsi="Arial" w:cs="Arial"/>
                <w:szCs w:val="20"/>
                <w:lang w:val="fr-FR"/>
              </w:rPr>
            </w:pPr>
            <w:r w:rsidRPr="00EC5256">
              <w:rPr>
                <w:lang w:val="fr-FR"/>
              </w:rPr>
              <w:t xml:space="preserve">Vaccin BCG injectable                               </w:t>
            </w:r>
          </w:p>
        </w:tc>
        <w:tc>
          <w:tcPr>
            <w:tcW w:w="719" w:type="pct"/>
          </w:tcPr>
          <w:p w14:paraId="15D358D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804115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F1AEDC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4720F90F"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A4780C6" w14:textId="77777777" w:rsidTr="004645BC">
        <w:trPr>
          <w:trHeight w:val="20"/>
        </w:trPr>
        <w:tc>
          <w:tcPr>
            <w:tcW w:w="262" w:type="pct"/>
          </w:tcPr>
          <w:p w14:paraId="231414CD"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46EC1C8" w14:textId="7C6B1788" w:rsidR="00A571FC" w:rsidRPr="00DE1E97" w:rsidRDefault="00A571FC" w:rsidP="00A571FC">
            <w:pPr>
              <w:rPr>
                <w:rFonts w:ascii="Arial" w:hAnsi="Arial" w:cs="Arial"/>
                <w:szCs w:val="20"/>
                <w:lang w:val="it-IT"/>
              </w:rPr>
            </w:pPr>
            <w:r w:rsidRPr="00DE1E97">
              <w:rPr>
                <w:lang w:val="it-IT"/>
              </w:rPr>
              <w:t xml:space="preserve">Vaccin oral contre la polio (VPO)                                                                                          </w:t>
            </w:r>
          </w:p>
        </w:tc>
        <w:tc>
          <w:tcPr>
            <w:tcW w:w="719" w:type="pct"/>
          </w:tcPr>
          <w:p w14:paraId="380CF02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3668BA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008139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0E4F2E9"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46DB32C" w14:textId="77777777" w:rsidTr="004645BC">
        <w:trPr>
          <w:trHeight w:val="20"/>
        </w:trPr>
        <w:tc>
          <w:tcPr>
            <w:tcW w:w="262" w:type="pct"/>
          </w:tcPr>
          <w:p w14:paraId="54242B9C"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AA9D265" w14:textId="1E5C99F3" w:rsidR="00A571FC" w:rsidRPr="00EC5256" w:rsidRDefault="00B30AB7" w:rsidP="00A571FC">
            <w:pPr>
              <w:rPr>
                <w:rFonts w:ascii="Arial" w:hAnsi="Arial" w:cs="Arial"/>
                <w:szCs w:val="20"/>
                <w:lang w:val="fr-FR"/>
              </w:rPr>
            </w:pPr>
            <w:r w:rsidRPr="00EC5256">
              <w:rPr>
                <w:lang w:val="fr-FR"/>
              </w:rPr>
              <w:t>V</w:t>
            </w:r>
            <w:r w:rsidR="00A571FC" w:rsidRPr="00EC5256">
              <w:rPr>
                <w:lang w:val="fr-FR"/>
              </w:rPr>
              <w:t xml:space="preserve">accin </w:t>
            </w:r>
            <w:r w:rsidR="0027266C">
              <w:rPr>
                <w:lang w:val="fr-FR"/>
              </w:rPr>
              <w:t>Penta</w:t>
            </w:r>
            <w:r w:rsidR="0027266C" w:rsidRPr="00EC5256">
              <w:rPr>
                <w:lang w:val="fr-FR"/>
              </w:rPr>
              <w:t xml:space="preserve">                               </w:t>
            </w:r>
          </w:p>
        </w:tc>
        <w:tc>
          <w:tcPr>
            <w:tcW w:w="719" w:type="pct"/>
          </w:tcPr>
          <w:p w14:paraId="2FF9348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0661C01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F140FE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6FB2AB97"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D83CFC2" w14:textId="77777777" w:rsidTr="004645BC">
        <w:trPr>
          <w:trHeight w:val="20"/>
        </w:trPr>
        <w:tc>
          <w:tcPr>
            <w:tcW w:w="262" w:type="pct"/>
          </w:tcPr>
          <w:p w14:paraId="6F7F677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5B02655" w14:textId="378FD17A" w:rsidR="00A571FC" w:rsidRPr="00EC5256" w:rsidRDefault="00B30AB7" w:rsidP="00A571FC">
            <w:pPr>
              <w:rPr>
                <w:rFonts w:ascii="Arial" w:hAnsi="Arial" w:cs="Arial"/>
                <w:szCs w:val="20"/>
                <w:lang w:val="fr-FR"/>
              </w:rPr>
            </w:pPr>
            <w:r w:rsidRPr="00EC5256">
              <w:rPr>
                <w:lang w:val="fr-FR"/>
              </w:rPr>
              <w:t xml:space="preserve">Vaccin contre la rougeole Injectable                                                                                                    </w:t>
            </w:r>
            <w:r w:rsidR="00A571FC" w:rsidRPr="00EC5256">
              <w:rPr>
                <w:lang w:val="fr-FR"/>
              </w:rPr>
              <w:t xml:space="preserve">                        </w:t>
            </w:r>
          </w:p>
        </w:tc>
        <w:tc>
          <w:tcPr>
            <w:tcW w:w="719" w:type="pct"/>
          </w:tcPr>
          <w:p w14:paraId="51BB3B0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6D5806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7AC7E2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4F6FC275"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876ED8C" w14:textId="77777777" w:rsidTr="004645BC">
        <w:trPr>
          <w:trHeight w:val="20"/>
        </w:trPr>
        <w:tc>
          <w:tcPr>
            <w:tcW w:w="262" w:type="pct"/>
          </w:tcPr>
          <w:p w14:paraId="14C6035F"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B7C0857" w14:textId="618AD225" w:rsidR="00A571FC" w:rsidRPr="00EC5256" w:rsidRDefault="00B30AB7" w:rsidP="00A571FC">
            <w:pPr>
              <w:rPr>
                <w:rFonts w:ascii="Arial" w:hAnsi="Arial" w:cs="Arial"/>
                <w:szCs w:val="20"/>
                <w:lang w:val="fr-FR"/>
              </w:rPr>
            </w:pPr>
            <w:r w:rsidRPr="00EC5256">
              <w:rPr>
                <w:lang w:val="fr-FR"/>
              </w:rPr>
              <w:t xml:space="preserve">Vit A Injectable                                                                                                    </w:t>
            </w:r>
            <w:r w:rsidR="00A571FC" w:rsidRPr="00EC5256">
              <w:rPr>
                <w:lang w:val="fr-FR"/>
              </w:rPr>
              <w:t xml:space="preserve">                              </w:t>
            </w:r>
          </w:p>
        </w:tc>
        <w:tc>
          <w:tcPr>
            <w:tcW w:w="719" w:type="pct"/>
          </w:tcPr>
          <w:p w14:paraId="3058A74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5415448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EF3AA3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4D4F2E3"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F2F1353" w14:textId="77777777" w:rsidTr="004645BC">
        <w:trPr>
          <w:trHeight w:val="20"/>
        </w:trPr>
        <w:tc>
          <w:tcPr>
            <w:tcW w:w="262" w:type="pct"/>
          </w:tcPr>
          <w:p w14:paraId="7583C9BB"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BDEFBC6" w14:textId="25ACD199" w:rsidR="00A571FC" w:rsidRPr="00EC5256" w:rsidRDefault="00B30AB7" w:rsidP="00A571FC">
            <w:pPr>
              <w:rPr>
                <w:rFonts w:ascii="Arial" w:hAnsi="Arial" w:cs="Arial"/>
                <w:szCs w:val="20"/>
                <w:lang w:val="fr-FR"/>
              </w:rPr>
            </w:pPr>
            <w:r w:rsidRPr="00EC5256">
              <w:rPr>
                <w:lang w:val="fr-FR"/>
              </w:rPr>
              <w:t xml:space="preserve">Vit </w:t>
            </w:r>
            <w:r w:rsidR="0027266C" w:rsidRPr="0027266C">
              <w:rPr>
                <w:lang w:val="fr-FR"/>
              </w:rPr>
              <w:t>K Injectable</w:t>
            </w:r>
            <w:r w:rsidRPr="00EC5256">
              <w:rPr>
                <w:lang w:val="fr-FR"/>
              </w:rPr>
              <w:t xml:space="preserve">                                                                                                    </w:t>
            </w:r>
            <w:r w:rsidR="00A571FC" w:rsidRPr="00EC5256">
              <w:rPr>
                <w:lang w:val="fr-FR"/>
              </w:rPr>
              <w:t xml:space="preserve">                                 </w:t>
            </w:r>
          </w:p>
        </w:tc>
        <w:tc>
          <w:tcPr>
            <w:tcW w:w="719" w:type="pct"/>
          </w:tcPr>
          <w:p w14:paraId="146DCA0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52ED168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C85657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493A508"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713B78ED" w14:textId="77777777" w:rsidTr="004645BC">
        <w:trPr>
          <w:trHeight w:val="20"/>
        </w:trPr>
        <w:tc>
          <w:tcPr>
            <w:tcW w:w="262" w:type="pct"/>
          </w:tcPr>
          <w:p w14:paraId="0C0534D1"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EC7EB5A" w14:textId="784E8651" w:rsidR="00A571FC" w:rsidRPr="00EC5256" w:rsidRDefault="00A571FC" w:rsidP="00A571FC">
            <w:pPr>
              <w:rPr>
                <w:rFonts w:ascii="Arial" w:hAnsi="Arial" w:cs="Arial"/>
                <w:szCs w:val="20"/>
                <w:lang w:val="fr-FR"/>
              </w:rPr>
            </w:pPr>
            <w:r w:rsidRPr="00EC5256">
              <w:rPr>
                <w:lang w:val="fr-FR"/>
              </w:rPr>
              <w:t xml:space="preserve">Préservatifs                                   </w:t>
            </w:r>
          </w:p>
        </w:tc>
        <w:tc>
          <w:tcPr>
            <w:tcW w:w="719" w:type="pct"/>
          </w:tcPr>
          <w:p w14:paraId="169CA2B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21B9AE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81267E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5282C63"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4AC736D" w14:textId="77777777" w:rsidTr="004645BC">
        <w:trPr>
          <w:trHeight w:val="20"/>
        </w:trPr>
        <w:tc>
          <w:tcPr>
            <w:tcW w:w="262" w:type="pct"/>
          </w:tcPr>
          <w:p w14:paraId="119B0753"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374ABEF" w14:textId="13452AE5" w:rsidR="00A571FC" w:rsidRPr="00EC5256" w:rsidRDefault="00A571FC" w:rsidP="00A571FC">
            <w:pPr>
              <w:rPr>
                <w:rFonts w:ascii="Arial" w:hAnsi="Arial" w:cs="Arial"/>
                <w:szCs w:val="20"/>
                <w:lang w:val="fr-FR"/>
              </w:rPr>
            </w:pPr>
            <w:r w:rsidRPr="00EC5256">
              <w:rPr>
                <w:lang w:val="fr-FR"/>
              </w:rPr>
              <w:t xml:space="preserve">Pilules contraceptives orales (OCP, </w:t>
            </w:r>
            <w:proofErr w:type="spellStart"/>
            <w:r w:rsidRPr="00EC5256">
              <w:rPr>
                <w:lang w:val="fr-FR"/>
              </w:rPr>
              <w:t>Mala</w:t>
            </w:r>
            <w:proofErr w:type="spellEnd"/>
            <w:r w:rsidRPr="00EC5256">
              <w:rPr>
                <w:lang w:val="fr-FR"/>
              </w:rPr>
              <w:t xml:space="preserve"> D.) </w:t>
            </w:r>
          </w:p>
        </w:tc>
        <w:tc>
          <w:tcPr>
            <w:tcW w:w="719" w:type="pct"/>
          </w:tcPr>
          <w:p w14:paraId="2DF4ACD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E96A23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3DA257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2DB5DDB"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D384BA5" w14:textId="77777777" w:rsidTr="004645BC">
        <w:trPr>
          <w:trHeight w:val="20"/>
        </w:trPr>
        <w:tc>
          <w:tcPr>
            <w:tcW w:w="262" w:type="pct"/>
          </w:tcPr>
          <w:p w14:paraId="06D4E069"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FB1DE62" w14:textId="00533B12" w:rsidR="00A571FC" w:rsidRPr="00EC5256" w:rsidRDefault="00A571FC" w:rsidP="00A571FC">
            <w:pPr>
              <w:rPr>
                <w:rFonts w:ascii="Arial" w:hAnsi="Arial" w:cs="Arial"/>
                <w:szCs w:val="20"/>
                <w:lang w:val="fr-FR"/>
              </w:rPr>
            </w:pPr>
            <w:r w:rsidRPr="00EC5256">
              <w:rPr>
                <w:lang w:val="fr-FR"/>
              </w:rPr>
              <w:t xml:space="preserve">Contraceptifs injectables               </w:t>
            </w:r>
          </w:p>
        </w:tc>
        <w:tc>
          <w:tcPr>
            <w:tcW w:w="719" w:type="pct"/>
          </w:tcPr>
          <w:p w14:paraId="55AD1EF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D89702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CA139A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602D8446"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599E58E" w14:textId="77777777" w:rsidTr="004645BC">
        <w:trPr>
          <w:trHeight w:val="20"/>
        </w:trPr>
        <w:tc>
          <w:tcPr>
            <w:tcW w:w="262" w:type="pct"/>
          </w:tcPr>
          <w:p w14:paraId="03BAC718"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F74A881" w14:textId="29D336E9" w:rsidR="00A571FC" w:rsidRPr="00EC5256" w:rsidRDefault="00F60929" w:rsidP="00A571FC">
            <w:pPr>
              <w:rPr>
                <w:rFonts w:ascii="Arial" w:hAnsi="Arial" w:cs="Arial"/>
                <w:szCs w:val="20"/>
                <w:lang w:val="fr-FR"/>
              </w:rPr>
            </w:pPr>
            <w:r w:rsidRPr="00EC5256">
              <w:rPr>
                <w:lang w:val="fr-FR"/>
              </w:rPr>
              <w:t>DIU</w:t>
            </w:r>
            <w:r w:rsidR="00A571FC" w:rsidRPr="00EC5256">
              <w:rPr>
                <w:lang w:val="fr-FR"/>
              </w:rPr>
              <w:t xml:space="preserve"> (cuivre T)                               </w:t>
            </w:r>
          </w:p>
        </w:tc>
        <w:tc>
          <w:tcPr>
            <w:tcW w:w="719" w:type="pct"/>
          </w:tcPr>
          <w:p w14:paraId="29712CF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5D6B9D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9A59E6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1BB32D4"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4E820F8" w14:textId="77777777" w:rsidTr="004645BC">
        <w:trPr>
          <w:trHeight w:val="20"/>
        </w:trPr>
        <w:tc>
          <w:tcPr>
            <w:tcW w:w="262" w:type="pct"/>
          </w:tcPr>
          <w:p w14:paraId="6C0839D9"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2A01BB1" w14:textId="75FB1A7C" w:rsidR="00A571FC" w:rsidRPr="00EC5256" w:rsidRDefault="00A571FC" w:rsidP="00A571FC">
            <w:pPr>
              <w:rPr>
                <w:rFonts w:ascii="Arial" w:hAnsi="Arial" w:cs="Arial"/>
                <w:szCs w:val="20"/>
                <w:lang w:val="fr-FR"/>
              </w:rPr>
            </w:pPr>
            <w:r w:rsidRPr="00EC5256">
              <w:rPr>
                <w:lang w:val="fr-FR"/>
              </w:rPr>
              <w:t xml:space="preserve">Sondes </w:t>
            </w:r>
            <w:r w:rsidR="00182E32">
              <w:rPr>
                <w:lang w:val="fr-FR"/>
              </w:rPr>
              <w:t>urinaires</w:t>
            </w:r>
            <w:r w:rsidR="00182E32" w:rsidRPr="00EC5256">
              <w:rPr>
                <w:lang w:val="fr-FR"/>
              </w:rPr>
              <w:t xml:space="preserve">                               </w:t>
            </w:r>
          </w:p>
        </w:tc>
        <w:tc>
          <w:tcPr>
            <w:tcW w:w="719" w:type="pct"/>
          </w:tcPr>
          <w:p w14:paraId="2353117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4D1FCF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6E2577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4413701"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ABA5647" w14:textId="77777777" w:rsidTr="004645BC">
        <w:trPr>
          <w:trHeight w:val="20"/>
        </w:trPr>
        <w:tc>
          <w:tcPr>
            <w:tcW w:w="262" w:type="pct"/>
          </w:tcPr>
          <w:p w14:paraId="58458A75"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EDD8577" w14:textId="1D0A41F3" w:rsidR="00A571FC" w:rsidRPr="00EC5256" w:rsidRDefault="00A571FC" w:rsidP="00A571FC">
            <w:pPr>
              <w:rPr>
                <w:rFonts w:ascii="Arial" w:hAnsi="Arial" w:cs="Arial"/>
                <w:szCs w:val="20"/>
                <w:lang w:val="fr-FR"/>
              </w:rPr>
            </w:pPr>
            <w:r w:rsidRPr="00EC5256">
              <w:rPr>
                <w:lang w:val="fr-FR"/>
              </w:rPr>
              <w:t xml:space="preserve">Canules IV                                    </w:t>
            </w:r>
          </w:p>
        </w:tc>
        <w:tc>
          <w:tcPr>
            <w:tcW w:w="719" w:type="pct"/>
          </w:tcPr>
          <w:p w14:paraId="135613B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83EA26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5E9243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1C1FCAF8"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7631E15" w14:textId="77777777" w:rsidTr="004645BC">
        <w:trPr>
          <w:trHeight w:val="20"/>
        </w:trPr>
        <w:tc>
          <w:tcPr>
            <w:tcW w:w="262" w:type="pct"/>
          </w:tcPr>
          <w:p w14:paraId="298C8E8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0449561" w14:textId="7DAF26FB" w:rsidR="00A571FC" w:rsidRPr="00EC5256" w:rsidRDefault="00A571FC" w:rsidP="00A571FC">
            <w:pPr>
              <w:rPr>
                <w:rFonts w:ascii="Arial" w:hAnsi="Arial" w:cs="Arial"/>
                <w:szCs w:val="20"/>
                <w:lang w:val="fr-FR"/>
              </w:rPr>
            </w:pPr>
            <w:r w:rsidRPr="00EC5256">
              <w:rPr>
                <w:lang w:val="fr-FR"/>
              </w:rPr>
              <w:t xml:space="preserve">Seringues jetables                          </w:t>
            </w:r>
          </w:p>
        </w:tc>
        <w:tc>
          <w:tcPr>
            <w:tcW w:w="719" w:type="pct"/>
          </w:tcPr>
          <w:p w14:paraId="322376E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594DBB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ABD37D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18134C4E"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55E15C6" w14:textId="77777777" w:rsidTr="004645BC">
        <w:trPr>
          <w:trHeight w:val="20"/>
        </w:trPr>
        <w:tc>
          <w:tcPr>
            <w:tcW w:w="262" w:type="pct"/>
          </w:tcPr>
          <w:p w14:paraId="7085EBFC"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CBB1303" w14:textId="32E63737" w:rsidR="00A571FC" w:rsidRPr="00EC5256" w:rsidRDefault="00A571FC" w:rsidP="00A571FC">
            <w:pPr>
              <w:rPr>
                <w:rFonts w:ascii="Arial" w:hAnsi="Arial" w:cs="Arial"/>
                <w:szCs w:val="20"/>
                <w:lang w:val="fr-FR"/>
              </w:rPr>
            </w:pPr>
            <w:r w:rsidRPr="00EC5256">
              <w:rPr>
                <w:lang w:val="fr-FR"/>
              </w:rPr>
              <w:t xml:space="preserve">Gants jetables                              </w:t>
            </w:r>
          </w:p>
        </w:tc>
        <w:tc>
          <w:tcPr>
            <w:tcW w:w="719" w:type="pct"/>
          </w:tcPr>
          <w:p w14:paraId="0FD54CA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04EA987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36E788A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6B729229"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915319A" w14:textId="77777777" w:rsidTr="004645BC">
        <w:trPr>
          <w:trHeight w:val="20"/>
        </w:trPr>
        <w:tc>
          <w:tcPr>
            <w:tcW w:w="262" w:type="pct"/>
          </w:tcPr>
          <w:p w14:paraId="25760F8B"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D3F0D54" w14:textId="07852C05" w:rsidR="00A571FC" w:rsidRPr="00EC5256" w:rsidRDefault="00A571FC" w:rsidP="00A571FC">
            <w:pPr>
              <w:rPr>
                <w:rFonts w:ascii="Arial" w:hAnsi="Arial" w:cs="Arial"/>
                <w:szCs w:val="20"/>
                <w:lang w:val="fr-FR"/>
              </w:rPr>
            </w:pPr>
            <w:r w:rsidRPr="00EC5256">
              <w:rPr>
                <w:lang w:val="fr-FR"/>
              </w:rPr>
              <w:t xml:space="preserve">Bandelettes d'albumine/sucre urinaire                            </w:t>
            </w:r>
          </w:p>
        </w:tc>
        <w:tc>
          <w:tcPr>
            <w:tcW w:w="719" w:type="pct"/>
          </w:tcPr>
          <w:p w14:paraId="36EF347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1BBC69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BBE6C2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3478064"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1F91A2C" w14:textId="77777777" w:rsidTr="004645BC">
        <w:trPr>
          <w:trHeight w:val="20"/>
        </w:trPr>
        <w:tc>
          <w:tcPr>
            <w:tcW w:w="262" w:type="pct"/>
          </w:tcPr>
          <w:p w14:paraId="6D1CC06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30E3000" w14:textId="7AEA63FC" w:rsidR="00A571FC" w:rsidRPr="00EC5256" w:rsidRDefault="00A571FC" w:rsidP="00A571FC">
            <w:pPr>
              <w:rPr>
                <w:rFonts w:ascii="Arial" w:hAnsi="Arial" w:cs="Arial"/>
                <w:szCs w:val="20"/>
                <w:lang w:val="fr-FR"/>
              </w:rPr>
            </w:pPr>
            <w:r w:rsidRPr="00EC5256">
              <w:rPr>
                <w:lang w:val="fr-FR"/>
              </w:rPr>
              <w:t xml:space="preserve">Kits de test de grossesse urinaire                            </w:t>
            </w:r>
          </w:p>
        </w:tc>
        <w:tc>
          <w:tcPr>
            <w:tcW w:w="719" w:type="pct"/>
          </w:tcPr>
          <w:p w14:paraId="525417C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F21652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3F3309B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408D5A6"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739CBA9C" w14:textId="77777777" w:rsidTr="004645BC">
        <w:trPr>
          <w:trHeight w:val="20"/>
        </w:trPr>
        <w:tc>
          <w:tcPr>
            <w:tcW w:w="262" w:type="pct"/>
          </w:tcPr>
          <w:p w14:paraId="4C6DCDCB"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B7CCD5A" w14:textId="6DFBFCE5" w:rsidR="00A571FC" w:rsidRPr="00EC5256" w:rsidRDefault="00A571FC" w:rsidP="00A571FC">
            <w:pPr>
              <w:rPr>
                <w:rFonts w:ascii="Arial" w:hAnsi="Arial" w:cs="Arial"/>
                <w:szCs w:val="20"/>
                <w:lang w:val="fr-FR"/>
              </w:rPr>
            </w:pPr>
            <w:r w:rsidRPr="00EC5256">
              <w:rPr>
                <w:lang w:val="fr-FR"/>
              </w:rPr>
              <w:t xml:space="preserve">Coton absorbant                      </w:t>
            </w:r>
          </w:p>
        </w:tc>
        <w:tc>
          <w:tcPr>
            <w:tcW w:w="719" w:type="pct"/>
          </w:tcPr>
          <w:p w14:paraId="6DDEAFB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306E36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A4ED8F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DE70AF9"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B5966D8" w14:textId="77777777" w:rsidTr="004645BC">
        <w:trPr>
          <w:trHeight w:val="20"/>
        </w:trPr>
        <w:tc>
          <w:tcPr>
            <w:tcW w:w="262" w:type="pct"/>
          </w:tcPr>
          <w:p w14:paraId="5EAFEFCD"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E8F7280" w14:textId="6C9EF0F8" w:rsidR="00A571FC" w:rsidRPr="00EC5256" w:rsidRDefault="00F60929" w:rsidP="00A571FC">
            <w:pPr>
              <w:rPr>
                <w:rFonts w:ascii="Arial" w:hAnsi="Arial" w:cs="Arial"/>
                <w:szCs w:val="20"/>
                <w:lang w:val="fr-FR"/>
              </w:rPr>
            </w:pPr>
            <w:r w:rsidRPr="00EC5256">
              <w:rPr>
                <w:lang w:val="fr-FR"/>
              </w:rPr>
              <w:t>Compresse</w:t>
            </w:r>
            <w:r w:rsidR="00A571FC" w:rsidRPr="00EC5256">
              <w:rPr>
                <w:lang w:val="fr-FR"/>
              </w:rPr>
              <w:t xml:space="preserve"> absorbante                        </w:t>
            </w:r>
          </w:p>
        </w:tc>
        <w:tc>
          <w:tcPr>
            <w:tcW w:w="719" w:type="pct"/>
          </w:tcPr>
          <w:p w14:paraId="002868F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94FF57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B87D9D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5BD5457"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7280F642" w14:textId="77777777" w:rsidTr="004645BC">
        <w:trPr>
          <w:trHeight w:val="20"/>
        </w:trPr>
        <w:tc>
          <w:tcPr>
            <w:tcW w:w="262" w:type="pct"/>
          </w:tcPr>
          <w:p w14:paraId="5FCB531E"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640A069" w14:textId="1AA85C08" w:rsidR="00A571FC" w:rsidRPr="00EC5256" w:rsidRDefault="00A571FC" w:rsidP="00A571FC">
            <w:pPr>
              <w:rPr>
                <w:rFonts w:ascii="Arial" w:hAnsi="Arial" w:cs="Arial"/>
                <w:szCs w:val="20"/>
                <w:lang w:val="fr-FR"/>
              </w:rPr>
            </w:pPr>
            <w:r w:rsidRPr="00EC5256">
              <w:rPr>
                <w:lang w:val="fr-FR"/>
              </w:rPr>
              <w:t xml:space="preserve">Serviettes hygiéniques                        </w:t>
            </w:r>
          </w:p>
        </w:tc>
        <w:tc>
          <w:tcPr>
            <w:tcW w:w="719" w:type="pct"/>
          </w:tcPr>
          <w:p w14:paraId="48568EF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3BB6B99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BFAFAB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16706FE2"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CE5299E" w14:textId="77777777" w:rsidTr="004645BC">
        <w:trPr>
          <w:trHeight w:val="20"/>
        </w:trPr>
        <w:tc>
          <w:tcPr>
            <w:tcW w:w="262" w:type="pct"/>
          </w:tcPr>
          <w:p w14:paraId="587434E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D1EE76B" w14:textId="5EAA3CCA" w:rsidR="00A571FC" w:rsidRPr="00EC5256" w:rsidRDefault="00A571FC" w:rsidP="00A571FC">
            <w:pPr>
              <w:rPr>
                <w:rFonts w:ascii="Arial" w:hAnsi="Arial" w:cs="Arial"/>
                <w:szCs w:val="20"/>
                <w:lang w:val="fr-FR"/>
              </w:rPr>
            </w:pPr>
            <w:r w:rsidRPr="00EC5256">
              <w:rPr>
                <w:lang w:val="fr-FR"/>
              </w:rPr>
              <w:t xml:space="preserve">Gants chirurgicaux                          </w:t>
            </w:r>
          </w:p>
        </w:tc>
        <w:tc>
          <w:tcPr>
            <w:tcW w:w="719" w:type="pct"/>
          </w:tcPr>
          <w:p w14:paraId="25A1021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CD9D68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3C08501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5F541AC"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E130B4F" w14:textId="77777777" w:rsidTr="004645BC">
        <w:trPr>
          <w:trHeight w:val="20"/>
        </w:trPr>
        <w:tc>
          <w:tcPr>
            <w:tcW w:w="262" w:type="pct"/>
          </w:tcPr>
          <w:p w14:paraId="0E7A6CD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9AE30CD" w14:textId="397ADE05" w:rsidR="00A571FC" w:rsidRPr="00EC5256" w:rsidRDefault="00F60929" w:rsidP="00A571FC">
            <w:pPr>
              <w:rPr>
                <w:rFonts w:ascii="Arial" w:hAnsi="Arial" w:cs="Arial"/>
                <w:szCs w:val="20"/>
                <w:lang w:val="fr-FR"/>
              </w:rPr>
            </w:pPr>
            <w:r w:rsidRPr="00EC5256">
              <w:rPr>
                <w:rFonts w:ascii="Arial" w:hAnsi="Arial" w:cs="Arial"/>
                <w:lang w:val="fr-FR"/>
              </w:rPr>
              <w:t>Alcool</w:t>
            </w:r>
          </w:p>
        </w:tc>
        <w:tc>
          <w:tcPr>
            <w:tcW w:w="719" w:type="pct"/>
          </w:tcPr>
          <w:p w14:paraId="7A92E0E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FCA826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6F9F27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DD70CCD"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D260242" w14:textId="77777777" w:rsidTr="004645BC">
        <w:trPr>
          <w:trHeight w:val="20"/>
        </w:trPr>
        <w:tc>
          <w:tcPr>
            <w:tcW w:w="262" w:type="pct"/>
          </w:tcPr>
          <w:p w14:paraId="7BA5B2D5"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ECA8D1E" w14:textId="74F47740" w:rsidR="00A571FC" w:rsidRPr="00EC5256" w:rsidRDefault="00A571FC" w:rsidP="00A571FC">
            <w:pPr>
              <w:rPr>
                <w:rFonts w:ascii="Arial" w:hAnsi="Arial" w:cs="Arial"/>
                <w:szCs w:val="20"/>
                <w:lang w:val="fr-FR"/>
              </w:rPr>
            </w:pPr>
            <w:r w:rsidRPr="00EC5256">
              <w:rPr>
                <w:lang w:val="fr-FR"/>
              </w:rPr>
              <w:t xml:space="preserve">Ruban chirurgical                           </w:t>
            </w:r>
          </w:p>
        </w:tc>
        <w:tc>
          <w:tcPr>
            <w:tcW w:w="719" w:type="pct"/>
          </w:tcPr>
          <w:p w14:paraId="5B94759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96F01F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2AAFC6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4A0F00D"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E4682BE" w14:textId="77777777" w:rsidTr="004645BC">
        <w:trPr>
          <w:trHeight w:val="20"/>
        </w:trPr>
        <w:tc>
          <w:tcPr>
            <w:tcW w:w="262" w:type="pct"/>
          </w:tcPr>
          <w:p w14:paraId="7631682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607599A0" w14:textId="6389D4E8" w:rsidR="00A571FC" w:rsidRPr="00EC5256" w:rsidRDefault="00A571FC" w:rsidP="00A571FC">
            <w:pPr>
              <w:rPr>
                <w:rFonts w:ascii="Arial" w:hAnsi="Arial" w:cs="Arial"/>
                <w:szCs w:val="20"/>
                <w:lang w:val="fr-FR"/>
              </w:rPr>
            </w:pPr>
            <w:r w:rsidRPr="00EC5256">
              <w:rPr>
                <w:lang w:val="fr-FR"/>
              </w:rPr>
              <w:t xml:space="preserve">Solution d'iode povidone                       </w:t>
            </w:r>
          </w:p>
        </w:tc>
        <w:tc>
          <w:tcPr>
            <w:tcW w:w="719" w:type="pct"/>
          </w:tcPr>
          <w:p w14:paraId="1A9379E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6B8402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582CD1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6030E41"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725C2DC0" w14:textId="77777777" w:rsidTr="004645BC">
        <w:trPr>
          <w:trHeight w:val="20"/>
        </w:trPr>
        <w:tc>
          <w:tcPr>
            <w:tcW w:w="262" w:type="pct"/>
          </w:tcPr>
          <w:p w14:paraId="32129688"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E259B47" w14:textId="23399DAB" w:rsidR="00A571FC" w:rsidRPr="00EC5256" w:rsidRDefault="00A571FC" w:rsidP="00A571FC">
            <w:pPr>
              <w:rPr>
                <w:rFonts w:ascii="Arial" w:hAnsi="Arial" w:cs="Arial"/>
                <w:szCs w:val="20"/>
                <w:lang w:val="fr-FR"/>
              </w:rPr>
            </w:pPr>
            <w:r w:rsidRPr="00EC5256">
              <w:rPr>
                <w:lang w:val="fr-FR"/>
              </w:rPr>
              <w:t xml:space="preserve">Réactifs pour les anticorps ABO et Rh          </w:t>
            </w:r>
          </w:p>
        </w:tc>
        <w:tc>
          <w:tcPr>
            <w:tcW w:w="719" w:type="pct"/>
          </w:tcPr>
          <w:p w14:paraId="53C2AB4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E320E1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152C0B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EB86089"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12ECF57D" w14:textId="77777777" w:rsidTr="004645BC">
        <w:trPr>
          <w:trHeight w:val="20"/>
        </w:trPr>
        <w:tc>
          <w:tcPr>
            <w:tcW w:w="262" w:type="pct"/>
          </w:tcPr>
          <w:p w14:paraId="5554119D"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5349F69" w14:textId="7C6D4C6A" w:rsidR="00A571FC" w:rsidRPr="00EC5256" w:rsidRDefault="00A571FC" w:rsidP="00A571FC">
            <w:pPr>
              <w:rPr>
                <w:rFonts w:ascii="Arial" w:hAnsi="Arial" w:cs="Arial"/>
                <w:szCs w:val="20"/>
                <w:lang w:val="fr-FR"/>
              </w:rPr>
            </w:pPr>
            <w:r w:rsidRPr="00EC5256">
              <w:rPr>
                <w:lang w:val="fr-FR"/>
              </w:rPr>
              <w:t xml:space="preserve">Kits de test VIH                                </w:t>
            </w:r>
          </w:p>
        </w:tc>
        <w:tc>
          <w:tcPr>
            <w:tcW w:w="719" w:type="pct"/>
          </w:tcPr>
          <w:p w14:paraId="1ED43DC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F531C2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26C506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0561EEB"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A41959C" w14:textId="77777777" w:rsidTr="004645BC">
        <w:trPr>
          <w:trHeight w:val="20"/>
        </w:trPr>
        <w:tc>
          <w:tcPr>
            <w:tcW w:w="262" w:type="pct"/>
          </w:tcPr>
          <w:p w14:paraId="27928744"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B5C00CA" w14:textId="3D33EDD9" w:rsidR="00A571FC" w:rsidRPr="00EC5256" w:rsidRDefault="006E513F" w:rsidP="00A571FC">
            <w:pPr>
              <w:rPr>
                <w:rFonts w:ascii="Arial" w:hAnsi="Arial" w:cs="Arial"/>
                <w:szCs w:val="20"/>
                <w:lang w:val="fr-FR"/>
              </w:rPr>
            </w:pPr>
            <w:r>
              <w:rPr>
                <w:rFonts w:cstheme="minorHAnsi"/>
                <w:szCs w:val="20"/>
                <w:lang w:val="fr-FR"/>
              </w:rPr>
              <w:t>Carnet de santé de la mère et du nouveau-né</w:t>
            </w:r>
            <w:r w:rsidR="00A571FC" w:rsidRPr="00EC5256">
              <w:rPr>
                <w:lang w:val="fr-FR"/>
              </w:rPr>
              <w:t xml:space="preserve">                                 </w:t>
            </w:r>
          </w:p>
        </w:tc>
        <w:tc>
          <w:tcPr>
            <w:tcW w:w="719" w:type="pct"/>
          </w:tcPr>
          <w:p w14:paraId="53970AF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48D824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23CC772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603C8F7"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5203CE48" w14:textId="77777777" w:rsidTr="004645BC">
        <w:trPr>
          <w:trHeight w:val="20"/>
        </w:trPr>
        <w:tc>
          <w:tcPr>
            <w:tcW w:w="262" w:type="pct"/>
          </w:tcPr>
          <w:p w14:paraId="1115281D"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3B09AFA" w14:textId="07646A97" w:rsidR="00A571FC" w:rsidRPr="00EC5256" w:rsidRDefault="00A571FC" w:rsidP="00A571FC">
            <w:pPr>
              <w:rPr>
                <w:rFonts w:ascii="Arial" w:hAnsi="Arial" w:cs="Arial"/>
                <w:szCs w:val="20"/>
                <w:lang w:val="fr-FR"/>
              </w:rPr>
            </w:pPr>
            <w:r w:rsidRPr="00EC5256">
              <w:rPr>
                <w:lang w:val="fr-FR"/>
              </w:rPr>
              <w:t xml:space="preserve">Cartes de vaccination pour les moins de 5 ans                           </w:t>
            </w:r>
          </w:p>
        </w:tc>
        <w:tc>
          <w:tcPr>
            <w:tcW w:w="719" w:type="pct"/>
          </w:tcPr>
          <w:p w14:paraId="59365CB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590722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1777A6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F9F015B"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84302EF" w14:textId="77777777" w:rsidTr="004645BC">
        <w:trPr>
          <w:trHeight w:val="20"/>
        </w:trPr>
        <w:tc>
          <w:tcPr>
            <w:tcW w:w="262" w:type="pct"/>
          </w:tcPr>
          <w:p w14:paraId="770D9245"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EB15368" w14:textId="40ED11C4" w:rsidR="00A571FC" w:rsidRPr="00EC5256" w:rsidRDefault="00A571FC" w:rsidP="00A571FC">
            <w:pPr>
              <w:rPr>
                <w:rFonts w:ascii="Arial" w:hAnsi="Arial" w:cs="Arial"/>
                <w:szCs w:val="20"/>
                <w:lang w:val="fr-FR"/>
              </w:rPr>
            </w:pPr>
            <w:r w:rsidRPr="00EC5256">
              <w:rPr>
                <w:lang w:val="fr-FR"/>
              </w:rPr>
              <w:t>Graphiques Partogra</w:t>
            </w:r>
            <w:r w:rsidR="004F7CEA" w:rsidRPr="00EC5256">
              <w:rPr>
                <w:lang w:val="fr-FR"/>
              </w:rPr>
              <w:t>mme</w:t>
            </w:r>
            <w:r w:rsidRPr="00EC5256">
              <w:rPr>
                <w:lang w:val="fr-FR"/>
              </w:rPr>
              <w:t xml:space="preserve">/guide de soins pour l'accouchement          </w:t>
            </w:r>
          </w:p>
        </w:tc>
        <w:tc>
          <w:tcPr>
            <w:tcW w:w="719" w:type="pct"/>
          </w:tcPr>
          <w:p w14:paraId="53D99DD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5E88170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25E7E83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4CC4782C" w14:textId="77777777" w:rsidR="00A571FC" w:rsidRPr="00EC5256" w:rsidRDefault="00A571FC" w:rsidP="00A571FC">
            <w:pPr>
              <w:pStyle w:val="ListParagraph1"/>
              <w:rPr>
                <w:rFonts w:ascii="Arial" w:eastAsia="Times New Roman" w:hAnsi="Arial" w:cs="Arial"/>
                <w:color w:val="000000"/>
                <w:szCs w:val="20"/>
                <w:lang w:val="fr-FR" w:bidi="hi-IN"/>
              </w:rPr>
            </w:pPr>
          </w:p>
        </w:tc>
      </w:tr>
    </w:tbl>
    <w:p w14:paraId="2DD44139" w14:textId="77777777" w:rsidR="004645BC" w:rsidRPr="00EC5256" w:rsidRDefault="004645BC">
      <w:pPr>
        <w:rPr>
          <w:rFonts w:ascii="Arial" w:hAnsi="Arial" w:cs="Arial"/>
          <w:lang w:val="fr-FR"/>
        </w:rPr>
      </w:pPr>
    </w:p>
    <w:p w14:paraId="5356F241" w14:textId="431128A8" w:rsidR="00A571FC" w:rsidRDefault="00A571FC" w:rsidP="00A571FC">
      <w:pPr>
        <w:keepNext/>
        <w:widowControl w:val="0"/>
        <w:suppressAutoHyphens/>
        <w:jc w:val="center"/>
        <w:outlineLvl w:val="1"/>
        <w:rPr>
          <w:rFonts w:ascii="Calibri" w:eastAsia="Arial Narrow" w:hAnsi="Calibri" w:cs="Calibri"/>
          <w:b/>
          <w:bCs/>
          <w:sz w:val="24"/>
          <w:szCs w:val="24"/>
          <w:lang w:val="fr-FR" w:bidi="hi-IN"/>
        </w:rPr>
      </w:pPr>
      <w:r w:rsidRPr="00EC5256">
        <w:rPr>
          <w:rFonts w:ascii="Calibri" w:eastAsia="Arial Narrow" w:hAnsi="Calibri" w:cs="Calibri"/>
          <w:b/>
          <w:bCs/>
          <w:sz w:val="24"/>
          <w:szCs w:val="24"/>
          <w:lang w:val="fr-FR" w:bidi="hi-IN"/>
        </w:rPr>
        <w:t>SECTION 7: SERVICES DE C</w:t>
      </w:r>
      <w:r w:rsidR="002D046B" w:rsidRPr="00EC5256">
        <w:rPr>
          <w:rFonts w:ascii="Calibri" w:eastAsia="Arial Narrow" w:hAnsi="Calibri" w:cs="Calibri"/>
          <w:b/>
          <w:bCs/>
          <w:sz w:val="24"/>
          <w:szCs w:val="24"/>
          <w:lang w:val="fr-FR" w:bidi="hi-IN"/>
        </w:rPr>
        <w:t>OUNSELLING</w:t>
      </w:r>
    </w:p>
    <w:p w14:paraId="70B16660" w14:textId="77777777" w:rsidR="0027266C" w:rsidRPr="00EC5256" w:rsidRDefault="0027266C" w:rsidP="00A571FC">
      <w:pPr>
        <w:keepNext/>
        <w:widowControl w:val="0"/>
        <w:suppressAutoHyphens/>
        <w:jc w:val="center"/>
        <w:outlineLvl w:val="1"/>
        <w:rPr>
          <w:rFonts w:ascii="Calibri" w:eastAsia="Arial Narrow" w:hAnsi="Calibri" w:cs="Calibri"/>
          <w:b/>
          <w:bCs/>
          <w:sz w:val="24"/>
          <w:szCs w:val="24"/>
          <w:cs/>
          <w:lang w:val="fr-FR" w:bidi="hi-IN"/>
        </w:rPr>
      </w:pPr>
    </w:p>
    <w:tbl>
      <w:tblPr>
        <w:tblStyle w:val="TableGrid"/>
        <w:tblW w:w="5004" w:type="pct"/>
        <w:jc w:val="center"/>
        <w:tblLook w:val="04A0" w:firstRow="1" w:lastRow="0" w:firstColumn="1" w:lastColumn="0" w:noHBand="0" w:noVBand="1"/>
      </w:tblPr>
      <w:tblGrid>
        <w:gridCol w:w="609"/>
        <w:gridCol w:w="4821"/>
        <w:gridCol w:w="2244"/>
        <w:gridCol w:w="2076"/>
        <w:gridCol w:w="736"/>
      </w:tblGrid>
      <w:tr w:rsidR="00634DF3" w:rsidRPr="002D084C" w14:paraId="12560ACC" w14:textId="77777777" w:rsidTr="002D046B">
        <w:trPr>
          <w:trHeight w:val="233"/>
          <w:tblHeader/>
          <w:jc w:val="center"/>
        </w:trPr>
        <w:tc>
          <w:tcPr>
            <w:tcW w:w="290" w:type="pct"/>
            <w:shd w:val="clear" w:color="auto" w:fill="BFBFBF" w:themeFill="background1" w:themeFillShade="BF"/>
            <w:vAlign w:val="center"/>
          </w:tcPr>
          <w:p w14:paraId="4CA57211" w14:textId="3A5C64F3" w:rsidR="00634DF3" w:rsidRPr="00EC5256" w:rsidRDefault="0027266C" w:rsidP="00634DF3">
            <w:pPr>
              <w:tabs>
                <w:tab w:val="left" w:pos="-720"/>
              </w:tabs>
              <w:suppressAutoHyphens/>
              <w:jc w:val="center"/>
              <w:rPr>
                <w:rFonts w:ascii="Arial" w:hAnsi="Arial" w:cs="Arial"/>
                <w:b/>
                <w:spacing w:val="-2"/>
                <w:szCs w:val="20"/>
                <w:rtl/>
                <w:cs/>
                <w:lang w:val="fr-FR"/>
              </w:rPr>
            </w:pPr>
            <w:r>
              <w:rPr>
                <w:rFonts w:ascii="Calibri" w:eastAsia="Arial Narrow" w:hAnsi="Calibri" w:cs="Calibri"/>
                <w:b/>
                <w:bCs/>
                <w:spacing w:val="-2"/>
                <w:szCs w:val="20"/>
                <w:lang w:val="fr-FR" w:bidi="hi-IN"/>
              </w:rPr>
              <w:t>#</w:t>
            </w:r>
          </w:p>
        </w:tc>
        <w:tc>
          <w:tcPr>
            <w:tcW w:w="2299" w:type="pct"/>
            <w:shd w:val="clear" w:color="auto" w:fill="BFBFBF" w:themeFill="background1" w:themeFillShade="BF"/>
            <w:vAlign w:val="center"/>
          </w:tcPr>
          <w:p w14:paraId="0215D304" w14:textId="43901334" w:rsidR="00634DF3" w:rsidRPr="00EC5256" w:rsidRDefault="00634DF3" w:rsidP="00634DF3">
            <w:pPr>
              <w:suppressAutoHyphens/>
              <w:rPr>
                <w:rFonts w:ascii="Arial" w:hAnsi="Arial" w:cs="Arial"/>
                <w:b/>
                <w:spacing w:val="-2"/>
                <w:szCs w:val="20"/>
                <w:rtl/>
                <w:cs/>
                <w:lang w:val="fr-FR"/>
              </w:rPr>
            </w:pPr>
            <w:r w:rsidRPr="00EC5256">
              <w:rPr>
                <w:rFonts w:ascii="Calibri" w:eastAsia="Arial Narrow" w:hAnsi="Calibri" w:cs="Calibri"/>
                <w:b/>
                <w:bCs/>
                <w:spacing w:val="-2"/>
                <w:szCs w:val="20"/>
                <w:lang w:val="fr-FR" w:bidi="hi-IN"/>
              </w:rPr>
              <w:t>QUESTIONS ET FILTRES</w:t>
            </w:r>
          </w:p>
        </w:tc>
        <w:tc>
          <w:tcPr>
            <w:tcW w:w="2060" w:type="pct"/>
            <w:gridSpan w:val="2"/>
            <w:shd w:val="clear" w:color="auto" w:fill="BFBFBF" w:themeFill="background1" w:themeFillShade="BF"/>
            <w:vAlign w:val="center"/>
          </w:tcPr>
          <w:p w14:paraId="1A4CF5F4" w14:textId="18E159B6" w:rsidR="00634DF3" w:rsidRPr="00EC5256" w:rsidRDefault="00634DF3" w:rsidP="00634DF3">
            <w:pPr>
              <w:keepNext/>
              <w:widowControl w:val="0"/>
              <w:tabs>
                <w:tab w:val="left" w:pos="0"/>
              </w:tabs>
              <w:suppressAutoHyphens/>
              <w:outlineLvl w:val="1"/>
              <w:rPr>
                <w:rFonts w:ascii="Arial" w:eastAsia="Times New Roman" w:hAnsi="Arial" w:cs="Arial"/>
                <w:b/>
                <w:spacing w:val="-2"/>
                <w:szCs w:val="20"/>
                <w:lang w:val="fr-FR"/>
              </w:rPr>
            </w:pPr>
            <w:r w:rsidRPr="00EC5256">
              <w:rPr>
                <w:rFonts w:ascii="Calibri" w:eastAsia="Times New Roman" w:hAnsi="Calibri" w:cs="Calibri"/>
                <w:b/>
                <w:bCs/>
                <w:spacing w:val="-2"/>
                <w:szCs w:val="20"/>
                <w:lang w:val="fr-FR" w:bidi="hi-IN"/>
              </w:rPr>
              <w:t>CODAGE</w:t>
            </w:r>
          </w:p>
        </w:tc>
        <w:tc>
          <w:tcPr>
            <w:tcW w:w="351" w:type="pct"/>
            <w:shd w:val="clear" w:color="auto" w:fill="BFBFBF" w:themeFill="background1" w:themeFillShade="BF"/>
            <w:vAlign w:val="center"/>
          </w:tcPr>
          <w:p w14:paraId="15845FA5" w14:textId="39848963" w:rsidR="00634DF3" w:rsidRPr="00EC5256" w:rsidRDefault="00634DF3" w:rsidP="00634DF3">
            <w:pPr>
              <w:suppressAutoHyphens/>
              <w:ind w:left="-78" w:right="-102"/>
              <w:jc w:val="center"/>
              <w:rPr>
                <w:rFonts w:ascii="Arial" w:hAnsi="Arial" w:cs="Arial"/>
                <w:b/>
                <w:spacing w:val="-2"/>
                <w:szCs w:val="20"/>
                <w:lang w:val="fr-FR"/>
              </w:rPr>
            </w:pPr>
            <w:r w:rsidRPr="00EC5256">
              <w:rPr>
                <w:rFonts w:ascii="Calibri" w:eastAsia="Arial Narrow" w:hAnsi="Calibri" w:cs="Calibri"/>
                <w:b/>
                <w:bCs/>
                <w:spacing w:val="-2"/>
                <w:szCs w:val="20"/>
                <w:lang w:val="fr-FR" w:bidi="hi-IN"/>
              </w:rPr>
              <w:t>PASSEZ À</w:t>
            </w:r>
          </w:p>
        </w:tc>
      </w:tr>
      <w:tr w:rsidR="00B3312E" w:rsidRPr="002D084C" w14:paraId="31ADA911" w14:textId="77777777" w:rsidTr="002D046B">
        <w:trPr>
          <w:trHeight w:val="530"/>
          <w:jc w:val="center"/>
        </w:trPr>
        <w:tc>
          <w:tcPr>
            <w:tcW w:w="290" w:type="pct"/>
          </w:tcPr>
          <w:p w14:paraId="09E8DD06" w14:textId="77777777" w:rsidR="00B3312E" w:rsidRPr="00EC5256" w:rsidRDefault="00B3312E" w:rsidP="00B3312E">
            <w:pPr>
              <w:jc w:val="center"/>
              <w:rPr>
                <w:rFonts w:ascii="Arial" w:hAnsi="Arial" w:cs="Arial"/>
                <w:b/>
                <w:bCs/>
                <w:szCs w:val="20"/>
                <w:lang w:val="fr-FR"/>
              </w:rPr>
            </w:pPr>
            <w:r w:rsidRPr="00EC5256">
              <w:rPr>
                <w:rFonts w:ascii="Arial" w:hAnsi="Arial" w:cs="Arial"/>
                <w:b/>
                <w:bCs/>
                <w:szCs w:val="20"/>
                <w:lang w:val="fr-FR"/>
              </w:rPr>
              <w:t>701</w:t>
            </w:r>
          </w:p>
        </w:tc>
        <w:tc>
          <w:tcPr>
            <w:tcW w:w="2299" w:type="pct"/>
          </w:tcPr>
          <w:p w14:paraId="4573E966" w14:textId="02AE0641" w:rsidR="00B3312E" w:rsidRPr="00EC5256" w:rsidRDefault="00B3312E" w:rsidP="00B30AB7">
            <w:pPr>
              <w:pStyle w:val="ListParagraph1"/>
              <w:spacing w:after="0"/>
              <w:ind w:left="0"/>
              <w:rPr>
                <w:rFonts w:ascii="Arial" w:hAnsi="Arial" w:cs="Arial"/>
                <w:b/>
                <w:bCs/>
                <w:spacing w:val="-2"/>
                <w:szCs w:val="20"/>
                <w:lang w:val="fr-FR" w:bidi="hi-IN"/>
              </w:rPr>
            </w:pPr>
            <w:r w:rsidRPr="00EC5256">
              <w:rPr>
                <w:b/>
                <w:bCs/>
                <w:lang w:val="fr-FR"/>
              </w:rPr>
              <w:t xml:space="preserve">Cette structure dispose-t-elle d'un </w:t>
            </w:r>
            <w:r w:rsidR="00B30AB7" w:rsidRPr="00EC5256">
              <w:rPr>
                <w:b/>
                <w:bCs/>
                <w:lang w:val="fr-FR"/>
              </w:rPr>
              <w:t>espace privé</w:t>
            </w:r>
            <w:r w:rsidRPr="00EC5256">
              <w:rPr>
                <w:b/>
                <w:bCs/>
                <w:lang w:val="fr-FR"/>
              </w:rPr>
              <w:t xml:space="preserve"> pour les conseils en matière de PF ?</w:t>
            </w:r>
          </w:p>
        </w:tc>
        <w:tc>
          <w:tcPr>
            <w:tcW w:w="2060" w:type="pct"/>
            <w:gridSpan w:val="2"/>
          </w:tcPr>
          <w:p w14:paraId="51C4B2A4" w14:textId="77777777" w:rsidR="00B3312E" w:rsidRPr="00EC5256" w:rsidRDefault="00B3312E" w:rsidP="00B3312E">
            <w:pPr>
              <w:tabs>
                <w:tab w:val="left" w:pos="0"/>
                <w:tab w:val="right" w:leader="dot" w:pos="4092"/>
              </w:tabs>
              <w:rPr>
                <w:rFonts w:ascii="Calibri" w:hAnsi="Calibri" w:cs="Calibri"/>
                <w:bCs/>
                <w:szCs w:val="20"/>
                <w:lang w:val="fr-FR"/>
              </w:rPr>
            </w:pPr>
            <w:r w:rsidRPr="00EC5256">
              <w:rPr>
                <w:rFonts w:ascii="Calibri" w:eastAsia="Arial Narrow" w:hAnsi="Calibri" w:cs="Calibri"/>
                <w:szCs w:val="20"/>
                <w:lang w:val="fr-FR" w:bidi="hi-IN"/>
              </w:rPr>
              <w:t>Oui</w:t>
            </w:r>
            <w:r w:rsidRPr="00EC5256">
              <w:rPr>
                <w:rFonts w:ascii="Calibri" w:eastAsia="Arial Narrow" w:hAnsi="Calibri" w:cs="Mangal"/>
                <w:szCs w:val="20"/>
                <w:cs/>
                <w:lang w:val="fr-FR" w:bidi="hi-IN"/>
              </w:rPr>
              <w:tab/>
              <w:t>1</w:t>
            </w:r>
          </w:p>
          <w:p w14:paraId="1440C4F1" w14:textId="55C18195" w:rsidR="00B3312E" w:rsidRPr="00EC5256" w:rsidRDefault="003874A6" w:rsidP="00B3312E">
            <w:pPr>
              <w:tabs>
                <w:tab w:val="right" w:leader="dot" w:pos="4092"/>
              </w:tabs>
              <w:rPr>
                <w:rFonts w:ascii="Arial" w:eastAsia="Arial Narrow" w:hAnsi="Arial" w:cs="Arial"/>
                <w:szCs w:val="20"/>
                <w:lang w:val="fr-FR" w:bidi="hi-IN"/>
              </w:rPr>
            </w:pPr>
            <w:r w:rsidRPr="00EC5256">
              <w:rPr>
                <w:rFonts w:ascii="Calibri" w:eastAsia="Arial Narrow" w:hAnsi="Calibri" w:cs="Calibri"/>
                <w:szCs w:val="20"/>
                <w:lang w:val="fr-FR" w:bidi="hi-IN"/>
              </w:rPr>
              <w:t>Non</w:t>
            </w:r>
            <w:r w:rsidR="00B3312E" w:rsidRPr="00EC5256">
              <w:rPr>
                <w:rFonts w:ascii="Calibri" w:eastAsia="Arial Narrow" w:hAnsi="Calibri" w:cs="Mangal"/>
                <w:szCs w:val="20"/>
                <w:cs/>
                <w:lang w:val="fr-FR" w:bidi="hi-IN"/>
              </w:rPr>
              <w:tab/>
              <w:t>2</w:t>
            </w:r>
          </w:p>
        </w:tc>
        <w:tc>
          <w:tcPr>
            <w:tcW w:w="351" w:type="pct"/>
          </w:tcPr>
          <w:p w14:paraId="13D01B22" w14:textId="77777777" w:rsidR="00B3312E" w:rsidRPr="00EC5256" w:rsidRDefault="00B3312E" w:rsidP="00B3312E">
            <w:pPr>
              <w:rPr>
                <w:rFonts w:ascii="Arial" w:hAnsi="Arial" w:cs="Arial"/>
                <w:b/>
                <w:bCs/>
                <w:szCs w:val="20"/>
                <w:lang w:val="fr-FR"/>
              </w:rPr>
            </w:pPr>
          </w:p>
        </w:tc>
      </w:tr>
      <w:tr w:rsidR="00B3312E" w:rsidRPr="002D084C" w14:paraId="53DFACAA" w14:textId="77777777" w:rsidTr="002D046B">
        <w:trPr>
          <w:trHeight w:val="89"/>
          <w:jc w:val="center"/>
        </w:trPr>
        <w:tc>
          <w:tcPr>
            <w:tcW w:w="290" w:type="pct"/>
          </w:tcPr>
          <w:p w14:paraId="6E3BB01D" w14:textId="77777777" w:rsidR="00B3312E" w:rsidRPr="00EC5256" w:rsidRDefault="00B3312E" w:rsidP="00B3312E">
            <w:pPr>
              <w:jc w:val="center"/>
              <w:rPr>
                <w:rFonts w:ascii="Arial" w:eastAsia="Arial Narrow" w:hAnsi="Arial" w:cs="Arial"/>
                <w:b/>
                <w:bCs/>
                <w:szCs w:val="20"/>
                <w:cs/>
                <w:lang w:val="fr-FR" w:bidi="hi-IN"/>
              </w:rPr>
            </w:pPr>
            <w:r w:rsidRPr="00EC5256">
              <w:rPr>
                <w:rFonts w:ascii="Arial" w:eastAsia="Arial Narrow" w:hAnsi="Arial" w:cs="Arial"/>
                <w:b/>
                <w:bCs/>
                <w:szCs w:val="20"/>
                <w:lang w:val="fr-FR" w:bidi="hi-IN"/>
              </w:rPr>
              <w:t>702</w:t>
            </w:r>
          </w:p>
        </w:tc>
        <w:tc>
          <w:tcPr>
            <w:tcW w:w="2299" w:type="pct"/>
          </w:tcPr>
          <w:p w14:paraId="02E0388F" w14:textId="38DF2BD7" w:rsidR="00B3312E" w:rsidRPr="00EC5256" w:rsidRDefault="00B3312E" w:rsidP="00B3312E">
            <w:pPr>
              <w:pStyle w:val="ListParagraph1"/>
              <w:spacing w:after="0"/>
              <w:ind w:left="0"/>
              <w:rPr>
                <w:rFonts w:ascii="Arial" w:hAnsi="Arial" w:cs="Arial"/>
                <w:b/>
                <w:bCs/>
                <w:spacing w:val="-2"/>
                <w:szCs w:val="20"/>
                <w:lang w:val="fr-FR" w:bidi="hi-IN"/>
              </w:rPr>
            </w:pPr>
            <w:r w:rsidRPr="00EC5256">
              <w:rPr>
                <w:b/>
                <w:bCs/>
                <w:lang w:val="fr-FR"/>
              </w:rPr>
              <w:t xml:space="preserve">Un conseiller en PF est-il disponible </w:t>
            </w:r>
            <w:r w:rsidR="00B30AB7" w:rsidRPr="00EC5256">
              <w:rPr>
                <w:b/>
                <w:bCs/>
                <w:lang w:val="fr-FR"/>
              </w:rPr>
              <w:t xml:space="preserve">dans cet espace </w:t>
            </w:r>
            <w:r w:rsidRPr="00EC5256">
              <w:rPr>
                <w:b/>
                <w:bCs/>
                <w:lang w:val="fr-FR"/>
              </w:rPr>
              <w:t>?</w:t>
            </w:r>
          </w:p>
        </w:tc>
        <w:tc>
          <w:tcPr>
            <w:tcW w:w="2060" w:type="pct"/>
            <w:gridSpan w:val="2"/>
          </w:tcPr>
          <w:p w14:paraId="17363388" w14:textId="77777777" w:rsidR="00B3312E" w:rsidRPr="00EC5256" w:rsidRDefault="00B3312E" w:rsidP="00B3312E">
            <w:pPr>
              <w:tabs>
                <w:tab w:val="left" w:pos="0"/>
                <w:tab w:val="right" w:leader="dot" w:pos="4092"/>
              </w:tabs>
              <w:rPr>
                <w:rFonts w:ascii="Calibri" w:hAnsi="Calibri" w:cs="Calibri"/>
                <w:bCs/>
                <w:szCs w:val="20"/>
                <w:lang w:val="fr-FR"/>
              </w:rPr>
            </w:pPr>
            <w:r w:rsidRPr="00EC5256">
              <w:rPr>
                <w:rFonts w:ascii="Calibri" w:eastAsia="Arial Narrow" w:hAnsi="Calibri" w:cs="Calibri"/>
                <w:szCs w:val="20"/>
                <w:lang w:val="fr-FR" w:bidi="hi-IN"/>
              </w:rPr>
              <w:t>Oui</w:t>
            </w:r>
            <w:r w:rsidRPr="00EC5256">
              <w:rPr>
                <w:rFonts w:ascii="Calibri" w:eastAsia="Arial Narrow" w:hAnsi="Calibri" w:cs="Mangal"/>
                <w:szCs w:val="20"/>
                <w:cs/>
                <w:lang w:val="fr-FR" w:bidi="hi-IN"/>
              </w:rPr>
              <w:tab/>
              <w:t>1</w:t>
            </w:r>
          </w:p>
          <w:p w14:paraId="183DB9C3" w14:textId="1F3A449F" w:rsidR="00B3312E" w:rsidRPr="00EC5256" w:rsidRDefault="003874A6" w:rsidP="00B3312E">
            <w:pPr>
              <w:tabs>
                <w:tab w:val="right" w:leader="dot" w:pos="4092"/>
              </w:tabs>
              <w:rPr>
                <w:rFonts w:ascii="Arial" w:eastAsia="Arial Narrow" w:hAnsi="Arial" w:cs="Arial"/>
                <w:szCs w:val="20"/>
                <w:lang w:val="fr-FR" w:bidi="hi-IN"/>
              </w:rPr>
            </w:pPr>
            <w:r w:rsidRPr="00EC5256">
              <w:rPr>
                <w:rFonts w:ascii="Calibri" w:eastAsia="Arial Narrow" w:hAnsi="Calibri" w:cs="Calibri"/>
                <w:szCs w:val="20"/>
                <w:lang w:val="fr-FR" w:bidi="hi-IN"/>
              </w:rPr>
              <w:t>Non</w:t>
            </w:r>
            <w:r w:rsidR="00B3312E" w:rsidRPr="00EC5256">
              <w:rPr>
                <w:rFonts w:ascii="Calibri" w:eastAsia="Arial Narrow" w:hAnsi="Calibri" w:cs="Mangal"/>
                <w:szCs w:val="20"/>
                <w:cs/>
                <w:lang w:val="fr-FR" w:bidi="hi-IN"/>
              </w:rPr>
              <w:tab/>
              <w:t>2</w:t>
            </w:r>
          </w:p>
        </w:tc>
        <w:tc>
          <w:tcPr>
            <w:tcW w:w="351" w:type="pct"/>
          </w:tcPr>
          <w:p w14:paraId="130C2477" w14:textId="77777777" w:rsidR="00B3312E" w:rsidRPr="00EC5256" w:rsidRDefault="00B3312E" w:rsidP="00B3312E">
            <w:pPr>
              <w:rPr>
                <w:rFonts w:ascii="Arial" w:hAnsi="Arial" w:cs="Arial"/>
                <w:b/>
                <w:bCs/>
                <w:szCs w:val="20"/>
                <w:lang w:val="fr-FR"/>
              </w:rPr>
            </w:pPr>
          </w:p>
        </w:tc>
      </w:tr>
      <w:tr w:rsidR="00B3312E" w:rsidRPr="002D084C" w14:paraId="088FB0B7" w14:textId="77777777" w:rsidTr="002D046B">
        <w:trPr>
          <w:trHeight w:val="50"/>
          <w:jc w:val="center"/>
        </w:trPr>
        <w:tc>
          <w:tcPr>
            <w:tcW w:w="290" w:type="pct"/>
          </w:tcPr>
          <w:p w14:paraId="46EFE1E1" w14:textId="77777777" w:rsidR="00B3312E" w:rsidRPr="00EC5256" w:rsidRDefault="00B3312E" w:rsidP="00B3312E">
            <w:pPr>
              <w:jc w:val="center"/>
              <w:rPr>
                <w:rFonts w:ascii="Arial" w:hAnsi="Arial" w:cs="Arial"/>
                <w:b/>
                <w:bCs/>
                <w:szCs w:val="20"/>
                <w:lang w:val="fr-FR"/>
              </w:rPr>
            </w:pPr>
            <w:r w:rsidRPr="00EC5256">
              <w:rPr>
                <w:rFonts w:ascii="Arial" w:hAnsi="Arial" w:cs="Arial"/>
                <w:b/>
                <w:bCs/>
                <w:szCs w:val="20"/>
                <w:lang w:val="fr-FR"/>
              </w:rPr>
              <w:t>703</w:t>
            </w:r>
          </w:p>
        </w:tc>
        <w:tc>
          <w:tcPr>
            <w:tcW w:w="2299" w:type="pct"/>
          </w:tcPr>
          <w:p w14:paraId="7BB952B2" w14:textId="45DF41CD" w:rsidR="00B3312E" w:rsidRPr="00EC5256" w:rsidRDefault="00B3312E" w:rsidP="00B3312E">
            <w:pPr>
              <w:pStyle w:val="ListParagraph1"/>
              <w:spacing w:after="0"/>
              <w:ind w:left="0"/>
              <w:rPr>
                <w:rFonts w:ascii="Arial" w:hAnsi="Arial" w:cs="Arial"/>
                <w:b/>
                <w:bCs/>
                <w:spacing w:val="-2"/>
                <w:szCs w:val="20"/>
                <w:lang w:val="fr-FR" w:bidi="hi-IN"/>
              </w:rPr>
            </w:pPr>
            <w:r w:rsidRPr="00EC5256">
              <w:rPr>
                <w:b/>
                <w:bCs/>
                <w:lang w:val="fr-FR"/>
              </w:rPr>
              <w:t xml:space="preserve">Le conseil en PF est-il dispensé par une autre personne que le conseiller ? </w:t>
            </w:r>
          </w:p>
        </w:tc>
        <w:tc>
          <w:tcPr>
            <w:tcW w:w="2060" w:type="pct"/>
            <w:gridSpan w:val="2"/>
          </w:tcPr>
          <w:p w14:paraId="65F001E9" w14:textId="77777777" w:rsidR="00B3312E" w:rsidRPr="00EC5256" w:rsidRDefault="00B3312E" w:rsidP="00B3312E">
            <w:pPr>
              <w:tabs>
                <w:tab w:val="left" w:pos="0"/>
                <w:tab w:val="right" w:leader="dot" w:pos="4092"/>
              </w:tabs>
              <w:rPr>
                <w:rFonts w:ascii="Calibri" w:hAnsi="Calibri" w:cs="Calibri"/>
                <w:bCs/>
                <w:szCs w:val="20"/>
                <w:lang w:val="fr-FR"/>
              </w:rPr>
            </w:pPr>
            <w:r w:rsidRPr="00EC5256">
              <w:rPr>
                <w:rFonts w:ascii="Calibri" w:eastAsia="Arial Narrow" w:hAnsi="Calibri" w:cs="Calibri"/>
                <w:szCs w:val="20"/>
                <w:lang w:val="fr-FR" w:bidi="hi-IN"/>
              </w:rPr>
              <w:t>Oui</w:t>
            </w:r>
            <w:r w:rsidRPr="00EC5256">
              <w:rPr>
                <w:rFonts w:ascii="Calibri" w:eastAsia="Arial Narrow" w:hAnsi="Calibri" w:cs="Mangal"/>
                <w:szCs w:val="20"/>
                <w:cs/>
                <w:lang w:val="fr-FR" w:bidi="hi-IN"/>
              </w:rPr>
              <w:tab/>
              <w:t>1</w:t>
            </w:r>
          </w:p>
          <w:p w14:paraId="7EE34323" w14:textId="2C467792" w:rsidR="00B3312E" w:rsidRPr="00EC5256" w:rsidRDefault="003874A6" w:rsidP="00B3312E">
            <w:pPr>
              <w:tabs>
                <w:tab w:val="right" w:leader="dot" w:pos="4092"/>
              </w:tabs>
              <w:rPr>
                <w:rFonts w:ascii="Arial" w:eastAsia="Arial Narrow" w:hAnsi="Arial" w:cs="Arial"/>
                <w:szCs w:val="20"/>
                <w:lang w:val="fr-FR" w:bidi="hi-IN"/>
              </w:rPr>
            </w:pPr>
            <w:r w:rsidRPr="00EC5256">
              <w:rPr>
                <w:rFonts w:ascii="Calibri" w:eastAsia="Arial Narrow" w:hAnsi="Calibri" w:cs="Calibri"/>
                <w:szCs w:val="20"/>
                <w:lang w:val="fr-FR" w:bidi="hi-IN"/>
              </w:rPr>
              <w:t>Non</w:t>
            </w:r>
            <w:r w:rsidR="00B3312E" w:rsidRPr="00EC5256">
              <w:rPr>
                <w:rFonts w:ascii="Calibri" w:eastAsia="Arial Narrow" w:hAnsi="Calibri" w:cs="Mangal"/>
                <w:szCs w:val="20"/>
                <w:cs/>
                <w:lang w:val="fr-FR" w:bidi="hi-IN"/>
              </w:rPr>
              <w:tab/>
              <w:t>2</w:t>
            </w:r>
          </w:p>
        </w:tc>
        <w:tc>
          <w:tcPr>
            <w:tcW w:w="351" w:type="pct"/>
          </w:tcPr>
          <w:p w14:paraId="6F937F83" w14:textId="77777777" w:rsidR="00B3312E" w:rsidRPr="00EC5256" w:rsidRDefault="00B3312E" w:rsidP="00B3312E">
            <w:pPr>
              <w:spacing w:before="240"/>
              <w:rPr>
                <w:rFonts w:ascii="Arial" w:hAnsi="Arial" w:cs="Arial"/>
                <w:b/>
                <w:bCs/>
                <w:szCs w:val="20"/>
                <w:lang w:val="fr-FR"/>
              </w:rPr>
            </w:pPr>
          </w:p>
        </w:tc>
      </w:tr>
      <w:tr w:rsidR="00B3312E" w:rsidRPr="002D084C" w14:paraId="41E64995" w14:textId="77777777" w:rsidTr="002D046B">
        <w:trPr>
          <w:trHeight w:val="50"/>
          <w:jc w:val="center"/>
        </w:trPr>
        <w:tc>
          <w:tcPr>
            <w:tcW w:w="290" w:type="pct"/>
          </w:tcPr>
          <w:p w14:paraId="0B7B1428" w14:textId="77777777" w:rsidR="00B3312E" w:rsidRPr="00EC5256" w:rsidRDefault="00B3312E" w:rsidP="00B3312E">
            <w:pPr>
              <w:jc w:val="center"/>
              <w:rPr>
                <w:rFonts w:ascii="Arial" w:hAnsi="Arial" w:cs="Arial"/>
                <w:b/>
                <w:bCs/>
                <w:szCs w:val="20"/>
                <w:cs/>
                <w:lang w:val="fr-FR" w:bidi="hi-IN"/>
              </w:rPr>
            </w:pPr>
            <w:r w:rsidRPr="00EC5256">
              <w:rPr>
                <w:rFonts w:ascii="Arial" w:hAnsi="Arial" w:cs="Arial"/>
                <w:b/>
                <w:bCs/>
                <w:szCs w:val="20"/>
                <w:lang w:val="fr-FR"/>
              </w:rPr>
              <w:t>704</w:t>
            </w:r>
          </w:p>
        </w:tc>
        <w:tc>
          <w:tcPr>
            <w:tcW w:w="2299" w:type="pct"/>
          </w:tcPr>
          <w:p w14:paraId="0BC0F470" w14:textId="21FC496C" w:rsidR="00B3312E" w:rsidRPr="00EC5256" w:rsidRDefault="00B3312E" w:rsidP="00B3312E">
            <w:pPr>
              <w:pStyle w:val="ListParagraph1"/>
              <w:spacing w:after="0"/>
              <w:ind w:left="0"/>
              <w:rPr>
                <w:rFonts w:ascii="Arial" w:hAnsi="Arial" w:cs="Arial"/>
                <w:b/>
                <w:bCs/>
                <w:spacing w:val="-2"/>
                <w:szCs w:val="20"/>
                <w:cs/>
                <w:lang w:val="fr-FR" w:bidi="hi-IN"/>
              </w:rPr>
            </w:pPr>
            <w:r w:rsidRPr="00EC5256">
              <w:rPr>
                <w:b/>
                <w:bCs/>
                <w:lang w:val="fr-FR"/>
              </w:rPr>
              <w:t>Les femmes atteintes du VIH/SIDA bénéficient-elles de conseils en matière de PF dans le cadre de la prévention de la transmission mère-enfant (PTME) ?</w:t>
            </w:r>
          </w:p>
        </w:tc>
        <w:tc>
          <w:tcPr>
            <w:tcW w:w="2060" w:type="pct"/>
            <w:gridSpan w:val="2"/>
          </w:tcPr>
          <w:p w14:paraId="6D3EFF16" w14:textId="77777777" w:rsidR="00B3312E" w:rsidRPr="00EC5256" w:rsidRDefault="00B3312E" w:rsidP="00B3312E">
            <w:pPr>
              <w:tabs>
                <w:tab w:val="left" w:pos="0"/>
                <w:tab w:val="right" w:leader="dot" w:pos="4092"/>
              </w:tabs>
              <w:rPr>
                <w:rFonts w:ascii="Calibri" w:hAnsi="Calibri" w:cs="Calibri"/>
                <w:bCs/>
                <w:szCs w:val="20"/>
                <w:lang w:val="fr-FR"/>
              </w:rPr>
            </w:pPr>
            <w:r w:rsidRPr="00EC5256">
              <w:rPr>
                <w:rFonts w:ascii="Calibri" w:eastAsia="Arial Narrow" w:hAnsi="Calibri" w:cs="Calibri"/>
                <w:szCs w:val="20"/>
                <w:lang w:val="fr-FR" w:bidi="hi-IN"/>
              </w:rPr>
              <w:t>Oui</w:t>
            </w:r>
            <w:r w:rsidRPr="00EC5256">
              <w:rPr>
                <w:rFonts w:ascii="Calibri" w:eastAsia="Arial Narrow" w:hAnsi="Calibri" w:cs="Mangal"/>
                <w:szCs w:val="20"/>
                <w:cs/>
                <w:lang w:val="fr-FR" w:bidi="hi-IN"/>
              </w:rPr>
              <w:tab/>
              <w:t>1</w:t>
            </w:r>
          </w:p>
          <w:p w14:paraId="0FAC7EBE" w14:textId="0B0EBC1D" w:rsidR="00B3312E" w:rsidRPr="00EC5256" w:rsidRDefault="003874A6" w:rsidP="00B3312E">
            <w:pPr>
              <w:tabs>
                <w:tab w:val="right" w:leader="dot" w:pos="4092"/>
              </w:tabs>
              <w:rPr>
                <w:rFonts w:ascii="Arial" w:eastAsia="Arial Narrow" w:hAnsi="Arial" w:cs="Arial"/>
                <w:szCs w:val="20"/>
                <w:lang w:val="fr-FR" w:bidi="hi-IN"/>
              </w:rPr>
            </w:pPr>
            <w:r w:rsidRPr="00EC5256">
              <w:rPr>
                <w:rFonts w:ascii="Calibri" w:eastAsia="Arial Narrow" w:hAnsi="Calibri" w:cs="Calibri"/>
                <w:szCs w:val="20"/>
                <w:lang w:val="fr-FR" w:bidi="hi-IN"/>
              </w:rPr>
              <w:t>Non</w:t>
            </w:r>
            <w:r w:rsidR="00B3312E" w:rsidRPr="00EC5256">
              <w:rPr>
                <w:rFonts w:ascii="Calibri" w:eastAsia="Arial Narrow" w:hAnsi="Calibri" w:cs="Mangal"/>
                <w:szCs w:val="20"/>
                <w:cs/>
                <w:lang w:val="fr-FR" w:bidi="hi-IN"/>
              </w:rPr>
              <w:tab/>
              <w:t>2</w:t>
            </w:r>
          </w:p>
        </w:tc>
        <w:tc>
          <w:tcPr>
            <w:tcW w:w="351" w:type="pct"/>
          </w:tcPr>
          <w:p w14:paraId="67870561" w14:textId="77777777" w:rsidR="00B3312E" w:rsidRPr="00EC5256" w:rsidRDefault="00B3312E" w:rsidP="00B3312E">
            <w:pPr>
              <w:spacing w:before="240"/>
              <w:rPr>
                <w:rFonts w:ascii="Arial" w:hAnsi="Arial" w:cs="Arial"/>
                <w:b/>
                <w:bCs/>
                <w:szCs w:val="20"/>
                <w:lang w:val="fr-FR"/>
              </w:rPr>
            </w:pPr>
          </w:p>
        </w:tc>
      </w:tr>
      <w:tr w:rsidR="00B3312E" w:rsidRPr="002D084C" w14:paraId="2045CA88" w14:textId="77777777" w:rsidTr="002D046B">
        <w:trPr>
          <w:trHeight w:val="50"/>
          <w:jc w:val="center"/>
        </w:trPr>
        <w:tc>
          <w:tcPr>
            <w:tcW w:w="290" w:type="pct"/>
          </w:tcPr>
          <w:p w14:paraId="3AA1AFD2" w14:textId="77777777" w:rsidR="00B3312E" w:rsidRPr="00EC5256" w:rsidRDefault="00B3312E" w:rsidP="00B3312E">
            <w:pPr>
              <w:jc w:val="center"/>
              <w:rPr>
                <w:rFonts w:ascii="Arial" w:hAnsi="Arial" w:cs="Arial"/>
                <w:b/>
                <w:bCs/>
                <w:szCs w:val="20"/>
                <w:cs/>
                <w:lang w:val="fr-FR" w:bidi="hi-IN"/>
              </w:rPr>
            </w:pPr>
            <w:r w:rsidRPr="00EC5256">
              <w:rPr>
                <w:rFonts w:ascii="Arial" w:hAnsi="Arial" w:cs="Arial"/>
                <w:b/>
                <w:bCs/>
                <w:szCs w:val="20"/>
                <w:lang w:val="fr-FR"/>
              </w:rPr>
              <w:t>704</w:t>
            </w:r>
          </w:p>
        </w:tc>
        <w:tc>
          <w:tcPr>
            <w:tcW w:w="2299" w:type="pct"/>
          </w:tcPr>
          <w:p w14:paraId="67E2EB32" w14:textId="2ABB8E49" w:rsidR="00B3312E" w:rsidRPr="00EC5256" w:rsidRDefault="00B3312E" w:rsidP="00B3312E">
            <w:pPr>
              <w:pStyle w:val="ListParagraph1"/>
              <w:spacing w:after="0"/>
              <w:ind w:left="0"/>
              <w:rPr>
                <w:rFonts w:ascii="Arial" w:hAnsi="Arial" w:cs="Arial"/>
                <w:b/>
                <w:bCs/>
                <w:spacing w:val="-2"/>
                <w:szCs w:val="20"/>
                <w:lang w:val="fr-FR" w:bidi="hi-IN"/>
              </w:rPr>
            </w:pPr>
            <w:r w:rsidRPr="00EC5256">
              <w:rPr>
                <w:b/>
                <w:bCs/>
                <w:lang w:val="fr-FR"/>
              </w:rPr>
              <w:t>Cette structure offre-t-elle des conseils en matière de PF aux adolescents ?</w:t>
            </w:r>
          </w:p>
        </w:tc>
        <w:tc>
          <w:tcPr>
            <w:tcW w:w="2060" w:type="pct"/>
            <w:gridSpan w:val="2"/>
          </w:tcPr>
          <w:p w14:paraId="44DE9B09" w14:textId="77777777" w:rsidR="00B3312E" w:rsidRPr="00EC5256" w:rsidRDefault="00B3312E" w:rsidP="00B3312E">
            <w:pPr>
              <w:tabs>
                <w:tab w:val="left" w:pos="0"/>
                <w:tab w:val="right" w:leader="dot" w:pos="4092"/>
              </w:tabs>
              <w:rPr>
                <w:rFonts w:ascii="Calibri" w:hAnsi="Calibri" w:cs="Calibri"/>
                <w:bCs/>
                <w:szCs w:val="20"/>
                <w:lang w:val="fr-FR"/>
              </w:rPr>
            </w:pPr>
            <w:r w:rsidRPr="00EC5256">
              <w:rPr>
                <w:rFonts w:ascii="Calibri" w:eastAsia="Arial Narrow" w:hAnsi="Calibri" w:cs="Calibri"/>
                <w:szCs w:val="20"/>
                <w:lang w:val="fr-FR" w:bidi="hi-IN"/>
              </w:rPr>
              <w:t>Oui</w:t>
            </w:r>
            <w:r w:rsidRPr="00EC5256">
              <w:rPr>
                <w:rFonts w:ascii="Calibri" w:eastAsia="Arial Narrow" w:hAnsi="Calibri" w:cs="Mangal"/>
                <w:szCs w:val="20"/>
                <w:cs/>
                <w:lang w:val="fr-FR" w:bidi="hi-IN"/>
              </w:rPr>
              <w:tab/>
              <w:t>1</w:t>
            </w:r>
          </w:p>
          <w:p w14:paraId="670A51ED" w14:textId="4B0E00A4" w:rsidR="00B3312E" w:rsidRPr="00EC5256" w:rsidRDefault="003874A6" w:rsidP="00B3312E">
            <w:pPr>
              <w:tabs>
                <w:tab w:val="right" w:leader="dot" w:pos="4092"/>
              </w:tabs>
              <w:rPr>
                <w:rFonts w:ascii="Arial" w:eastAsia="Arial Narrow" w:hAnsi="Arial" w:cs="Arial"/>
                <w:szCs w:val="20"/>
                <w:lang w:val="fr-FR" w:bidi="hi-IN"/>
              </w:rPr>
            </w:pPr>
            <w:r w:rsidRPr="00EC5256">
              <w:rPr>
                <w:rFonts w:ascii="Calibri" w:eastAsia="Arial Narrow" w:hAnsi="Calibri" w:cs="Calibri"/>
                <w:szCs w:val="20"/>
                <w:lang w:val="fr-FR" w:bidi="hi-IN"/>
              </w:rPr>
              <w:t>Non</w:t>
            </w:r>
            <w:r w:rsidR="00B3312E" w:rsidRPr="00EC5256">
              <w:rPr>
                <w:rFonts w:ascii="Calibri" w:eastAsia="Arial Narrow" w:hAnsi="Calibri" w:cs="Mangal"/>
                <w:szCs w:val="20"/>
                <w:cs/>
                <w:lang w:val="fr-FR" w:bidi="hi-IN"/>
              </w:rPr>
              <w:tab/>
              <w:t>2</w:t>
            </w:r>
          </w:p>
        </w:tc>
        <w:tc>
          <w:tcPr>
            <w:tcW w:w="351" w:type="pct"/>
          </w:tcPr>
          <w:p w14:paraId="11F5DDAC" w14:textId="77777777" w:rsidR="00B3312E" w:rsidRPr="00EC5256" w:rsidRDefault="00B3312E" w:rsidP="00B3312E">
            <w:pPr>
              <w:spacing w:before="240"/>
              <w:rPr>
                <w:rFonts w:ascii="Arial" w:hAnsi="Arial" w:cs="Arial"/>
                <w:b/>
                <w:bCs/>
                <w:szCs w:val="20"/>
                <w:lang w:val="fr-FR"/>
              </w:rPr>
            </w:pPr>
          </w:p>
        </w:tc>
      </w:tr>
      <w:tr w:rsidR="00B3312E" w:rsidRPr="002D084C" w14:paraId="50520BA1" w14:textId="77777777" w:rsidTr="002D046B">
        <w:trPr>
          <w:trHeight w:val="376"/>
          <w:jc w:val="center"/>
        </w:trPr>
        <w:tc>
          <w:tcPr>
            <w:tcW w:w="290" w:type="pct"/>
          </w:tcPr>
          <w:p w14:paraId="30777BFA" w14:textId="77777777" w:rsidR="00B3312E" w:rsidRPr="00EC5256" w:rsidRDefault="00B3312E" w:rsidP="00B3312E">
            <w:pPr>
              <w:jc w:val="center"/>
              <w:rPr>
                <w:rFonts w:ascii="Arial" w:hAnsi="Arial" w:cs="Arial"/>
                <w:b/>
                <w:bCs/>
                <w:szCs w:val="20"/>
                <w:lang w:val="fr-FR"/>
              </w:rPr>
            </w:pPr>
            <w:r w:rsidRPr="00EC5256">
              <w:rPr>
                <w:rFonts w:ascii="Arial" w:eastAsia="Arial Narrow" w:hAnsi="Arial" w:cs="Arial"/>
                <w:b/>
                <w:bCs/>
                <w:szCs w:val="20"/>
                <w:lang w:val="fr-FR" w:bidi="hi-IN"/>
              </w:rPr>
              <w:t>705</w:t>
            </w:r>
          </w:p>
        </w:tc>
        <w:tc>
          <w:tcPr>
            <w:tcW w:w="2299" w:type="pct"/>
          </w:tcPr>
          <w:p w14:paraId="72DC04FA" w14:textId="6E3BA47A" w:rsidR="00B3312E" w:rsidRPr="00EC5256" w:rsidRDefault="00B3312E" w:rsidP="00B3312E">
            <w:pPr>
              <w:suppressAutoHyphens/>
              <w:rPr>
                <w:rFonts w:ascii="Arial" w:hAnsi="Arial" w:cs="Arial"/>
                <w:b/>
                <w:bCs/>
                <w:spacing w:val="-2"/>
                <w:szCs w:val="20"/>
                <w:lang w:val="fr-FR"/>
              </w:rPr>
            </w:pPr>
            <w:r w:rsidRPr="00EC5256">
              <w:rPr>
                <w:b/>
                <w:bCs/>
                <w:lang w:val="fr-FR"/>
              </w:rPr>
              <w:t>Disponibilité d'éléments généraux pour le conseil en matière de planning familial</w:t>
            </w:r>
          </w:p>
        </w:tc>
        <w:tc>
          <w:tcPr>
            <w:tcW w:w="1070" w:type="pct"/>
            <w:shd w:val="clear" w:color="auto" w:fill="BFBFBF" w:themeFill="background1" w:themeFillShade="BF"/>
            <w:vAlign w:val="center"/>
          </w:tcPr>
          <w:p w14:paraId="7DB7DEE1" w14:textId="0DE2F358" w:rsidR="00B3312E" w:rsidRPr="00EC5256" w:rsidRDefault="00B3312E" w:rsidP="00B3312E">
            <w:pPr>
              <w:tabs>
                <w:tab w:val="right" w:leader="dot" w:pos="4092"/>
              </w:tabs>
              <w:jc w:val="center"/>
              <w:rPr>
                <w:rFonts w:ascii="Arial" w:hAnsi="Arial" w:cs="Arial"/>
                <w:b/>
                <w:bCs/>
                <w:szCs w:val="20"/>
                <w:lang w:val="fr-FR"/>
              </w:rPr>
            </w:pPr>
            <w:r w:rsidRPr="00EC5256">
              <w:rPr>
                <w:rFonts w:ascii="Calibri" w:hAnsi="Calibri" w:cs="Calibri"/>
                <w:b/>
                <w:bCs/>
                <w:szCs w:val="20"/>
                <w:lang w:val="fr-FR"/>
              </w:rPr>
              <w:t>Disponible</w:t>
            </w:r>
          </w:p>
        </w:tc>
        <w:tc>
          <w:tcPr>
            <w:tcW w:w="990" w:type="pct"/>
            <w:shd w:val="clear" w:color="auto" w:fill="BFBFBF" w:themeFill="background1" w:themeFillShade="BF"/>
            <w:vAlign w:val="center"/>
          </w:tcPr>
          <w:p w14:paraId="11EE6BE1" w14:textId="0DA6BF64" w:rsidR="00B3312E" w:rsidRPr="00EC5256" w:rsidRDefault="00B3312E" w:rsidP="00B3312E">
            <w:pPr>
              <w:tabs>
                <w:tab w:val="right" w:leader="dot" w:pos="4092"/>
              </w:tabs>
              <w:jc w:val="center"/>
              <w:rPr>
                <w:rFonts w:ascii="Arial" w:hAnsi="Arial" w:cs="Arial"/>
                <w:b/>
                <w:bCs/>
                <w:szCs w:val="20"/>
                <w:lang w:val="fr-FR"/>
              </w:rPr>
            </w:pPr>
            <w:r w:rsidRPr="00EC5256">
              <w:rPr>
                <w:rFonts w:ascii="Calibri" w:hAnsi="Calibri" w:cs="Calibri"/>
                <w:b/>
                <w:bCs/>
                <w:szCs w:val="20"/>
                <w:lang w:val="fr-FR"/>
              </w:rPr>
              <w:t>Indisponible</w:t>
            </w:r>
          </w:p>
        </w:tc>
        <w:tc>
          <w:tcPr>
            <w:tcW w:w="351" w:type="pct"/>
            <w:vMerge w:val="restart"/>
          </w:tcPr>
          <w:p w14:paraId="02AD603F" w14:textId="77777777" w:rsidR="00B3312E" w:rsidRPr="00EC5256" w:rsidRDefault="00B3312E" w:rsidP="00B3312E">
            <w:pPr>
              <w:rPr>
                <w:rFonts w:ascii="Arial" w:hAnsi="Arial" w:cs="Arial"/>
                <w:szCs w:val="20"/>
                <w:lang w:val="fr-FR"/>
              </w:rPr>
            </w:pPr>
          </w:p>
        </w:tc>
      </w:tr>
      <w:tr w:rsidR="00B3312E" w:rsidRPr="002D084C" w14:paraId="20BD6ACC" w14:textId="77777777" w:rsidTr="002D046B">
        <w:tblPrEx>
          <w:jc w:val="left"/>
        </w:tblPrEx>
        <w:trPr>
          <w:cantSplit/>
          <w:trHeight w:val="20"/>
        </w:trPr>
        <w:tc>
          <w:tcPr>
            <w:tcW w:w="290" w:type="pct"/>
            <w:vAlign w:val="center"/>
          </w:tcPr>
          <w:p w14:paraId="769508E9"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4E83D94A" w14:textId="069BA54E" w:rsidR="00B3312E" w:rsidRPr="00EC5256" w:rsidRDefault="003874A6" w:rsidP="00B3312E">
            <w:pPr>
              <w:pStyle w:val="ListParagraph1"/>
              <w:spacing w:after="0" w:line="240" w:lineRule="auto"/>
              <w:ind w:left="0"/>
              <w:rPr>
                <w:rFonts w:ascii="Arial" w:hAnsi="Arial" w:cs="Arial"/>
                <w:bCs/>
                <w:color w:val="000000"/>
                <w:szCs w:val="20"/>
                <w:lang w:val="fr-FR"/>
              </w:rPr>
            </w:pPr>
            <w:r w:rsidRPr="00EC5256">
              <w:rPr>
                <w:lang w:val="fr-FR"/>
              </w:rPr>
              <w:t>Panneaux d’orientation</w:t>
            </w:r>
          </w:p>
        </w:tc>
        <w:tc>
          <w:tcPr>
            <w:tcW w:w="1070" w:type="pct"/>
          </w:tcPr>
          <w:p w14:paraId="3333D575"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6690C0B8"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5A3E3D2A" w14:textId="77777777" w:rsidR="00B3312E" w:rsidRPr="00EC5256" w:rsidRDefault="00B3312E" w:rsidP="00B3312E">
            <w:pPr>
              <w:pStyle w:val="ListParagraph1"/>
              <w:rPr>
                <w:rFonts w:ascii="Arial" w:eastAsia="Times New Roman" w:hAnsi="Arial" w:cs="Arial"/>
                <w:color w:val="000000"/>
                <w:szCs w:val="20"/>
                <w:lang w:val="fr-FR" w:bidi="hi-IN"/>
              </w:rPr>
            </w:pPr>
          </w:p>
        </w:tc>
      </w:tr>
      <w:tr w:rsidR="00B3312E" w:rsidRPr="002D084C" w14:paraId="50CC73D8" w14:textId="77777777" w:rsidTr="002D046B">
        <w:tblPrEx>
          <w:jc w:val="left"/>
        </w:tblPrEx>
        <w:trPr>
          <w:cantSplit/>
          <w:trHeight w:val="20"/>
        </w:trPr>
        <w:tc>
          <w:tcPr>
            <w:tcW w:w="290" w:type="pct"/>
            <w:vAlign w:val="center"/>
          </w:tcPr>
          <w:p w14:paraId="1DB6D539"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0A1EBFA1" w14:textId="6596B0E8" w:rsidR="00B3312E" w:rsidRPr="00EC5256" w:rsidRDefault="003874A6" w:rsidP="00B3312E">
            <w:pPr>
              <w:pStyle w:val="ListParagraph1"/>
              <w:spacing w:after="0" w:line="240" w:lineRule="auto"/>
              <w:ind w:left="0"/>
              <w:rPr>
                <w:rFonts w:ascii="Arial" w:hAnsi="Arial" w:cs="Arial"/>
                <w:b/>
                <w:color w:val="000000"/>
                <w:szCs w:val="20"/>
                <w:cs/>
                <w:lang w:val="fr-FR" w:bidi="hi-IN"/>
              </w:rPr>
            </w:pPr>
            <w:r w:rsidRPr="00EC5256">
              <w:rPr>
                <w:lang w:val="fr-FR"/>
              </w:rPr>
              <w:t>Paravent médical</w:t>
            </w:r>
          </w:p>
        </w:tc>
        <w:tc>
          <w:tcPr>
            <w:tcW w:w="1070" w:type="pct"/>
          </w:tcPr>
          <w:p w14:paraId="58AA47BF"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178F5670"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70F3B750" w14:textId="77777777" w:rsidR="00B3312E" w:rsidRPr="00EC5256" w:rsidRDefault="00B3312E" w:rsidP="00B3312E">
            <w:pPr>
              <w:pStyle w:val="ListParagraph1"/>
              <w:rPr>
                <w:rFonts w:ascii="Arial" w:eastAsia="Times New Roman" w:hAnsi="Arial" w:cs="Arial"/>
                <w:color w:val="000000"/>
                <w:szCs w:val="20"/>
                <w:lang w:val="fr-FR" w:bidi="hi-IN"/>
              </w:rPr>
            </w:pPr>
          </w:p>
        </w:tc>
      </w:tr>
      <w:tr w:rsidR="00B3312E" w:rsidRPr="002D084C" w14:paraId="7F0DBDC5" w14:textId="77777777" w:rsidTr="002D046B">
        <w:tblPrEx>
          <w:jc w:val="left"/>
        </w:tblPrEx>
        <w:trPr>
          <w:cantSplit/>
          <w:trHeight w:val="20"/>
        </w:trPr>
        <w:tc>
          <w:tcPr>
            <w:tcW w:w="290" w:type="pct"/>
            <w:vAlign w:val="center"/>
          </w:tcPr>
          <w:p w14:paraId="4E850201"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5FAAC6B7" w14:textId="1893D012" w:rsidR="00B3312E" w:rsidRPr="00EC5256" w:rsidRDefault="003874A6" w:rsidP="00B3312E">
            <w:pPr>
              <w:pStyle w:val="ListParagraph1"/>
              <w:spacing w:after="0" w:line="240" w:lineRule="auto"/>
              <w:ind w:left="0"/>
              <w:rPr>
                <w:rFonts w:ascii="Arial" w:hAnsi="Arial" w:cs="Arial"/>
                <w:szCs w:val="20"/>
                <w:lang w:val="fr-FR"/>
              </w:rPr>
            </w:pPr>
            <w:r w:rsidRPr="00EC5256">
              <w:rPr>
                <w:lang w:val="fr-FR"/>
              </w:rPr>
              <w:t>Armoire d’arrangement</w:t>
            </w:r>
          </w:p>
        </w:tc>
        <w:tc>
          <w:tcPr>
            <w:tcW w:w="1070" w:type="pct"/>
          </w:tcPr>
          <w:p w14:paraId="359638F7"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5F143771"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259FD07B" w14:textId="77777777" w:rsidR="00B3312E" w:rsidRPr="00EC5256" w:rsidRDefault="00B3312E" w:rsidP="00B3312E">
            <w:pPr>
              <w:pStyle w:val="ListParagraph1"/>
              <w:rPr>
                <w:rFonts w:ascii="Arial" w:eastAsia="Times New Roman" w:hAnsi="Arial" w:cs="Arial"/>
                <w:color w:val="000000"/>
                <w:szCs w:val="20"/>
                <w:lang w:val="fr-FR" w:bidi="hi-IN"/>
              </w:rPr>
            </w:pPr>
          </w:p>
        </w:tc>
      </w:tr>
      <w:tr w:rsidR="00B3312E" w:rsidRPr="002D084C" w14:paraId="7C68ED8F" w14:textId="77777777" w:rsidTr="002D046B">
        <w:tblPrEx>
          <w:jc w:val="left"/>
        </w:tblPrEx>
        <w:trPr>
          <w:cantSplit/>
          <w:trHeight w:val="20"/>
        </w:trPr>
        <w:tc>
          <w:tcPr>
            <w:tcW w:w="290" w:type="pct"/>
            <w:vAlign w:val="center"/>
          </w:tcPr>
          <w:p w14:paraId="4D362C85"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3256D132" w14:textId="5419CEB5" w:rsidR="00B3312E" w:rsidRPr="00EC5256" w:rsidRDefault="00B3312E" w:rsidP="00B3312E">
            <w:pPr>
              <w:pStyle w:val="ListParagraph1"/>
              <w:spacing w:after="0" w:line="240" w:lineRule="auto"/>
              <w:ind w:left="0"/>
              <w:rPr>
                <w:rFonts w:ascii="Arial" w:hAnsi="Arial" w:cs="Arial"/>
                <w:szCs w:val="20"/>
                <w:lang w:val="fr-FR"/>
              </w:rPr>
            </w:pPr>
            <w:r w:rsidRPr="00EC5256">
              <w:rPr>
                <w:lang w:val="fr-FR"/>
              </w:rPr>
              <w:t>Table</w:t>
            </w:r>
          </w:p>
        </w:tc>
        <w:tc>
          <w:tcPr>
            <w:tcW w:w="1070" w:type="pct"/>
          </w:tcPr>
          <w:p w14:paraId="47A42DB3"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007A1142"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65F4D3A9" w14:textId="77777777" w:rsidR="00B3312E" w:rsidRPr="00EC5256" w:rsidRDefault="00B3312E" w:rsidP="00B3312E">
            <w:pPr>
              <w:pStyle w:val="ListParagraph1"/>
              <w:rPr>
                <w:rFonts w:ascii="Arial" w:eastAsia="Times New Roman" w:hAnsi="Arial" w:cs="Arial"/>
                <w:color w:val="000000"/>
                <w:szCs w:val="20"/>
                <w:lang w:val="fr-FR" w:bidi="hi-IN"/>
              </w:rPr>
            </w:pPr>
          </w:p>
        </w:tc>
      </w:tr>
      <w:tr w:rsidR="00B3312E" w:rsidRPr="002D084C" w14:paraId="5ED10A5D" w14:textId="77777777" w:rsidTr="002D046B">
        <w:tblPrEx>
          <w:jc w:val="left"/>
        </w:tblPrEx>
        <w:trPr>
          <w:cantSplit/>
          <w:trHeight w:val="20"/>
        </w:trPr>
        <w:tc>
          <w:tcPr>
            <w:tcW w:w="290" w:type="pct"/>
            <w:vAlign w:val="center"/>
          </w:tcPr>
          <w:p w14:paraId="606E7338"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08471752" w14:textId="322B0709" w:rsidR="00B3312E" w:rsidRPr="00EC5256" w:rsidRDefault="00B3312E" w:rsidP="00B3312E">
            <w:pPr>
              <w:pStyle w:val="ListParagraph1"/>
              <w:spacing w:after="0" w:line="240" w:lineRule="auto"/>
              <w:ind w:left="0"/>
              <w:rPr>
                <w:rFonts w:ascii="Arial" w:hAnsi="Arial" w:cs="Arial"/>
                <w:szCs w:val="20"/>
                <w:lang w:val="fr-FR"/>
              </w:rPr>
            </w:pPr>
            <w:r w:rsidRPr="00EC5256">
              <w:rPr>
                <w:lang w:val="fr-FR"/>
              </w:rPr>
              <w:t>Chaise</w:t>
            </w:r>
          </w:p>
        </w:tc>
        <w:tc>
          <w:tcPr>
            <w:tcW w:w="1070" w:type="pct"/>
          </w:tcPr>
          <w:p w14:paraId="2A564E73"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4C0C6B51"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137DDE97" w14:textId="77777777" w:rsidR="00B3312E" w:rsidRPr="00EC5256" w:rsidRDefault="00B3312E" w:rsidP="00B3312E">
            <w:pPr>
              <w:pStyle w:val="ListParagraph1"/>
              <w:rPr>
                <w:rFonts w:ascii="Arial" w:eastAsia="Times New Roman" w:hAnsi="Arial" w:cs="Arial"/>
                <w:color w:val="000000"/>
                <w:szCs w:val="20"/>
                <w:lang w:val="fr-FR" w:bidi="hi-IN"/>
              </w:rPr>
            </w:pPr>
          </w:p>
        </w:tc>
      </w:tr>
      <w:tr w:rsidR="00B3312E" w:rsidRPr="002D084C" w14:paraId="67222B99" w14:textId="77777777" w:rsidTr="002D046B">
        <w:tblPrEx>
          <w:jc w:val="left"/>
        </w:tblPrEx>
        <w:trPr>
          <w:cantSplit/>
          <w:trHeight w:val="20"/>
        </w:trPr>
        <w:tc>
          <w:tcPr>
            <w:tcW w:w="290" w:type="pct"/>
            <w:vAlign w:val="center"/>
          </w:tcPr>
          <w:p w14:paraId="148784E1"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2E015F37" w14:textId="47AC2897" w:rsidR="00B3312E" w:rsidRPr="00EC5256" w:rsidRDefault="00B3312E" w:rsidP="00B3312E">
            <w:pPr>
              <w:pStyle w:val="ListParagraph1"/>
              <w:spacing w:after="0" w:line="240" w:lineRule="auto"/>
              <w:ind w:left="0"/>
              <w:rPr>
                <w:rFonts w:ascii="Arial" w:hAnsi="Arial" w:cs="Arial"/>
                <w:szCs w:val="20"/>
                <w:lang w:val="fr-FR"/>
              </w:rPr>
            </w:pPr>
            <w:r w:rsidRPr="00EC5256">
              <w:rPr>
                <w:lang w:val="fr-FR"/>
              </w:rPr>
              <w:t>Registre des dossiers des clients</w:t>
            </w:r>
          </w:p>
        </w:tc>
        <w:tc>
          <w:tcPr>
            <w:tcW w:w="1070" w:type="pct"/>
          </w:tcPr>
          <w:p w14:paraId="05AE92A8"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153CEA0F"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5CEC0FAC" w14:textId="77777777" w:rsidR="00B3312E" w:rsidRPr="00EC5256" w:rsidRDefault="00B3312E" w:rsidP="00B3312E">
            <w:pPr>
              <w:pStyle w:val="ListParagraph1"/>
              <w:rPr>
                <w:rFonts w:ascii="Arial" w:eastAsia="Times New Roman" w:hAnsi="Arial" w:cs="Arial"/>
                <w:color w:val="000000"/>
                <w:szCs w:val="20"/>
                <w:lang w:val="fr-FR" w:bidi="hi-IN"/>
              </w:rPr>
            </w:pPr>
          </w:p>
        </w:tc>
      </w:tr>
      <w:tr w:rsidR="00B3312E" w:rsidRPr="002D084C" w14:paraId="623F6D44" w14:textId="77777777" w:rsidTr="002D046B">
        <w:tblPrEx>
          <w:jc w:val="left"/>
        </w:tblPrEx>
        <w:trPr>
          <w:cantSplit/>
          <w:trHeight w:val="20"/>
        </w:trPr>
        <w:tc>
          <w:tcPr>
            <w:tcW w:w="290" w:type="pct"/>
            <w:vAlign w:val="center"/>
          </w:tcPr>
          <w:p w14:paraId="24EF7EED"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12E5049F" w14:textId="4C69B2D0" w:rsidR="00B3312E" w:rsidRPr="00EC5256" w:rsidRDefault="00B3312E" w:rsidP="00B30AB7">
            <w:pPr>
              <w:pStyle w:val="ListParagraph1"/>
              <w:spacing w:after="0" w:line="240" w:lineRule="auto"/>
              <w:ind w:left="0"/>
              <w:rPr>
                <w:rFonts w:ascii="Arial" w:hAnsi="Arial" w:cs="Arial"/>
                <w:bCs/>
                <w:color w:val="000000"/>
                <w:szCs w:val="20"/>
                <w:lang w:val="fr-FR"/>
              </w:rPr>
            </w:pPr>
            <w:r w:rsidRPr="00EC5256">
              <w:rPr>
                <w:lang w:val="fr-FR"/>
              </w:rPr>
              <w:t xml:space="preserve">Stock </w:t>
            </w:r>
            <w:r w:rsidR="00B30AB7" w:rsidRPr="00EC5256">
              <w:rPr>
                <w:lang w:val="fr-FR"/>
              </w:rPr>
              <w:t xml:space="preserve">de </w:t>
            </w:r>
            <w:r w:rsidR="002D046B" w:rsidRPr="00EC5256">
              <w:rPr>
                <w:lang w:val="fr-FR"/>
              </w:rPr>
              <w:t>pilules contraceptives oraux</w:t>
            </w:r>
          </w:p>
        </w:tc>
        <w:tc>
          <w:tcPr>
            <w:tcW w:w="1070" w:type="pct"/>
          </w:tcPr>
          <w:p w14:paraId="76EEF5EA"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485D0E04"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34EF7A9B" w14:textId="77777777" w:rsidR="00B3312E" w:rsidRPr="00EC5256" w:rsidRDefault="00B3312E" w:rsidP="00B3312E">
            <w:pPr>
              <w:pStyle w:val="ListParagraph1"/>
              <w:rPr>
                <w:rFonts w:ascii="Arial" w:eastAsia="Times New Roman" w:hAnsi="Arial" w:cs="Arial"/>
                <w:color w:val="000000"/>
                <w:szCs w:val="20"/>
                <w:lang w:val="fr-FR" w:bidi="hi-IN"/>
              </w:rPr>
            </w:pPr>
          </w:p>
        </w:tc>
      </w:tr>
      <w:tr w:rsidR="00B3312E" w:rsidRPr="002D084C" w14:paraId="4D79F05F" w14:textId="77777777" w:rsidTr="002D046B">
        <w:tblPrEx>
          <w:jc w:val="left"/>
        </w:tblPrEx>
        <w:trPr>
          <w:cantSplit/>
          <w:trHeight w:val="20"/>
        </w:trPr>
        <w:tc>
          <w:tcPr>
            <w:tcW w:w="290" w:type="pct"/>
            <w:vAlign w:val="center"/>
          </w:tcPr>
          <w:p w14:paraId="364FA531"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28811A53" w14:textId="46FB3968" w:rsidR="00B3312E" w:rsidRPr="00EC5256" w:rsidRDefault="00B3312E" w:rsidP="00B3312E">
            <w:pPr>
              <w:pStyle w:val="ListParagraph1"/>
              <w:spacing w:after="0" w:line="240" w:lineRule="auto"/>
              <w:ind w:left="0"/>
              <w:rPr>
                <w:rFonts w:ascii="Arial" w:hAnsi="Arial" w:cs="Arial"/>
                <w:bCs/>
                <w:color w:val="000000"/>
                <w:szCs w:val="20"/>
                <w:lang w:val="fr-FR"/>
              </w:rPr>
            </w:pPr>
            <w:r w:rsidRPr="00EC5256">
              <w:rPr>
                <w:lang w:val="fr-FR"/>
              </w:rPr>
              <w:t xml:space="preserve">Stock de </w:t>
            </w:r>
            <w:r w:rsidR="002D046B" w:rsidRPr="00EC5256">
              <w:rPr>
                <w:lang w:val="fr-FR"/>
              </w:rPr>
              <w:t>pilules contraceptives d’urgence</w:t>
            </w:r>
          </w:p>
        </w:tc>
        <w:tc>
          <w:tcPr>
            <w:tcW w:w="1070" w:type="pct"/>
          </w:tcPr>
          <w:p w14:paraId="7BDBAD9A"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359FE9C7"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52D84272" w14:textId="77777777" w:rsidR="00B3312E" w:rsidRPr="00EC5256" w:rsidRDefault="00B3312E" w:rsidP="00B3312E">
            <w:pPr>
              <w:pStyle w:val="ListParagraph1"/>
              <w:rPr>
                <w:rFonts w:ascii="Arial" w:eastAsia="Times New Roman" w:hAnsi="Arial" w:cs="Arial"/>
                <w:color w:val="000000"/>
                <w:szCs w:val="20"/>
                <w:lang w:val="fr-FR" w:bidi="hi-IN"/>
              </w:rPr>
            </w:pPr>
          </w:p>
        </w:tc>
      </w:tr>
      <w:tr w:rsidR="00634DF3" w:rsidRPr="002D084C" w14:paraId="71B7EE44" w14:textId="77777777" w:rsidTr="002D046B">
        <w:tblPrEx>
          <w:jc w:val="left"/>
        </w:tblPrEx>
        <w:trPr>
          <w:cantSplit/>
          <w:trHeight w:val="20"/>
        </w:trPr>
        <w:tc>
          <w:tcPr>
            <w:tcW w:w="290" w:type="pct"/>
            <w:vAlign w:val="center"/>
          </w:tcPr>
          <w:p w14:paraId="5A0747FF" w14:textId="77777777" w:rsidR="00634DF3" w:rsidRPr="00EC5256" w:rsidRDefault="00634DF3" w:rsidP="00B3152E">
            <w:pPr>
              <w:pStyle w:val="ListParagraph1"/>
              <w:numPr>
                <w:ilvl w:val="0"/>
                <w:numId w:val="22"/>
              </w:numPr>
              <w:spacing w:after="0" w:line="240" w:lineRule="auto"/>
              <w:rPr>
                <w:rFonts w:ascii="Arial" w:hAnsi="Arial" w:cs="Arial"/>
                <w:szCs w:val="20"/>
                <w:lang w:val="fr-FR"/>
              </w:rPr>
            </w:pPr>
          </w:p>
        </w:tc>
        <w:tc>
          <w:tcPr>
            <w:tcW w:w="2299" w:type="pct"/>
          </w:tcPr>
          <w:p w14:paraId="6461F985" w14:textId="7769814A" w:rsidR="00634DF3" w:rsidRPr="00EC5256" w:rsidRDefault="00634DF3" w:rsidP="00634DF3">
            <w:pPr>
              <w:pStyle w:val="ListParagraph1"/>
              <w:spacing w:after="0" w:line="240" w:lineRule="auto"/>
              <w:ind w:left="0"/>
              <w:rPr>
                <w:rFonts w:ascii="Arial" w:hAnsi="Arial" w:cs="Arial"/>
                <w:bCs/>
                <w:color w:val="000000"/>
                <w:szCs w:val="20"/>
                <w:lang w:val="fr-FR"/>
              </w:rPr>
            </w:pPr>
            <w:r w:rsidRPr="00EC5256">
              <w:rPr>
                <w:lang w:val="fr-FR"/>
              </w:rPr>
              <w:t>Stock de préservatifs (masculins)</w:t>
            </w:r>
          </w:p>
        </w:tc>
        <w:tc>
          <w:tcPr>
            <w:tcW w:w="1070" w:type="pct"/>
          </w:tcPr>
          <w:p w14:paraId="1DAE5523" w14:textId="77777777" w:rsidR="00634DF3" w:rsidRPr="00EC5256" w:rsidRDefault="00634DF3" w:rsidP="00634DF3">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4404CFD2" w14:textId="77777777" w:rsidR="00634DF3" w:rsidRPr="00EC5256" w:rsidRDefault="00634DF3" w:rsidP="00634DF3">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07A5764C" w14:textId="77777777" w:rsidR="00634DF3" w:rsidRPr="00EC5256" w:rsidRDefault="00634DF3" w:rsidP="00634DF3">
            <w:pPr>
              <w:pStyle w:val="ListParagraph1"/>
              <w:rPr>
                <w:rFonts w:ascii="Arial" w:eastAsia="Times New Roman" w:hAnsi="Arial" w:cs="Arial"/>
                <w:color w:val="000000"/>
                <w:szCs w:val="20"/>
                <w:lang w:val="fr-FR" w:bidi="hi-IN"/>
              </w:rPr>
            </w:pPr>
          </w:p>
        </w:tc>
      </w:tr>
      <w:tr w:rsidR="00634DF3" w:rsidRPr="002D084C" w14:paraId="609A60B5" w14:textId="77777777" w:rsidTr="002D046B">
        <w:tblPrEx>
          <w:jc w:val="left"/>
        </w:tblPrEx>
        <w:trPr>
          <w:cantSplit/>
          <w:trHeight w:val="50"/>
        </w:trPr>
        <w:tc>
          <w:tcPr>
            <w:tcW w:w="290" w:type="pct"/>
            <w:vAlign w:val="center"/>
          </w:tcPr>
          <w:p w14:paraId="383C8A6F" w14:textId="77777777" w:rsidR="00634DF3" w:rsidRPr="00EC5256" w:rsidRDefault="00634DF3" w:rsidP="00B3152E">
            <w:pPr>
              <w:pStyle w:val="ListParagraph1"/>
              <w:numPr>
                <w:ilvl w:val="0"/>
                <w:numId w:val="22"/>
              </w:numPr>
              <w:spacing w:after="0" w:line="240" w:lineRule="auto"/>
              <w:rPr>
                <w:rFonts w:ascii="Arial" w:hAnsi="Arial" w:cs="Arial"/>
                <w:szCs w:val="20"/>
                <w:lang w:val="fr-FR"/>
              </w:rPr>
            </w:pPr>
          </w:p>
        </w:tc>
        <w:tc>
          <w:tcPr>
            <w:tcW w:w="2299" w:type="pct"/>
          </w:tcPr>
          <w:p w14:paraId="0597952D" w14:textId="46ACE260" w:rsidR="00634DF3" w:rsidRPr="00EC5256" w:rsidRDefault="00634DF3" w:rsidP="00B30AB7">
            <w:pPr>
              <w:pStyle w:val="ListParagraph1"/>
              <w:spacing w:after="0" w:line="240" w:lineRule="auto"/>
              <w:ind w:left="0"/>
              <w:rPr>
                <w:rFonts w:ascii="Arial" w:hAnsi="Arial" w:cs="Arial"/>
                <w:bCs/>
                <w:color w:val="000000"/>
                <w:szCs w:val="20"/>
                <w:lang w:val="fr-FR"/>
              </w:rPr>
            </w:pPr>
            <w:r w:rsidRPr="00EC5256">
              <w:rPr>
                <w:lang w:val="fr-FR"/>
              </w:rPr>
              <w:t>Stock de préservatifs</w:t>
            </w:r>
            <w:r w:rsidR="00B30AB7" w:rsidRPr="00EC5256">
              <w:rPr>
                <w:lang w:val="fr-FR"/>
              </w:rPr>
              <w:t xml:space="preserve"> (féminin</w:t>
            </w:r>
            <w:r w:rsidRPr="00EC5256">
              <w:rPr>
                <w:lang w:val="fr-FR"/>
              </w:rPr>
              <w:t>s)</w:t>
            </w:r>
          </w:p>
        </w:tc>
        <w:tc>
          <w:tcPr>
            <w:tcW w:w="1070" w:type="pct"/>
          </w:tcPr>
          <w:p w14:paraId="23429273" w14:textId="77777777" w:rsidR="00634DF3" w:rsidRPr="00EC5256" w:rsidRDefault="00634DF3" w:rsidP="00634DF3">
            <w:pPr>
              <w:pStyle w:val="ListParagraph1"/>
              <w:spacing w:after="0"/>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4BF91AF8" w14:textId="77777777" w:rsidR="00634DF3" w:rsidRPr="00EC5256" w:rsidRDefault="00634DF3" w:rsidP="00634DF3">
            <w:pPr>
              <w:pStyle w:val="ListParagraph1"/>
              <w:spacing w:after="0"/>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2E8C8A17" w14:textId="77777777" w:rsidR="00634DF3" w:rsidRPr="00EC5256" w:rsidRDefault="00634DF3" w:rsidP="00634DF3">
            <w:pPr>
              <w:pStyle w:val="ListParagraph1"/>
              <w:rPr>
                <w:rFonts w:ascii="Arial" w:eastAsia="Times New Roman" w:hAnsi="Arial" w:cs="Arial"/>
                <w:color w:val="000000"/>
                <w:szCs w:val="20"/>
                <w:lang w:val="fr-FR" w:bidi="hi-IN"/>
              </w:rPr>
            </w:pPr>
          </w:p>
        </w:tc>
      </w:tr>
      <w:tr w:rsidR="00634DF3" w:rsidRPr="002D084C" w14:paraId="21D34F54" w14:textId="77777777" w:rsidTr="002D046B">
        <w:trPr>
          <w:trHeight w:val="376"/>
          <w:jc w:val="center"/>
        </w:trPr>
        <w:tc>
          <w:tcPr>
            <w:tcW w:w="290" w:type="pct"/>
          </w:tcPr>
          <w:p w14:paraId="1D7CDD1E" w14:textId="77777777" w:rsidR="00634DF3" w:rsidRPr="00EC5256" w:rsidRDefault="00634DF3" w:rsidP="00634DF3">
            <w:pPr>
              <w:jc w:val="center"/>
              <w:rPr>
                <w:rFonts w:ascii="Arial" w:hAnsi="Arial" w:cs="Arial"/>
                <w:b/>
                <w:bCs/>
                <w:szCs w:val="20"/>
                <w:lang w:val="fr-FR"/>
              </w:rPr>
            </w:pPr>
            <w:r w:rsidRPr="00EC5256">
              <w:rPr>
                <w:rFonts w:ascii="Arial" w:eastAsia="Arial Narrow" w:hAnsi="Arial" w:cs="Arial"/>
                <w:b/>
                <w:bCs/>
                <w:szCs w:val="20"/>
                <w:lang w:val="fr-FR" w:bidi="hi-IN"/>
              </w:rPr>
              <w:t>706</w:t>
            </w:r>
          </w:p>
        </w:tc>
        <w:tc>
          <w:tcPr>
            <w:tcW w:w="2299" w:type="pct"/>
          </w:tcPr>
          <w:p w14:paraId="5A3B87D0" w14:textId="38A00EAA" w:rsidR="00634DF3" w:rsidRPr="00EC5256" w:rsidRDefault="00634DF3" w:rsidP="00634DF3">
            <w:pPr>
              <w:suppressAutoHyphens/>
              <w:rPr>
                <w:rFonts w:ascii="Arial" w:hAnsi="Arial" w:cs="Arial"/>
                <w:b/>
                <w:bCs/>
                <w:spacing w:val="-2"/>
                <w:szCs w:val="20"/>
                <w:lang w:val="fr-FR"/>
              </w:rPr>
            </w:pPr>
            <w:r w:rsidRPr="00EC5256">
              <w:rPr>
                <w:b/>
                <w:bCs/>
                <w:lang w:val="fr-FR"/>
              </w:rPr>
              <w:t xml:space="preserve">Disponibilité d'outils de travail pour le </w:t>
            </w:r>
            <w:proofErr w:type="spellStart"/>
            <w:r w:rsidR="002D046B" w:rsidRPr="00EC5256">
              <w:rPr>
                <w:b/>
                <w:bCs/>
                <w:lang w:val="fr-FR"/>
              </w:rPr>
              <w:t>counselling</w:t>
            </w:r>
            <w:proofErr w:type="spellEnd"/>
          </w:p>
        </w:tc>
        <w:tc>
          <w:tcPr>
            <w:tcW w:w="1070" w:type="pct"/>
            <w:shd w:val="clear" w:color="auto" w:fill="BFBFBF" w:themeFill="background1" w:themeFillShade="BF"/>
            <w:vAlign w:val="center"/>
          </w:tcPr>
          <w:p w14:paraId="38D60E14" w14:textId="3C9A7FFE" w:rsidR="00634DF3" w:rsidRPr="00EC5256" w:rsidRDefault="00634DF3" w:rsidP="00634DF3">
            <w:pPr>
              <w:tabs>
                <w:tab w:val="right" w:leader="dot" w:pos="4092"/>
              </w:tabs>
              <w:jc w:val="center"/>
              <w:rPr>
                <w:rFonts w:ascii="Arial" w:hAnsi="Arial" w:cs="Arial"/>
                <w:b/>
                <w:bCs/>
                <w:szCs w:val="20"/>
                <w:lang w:val="fr-FR"/>
              </w:rPr>
            </w:pPr>
            <w:r w:rsidRPr="00EC5256">
              <w:rPr>
                <w:rFonts w:ascii="Calibri" w:hAnsi="Calibri" w:cs="Calibri"/>
                <w:b/>
                <w:bCs/>
                <w:szCs w:val="20"/>
                <w:lang w:val="fr-FR"/>
              </w:rPr>
              <w:t>Disponible</w:t>
            </w:r>
          </w:p>
        </w:tc>
        <w:tc>
          <w:tcPr>
            <w:tcW w:w="990" w:type="pct"/>
            <w:shd w:val="clear" w:color="auto" w:fill="BFBFBF" w:themeFill="background1" w:themeFillShade="BF"/>
            <w:vAlign w:val="center"/>
          </w:tcPr>
          <w:p w14:paraId="06E6F51A" w14:textId="6E57A5FE" w:rsidR="00634DF3" w:rsidRPr="00EC5256" w:rsidRDefault="00634DF3" w:rsidP="00634DF3">
            <w:pPr>
              <w:tabs>
                <w:tab w:val="right" w:leader="dot" w:pos="4092"/>
              </w:tabs>
              <w:jc w:val="center"/>
              <w:rPr>
                <w:rFonts w:ascii="Arial" w:hAnsi="Arial" w:cs="Arial"/>
                <w:b/>
                <w:bCs/>
                <w:szCs w:val="20"/>
                <w:lang w:val="fr-FR"/>
              </w:rPr>
            </w:pPr>
            <w:r w:rsidRPr="00EC5256">
              <w:rPr>
                <w:rFonts w:ascii="Calibri" w:hAnsi="Calibri" w:cs="Calibri"/>
                <w:b/>
                <w:bCs/>
                <w:szCs w:val="20"/>
                <w:lang w:val="fr-FR"/>
              </w:rPr>
              <w:t>Indisponible</w:t>
            </w:r>
          </w:p>
        </w:tc>
        <w:tc>
          <w:tcPr>
            <w:tcW w:w="351" w:type="pct"/>
            <w:vMerge w:val="restart"/>
          </w:tcPr>
          <w:p w14:paraId="6555A622" w14:textId="77777777" w:rsidR="00634DF3" w:rsidRPr="00EC5256" w:rsidRDefault="00634DF3" w:rsidP="00634DF3">
            <w:pPr>
              <w:rPr>
                <w:rFonts w:ascii="Arial" w:hAnsi="Arial" w:cs="Arial"/>
                <w:szCs w:val="20"/>
                <w:lang w:val="fr-FR"/>
              </w:rPr>
            </w:pPr>
          </w:p>
        </w:tc>
      </w:tr>
      <w:tr w:rsidR="00634DF3" w:rsidRPr="002D084C" w14:paraId="2170BC3C" w14:textId="77777777" w:rsidTr="002D046B">
        <w:tblPrEx>
          <w:jc w:val="left"/>
        </w:tblPrEx>
        <w:trPr>
          <w:trHeight w:val="20"/>
        </w:trPr>
        <w:tc>
          <w:tcPr>
            <w:tcW w:w="290" w:type="pct"/>
          </w:tcPr>
          <w:p w14:paraId="42970F59" w14:textId="77777777" w:rsidR="00634DF3" w:rsidRPr="00EC5256" w:rsidRDefault="00634DF3" w:rsidP="00B3152E">
            <w:pPr>
              <w:pStyle w:val="ListParagraph1"/>
              <w:numPr>
                <w:ilvl w:val="0"/>
                <w:numId w:val="23"/>
              </w:numPr>
              <w:spacing w:after="0" w:line="240" w:lineRule="auto"/>
              <w:rPr>
                <w:rFonts w:ascii="Arial" w:hAnsi="Arial" w:cs="Arial"/>
                <w:szCs w:val="20"/>
                <w:lang w:val="fr-FR"/>
              </w:rPr>
            </w:pPr>
          </w:p>
        </w:tc>
        <w:tc>
          <w:tcPr>
            <w:tcW w:w="2299" w:type="pct"/>
          </w:tcPr>
          <w:p w14:paraId="3834AE43" w14:textId="51A47A89" w:rsidR="00634DF3" w:rsidRPr="00EC5256" w:rsidRDefault="00634DF3" w:rsidP="007B6D3C">
            <w:pPr>
              <w:rPr>
                <w:rFonts w:ascii="Arial" w:hAnsi="Arial" w:cs="Arial"/>
                <w:szCs w:val="20"/>
                <w:lang w:val="fr-FR"/>
              </w:rPr>
            </w:pPr>
            <w:r w:rsidRPr="00EC5256">
              <w:rPr>
                <w:lang w:val="fr-FR"/>
              </w:rPr>
              <w:t xml:space="preserve">Échantillons de pilules </w:t>
            </w:r>
            <w:r w:rsidR="007B6D3C" w:rsidRPr="00EC5256">
              <w:rPr>
                <w:lang w:val="fr-FR"/>
              </w:rPr>
              <w:t>PCO</w:t>
            </w:r>
            <w:r w:rsidRPr="00EC5256">
              <w:rPr>
                <w:lang w:val="fr-FR"/>
              </w:rPr>
              <w:t xml:space="preserve"> pour démonstration</w:t>
            </w:r>
          </w:p>
        </w:tc>
        <w:tc>
          <w:tcPr>
            <w:tcW w:w="1070" w:type="pct"/>
          </w:tcPr>
          <w:p w14:paraId="580E0D84" w14:textId="77777777" w:rsidR="00634DF3" w:rsidRPr="00EC5256" w:rsidRDefault="00634DF3" w:rsidP="00634DF3">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2E295E3E" w14:textId="77777777" w:rsidR="00634DF3" w:rsidRPr="00EC5256" w:rsidRDefault="00634DF3" w:rsidP="00634DF3">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04112979" w14:textId="77777777" w:rsidR="00634DF3" w:rsidRPr="00EC5256" w:rsidRDefault="00634DF3" w:rsidP="00634DF3">
            <w:pPr>
              <w:pStyle w:val="ListParagraph1"/>
              <w:rPr>
                <w:rFonts w:ascii="Arial" w:eastAsia="Times New Roman" w:hAnsi="Arial" w:cs="Arial"/>
                <w:color w:val="000000"/>
                <w:szCs w:val="20"/>
                <w:lang w:val="fr-FR" w:bidi="hi-IN"/>
              </w:rPr>
            </w:pPr>
          </w:p>
        </w:tc>
      </w:tr>
      <w:tr w:rsidR="00634DF3" w:rsidRPr="002D084C" w14:paraId="527F2AE3" w14:textId="77777777" w:rsidTr="002D046B">
        <w:tblPrEx>
          <w:jc w:val="left"/>
        </w:tblPrEx>
        <w:trPr>
          <w:trHeight w:val="20"/>
        </w:trPr>
        <w:tc>
          <w:tcPr>
            <w:tcW w:w="290" w:type="pct"/>
          </w:tcPr>
          <w:p w14:paraId="7CF202E4" w14:textId="77777777" w:rsidR="00634DF3" w:rsidRPr="00EC5256" w:rsidRDefault="00634DF3" w:rsidP="00B3152E">
            <w:pPr>
              <w:pStyle w:val="ListParagraph1"/>
              <w:numPr>
                <w:ilvl w:val="0"/>
                <w:numId w:val="23"/>
              </w:numPr>
              <w:spacing w:after="0" w:line="240" w:lineRule="auto"/>
              <w:rPr>
                <w:rFonts w:ascii="Arial" w:hAnsi="Arial" w:cs="Arial"/>
                <w:szCs w:val="20"/>
                <w:lang w:val="fr-FR"/>
              </w:rPr>
            </w:pPr>
          </w:p>
        </w:tc>
        <w:tc>
          <w:tcPr>
            <w:tcW w:w="2299" w:type="pct"/>
          </w:tcPr>
          <w:p w14:paraId="6B65CE66" w14:textId="1573530C" w:rsidR="00634DF3" w:rsidRPr="00EC5256" w:rsidRDefault="00634DF3" w:rsidP="007B6D3C">
            <w:pPr>
              <w:rPr>
                <w:rFonts w:ascii="Arial" w:hAnsi="Arial" w:cs="Arial"/>
                <w:szCs w:val="20"/>
                <w:lang w:val="fr-FR"/>
              </w:rPr>
            </w:pPr>
            <w:r w:rsidRPr="00EC5256">
              <w:rPr>
                <w:lang w:val="fr-FR"/>
              </w:rPr>
              <w:t xml:space="preserve">Échantillons de </w:t>
            </w:r>
            <w:r w:rsidR="007B6D3C" w:rsidRPr="00EC5256">
              <w:rPr>
                <w:lang w:val="fr-FR"/>
              </w:rPr>
              <w:t>DIU</w:t>
            </w:r>
            <w:r w:rsidRPr="00EC5256">
              <w:rPr>
                <w:lang w:val="fr-FR"/>
              </w:rPr>
              <w:t xml:space="preserve"> pour démonstration</w:t>
            </w:r>
          </w:p>
        </w:tc>
        <w:tc>
          <w:tcPr>
            <w:tcW w:w="1070" w:type="pct"/>
          </w:tcPr>
          <w:p w14:paraId="3BAC1CB6" w14:textId="77777777" w:rsidR="00634DF3" w:rsidRPr="00EC5256" w:rsidRDefault="00634DF3" w:rsidP="00634DF3">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54D63D1F" w14:textId="77777777" w:rsidR="00634DF3" w:rsidRPr="00EC5256" w:rsidRDefault="00634DF3" w:rsidP="00634DF3">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39F3A148" w14:textId="77777777" w:rsidR="00634DF3" w:rsidRPr="00EC5256" w:rsidRDefault="00634DF3" w:rsidP="00634DF3">
            <w:pPr>
              <w:pStyle w:val="ListParagraph1"/>
              <w:rPr>
                <w:rFonts w:ascii="Arial" w:eastAsia="Times New Roman" w:hAnsi="Arial" w:cs="Arial"/>
                <w:color w:val="000000"/>
                <w:szCs w:val="20"/>
                <w:lang w:val="fr-FR" w:bidi="hi-IN"/>
              </w:rPr>
            </w:pPr>
          </w:p>
        </w:tc>
      </w:tr>
      <w:tr w:rsidR="00634DF3" w:rsidRPr="002D084C" w14:paraId="45CD3FA1" w14:textId="77777777" w:rsidTr="002D046B">
        <w:tblPrEx>
          <w:jc w:val="left"/>
        </w:tblPrEx>
        <w:trPr>
          <w:trHeight w:val="20"/>
        </w:trPr>
        <w:tc>
          <w:tcPr>
            <w:tcW w:w="290" w:type="pct"/>
          </w:tcPr>
          <w:p w14:paraId="739D173C" w14:textId="77777777" w:rsidR="00634DF3" w:rsidRPr="00EC5256" w:rsidRDefault="00634DF3" w:rsidP="00B3152E">
            <w:pPr>
              <w:pStyle w:val="ListParagraph1"/>
              <w:numPr>
                <w:ilvl w:val="0"/>
                <w:numId w:val="23"/>
              </w:numPr>
              <w:spacing w:after="0" w:line="240" w:lineRule="auto"/>
              <w:rPr>
                <w:rFonts w:ascii="Arial" w:hAnsi="Arial" w:cs="Arial"/>
                <w:szCs w:val="20"/>
                <w:lang w:val="fr-FR"/>
              </w:rPr>
            </w:pPr>
          </w:p>
        </w:tc>
        <w:tc>
          <w:tcPr>
            <w:tcW w:w="2299" w:type="pct"/>
          </w:tcPr>
          <w:p w14:paraId="6C9151A7" w14:textId="27FA681B" w:rsidR="00634DF3" w:rsidRPr="00EC5256" w:rsidRDefault="00634DF3" w:rsidP="00634DF3">
            <w:pPr>
              <w:rPr>
                <w:rFonts w:ascii="Arial" w:hAnsi="Arial" w:cs="Arial"/>
                <w:szCs w:val="20"/>
                <w:lang w:val="fr-FR"/>
              </w:rPr>
            </w:pPr>
            <w:r w:rsidRPr="00EC5256">
              <w:rPr>
                <w:lang w:val="fr-FR"/>
              </w:rPr>
              <w:t>Échantillons de préservatifs pour démonstration</w:t>
            </w:r>
          </w:p>
        </w:tc>
        <w:tc>
          <w:tcPr>
            <w:tcW w:w="1070" w:type="pct"/>
          </w:tcPr>
          <w:p w14:paraId="1DF6736C" w14:textId="77777777" w:rsidR="00634DF3" w:rsidRPr="00EC5256" w:rsidRDefault="00634DF3" w:rsidP="00634DF3">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12B6C48A" w14:textId="77777777" w:rsidR="00634DF3" w:rsidRPr="00EC5256" w:rsidRDefault="00634DF3" w:rsidP="00634DF3">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089E8E7E" w14:textId="77777777" w:rsidR="00634DF3" w:rsidRPr="00EC5256" w:rsidRDefault="00634DF3" w:rsidP="00634DF3">
            <w:pPr>
              <w:pStyle w:val="ListParagraph1"/>
              <w:rPr>
                <w:rFonts w:ascii="Arial" w:eastAsia="Times New Roman" w:hAnsi="Arial" w:cs="Arial"/>
                <w:color w:val="000000"/>
                <w:szCs w:val="20"/>
                <w:lang w:val="fr-FR" w:bidi="hi-IN"/>
              </w:rPr>
            </w:pPr>
          </w:p>
        </w:tc>
      </w:tr>
      <w:tr w:rsidR="00634DF3" w:rsidRPr="002D084C" w14:paraId="7198BBB5" w14:textId="77777777" w:rsidTr="002D046B">
        <w:tblPrEx>
          <w:jc w:val="left"/>
        </w:tblPrEx>
        <w:trPr>
          <w:trHeight w:val="20"/>
        </w:trPr>
        <w:tc>
          <w:tcPr>
            <w:tcW w:w="290" w:type="pct"/>
          </w:tcPr>
          <w:p w14:paraId="6E0EE4BE" w14:textId="77777777" w:rsidR="00634DF3" w:rsidRPr="00EC5256" w:rsidRDefault="00634DF3" w:rsidP="00B3152E">
            <w:pPr>
              <w:pStyle w:val="ListParagraph1"/>
              <w:numPr>
                <w:ilvl w:val="0"/>
                <w:numId w:val="23"/>
              </w:numPr>
              <w:spacing w:after="0" w:line="240" w:lineRule="auto"/>
              <w:rPr>
                <w:rFonts w:ascii="Arial" w:hAnsi="Arial" w:cs="Arial"/>
                <w:szCs w:val="20"/>
                <w:lang w:val="fr-FR"/>
              </w:rPr>
            </w:pPr>
          </w:p>
        </w:tc>
        <w:tc>
          <w:tcPr>
            <w:tcW w:w="2299" w:type="pct"/>
          </w:tcPr>
          <w:p w14:paraId="4C6A4462" w14:textId="48AB3904" w:rsidR="00634DF3" w:rsidRPr="00EC5256" w:rsidRDefault="00634DF3" w:rsidP="00634DF3">
            <w:pPr>
              <w:rPr>
                <w:rFonts w:ascii="Arial" w:hAnsi="Arial" w:cs="Arial"/>
                <w:szCs w:val="20"/>
                <w:lang w:val="fr-FR"/>
              </w:rPr>
            </w:pPr>
            <w:r w:rsidRPr="00EC5256">
              <w:rPr>
                <w:lang w:val="fr-FR"/>
              </w:rPr>
              <w:t>Modèle de pénis pour démonstration</w:t>
            </w:r>
          </w:p>
        </w:tc>
        <w:tc>
          <w:tcPr>
            <w:tcW w:w="1070" w:type="pct"/>
          </w:tcPr>
          <w:p w14:paraId="23CE4B14" w14:textId="77777777" w:rsidR="00634DF3" w:rsidRPr="00EC5256" w:rsidRDefault="00634DF3" w:rsidP="00634DF3">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3C231230" w14:textId="77777777" w:rsidR="00634DF3" w:rsidRPr="00EC5256" w:rsidRDefault="00634DF3" w:rsidP="00634DF3">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287D7FB3" w14:textId="77777777" w:rsidR="00634DF3" w:rsidRPr="00EC5256" w:rsidRDefault="00634DF3" w:rsidP="00634DF3">
            <w:pPr>
              <w:pStyle w:val="ListParagraph1"/>
              <w:rPr>
                <w:rFonts w:ascii="Arial" w:eastAsia="Times New Roman" w:hAnsi="Arial" w:cs="Arial"/>
                <w:color w:val="000000"/>
                <w:szCs w:val="20"/>
                <w:lang w:val="fr-FR" w:bidi="hi-IN"/>
              </w:rPr>
            </w:pPr>
          </w:p>
        </w:tc>
      </w:tr>
      <w:tr w:rsidR="003516CA" w:rsidRPr="002D084C" w14:paraId="04CCA2C0" w14:textId="77777777" w:rsidTr="002D046B">
        <w:tblPrEx>
          <w:jc w:val="left"/>
        </w:tblPrEx>
        <w:trPr>
          <w:trHeight w:val="20"/>
        </w:trPr>
        <w:tc>
          <w:tcPr>
            <w:tcW w:w="290" w:type="pct"/>
          </w:tcPr>
          <w:p w14:paraId="0B660C1D" w14:textId="77777777" w:rsidR="003516CA" w:rsidRPr="00EC5256" w:rsidRDefault="003516CA" w:rsidP="00B3152E">
            <w:pPr>
              <w:pStyle w:val="ListParagraph1"/>
              <w:numPr>
                <w:ilvl w:val="0"/>
                <w:numId w:val="23"/>
              </w:numPr>
              <w:spacing w:after="0" w:line="240" w:lineRule="auto"/>
              <w:rPr>
                <w:rFonts w:ascii="Arial" w:hAnsi="Arial" w:cs="Arial"/>
                <w:szCs w:val="20"/>
                <w:lang w:val="fr-FR"/>
              </w:rPr>
            </w:pPr>
          </w:p>
        </w:tc>
        <w:tc>
          <w:tcPr>
            <w:tcW w:w="2299" w:type="pct"/>
          </w:tcPr>
          <w:p w14:paraId="64EB63AA" w14:textId="45FBE109" w:rsidR="003516CA" w:rsidRPr="00EC5256" w:rsidRDefault="002D046B" w:rsidP="003516CA">
            <w:pPr>
              <w:rPr>
                <w:lang w:val="fr-FR"/>
              </w:rPr>
            </w:pPr>
            <w:r w:rsidRPr="00EC5256">
              <w:rPr>
                <w:lang w:val="fr-FR"/>
              </w:rPr>
              <w:t>Boîte à images</w:t>
            </w:r>
            <w:r w:rsidR="003516CA" w:rsidRPr="00EC5256">
              <w:rPr>
                <w:lang w:val="fr-FR"/>
              </w:rPr>
              <w:t xml:space="preserve"> pour le conseil</w:t>
            </w:r>
          </w:p>
        </w:tc>
        <w:tc>
          <w:tcPr>
            <w:tcW w:w="1070" w:type="pct"/>
          </w:tcPr>
          <w:p w14:paraId="355B5443" w14:textId="77777777" w:rsidR="003516CA" w:rsidRPr="00EC5256" w:rsidRDefault="003516CA" w:rsidP="003516C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0BBC7093" w14:textId="77777777" w:rsidR="003516CA" w:rsidRPr="00EC5256" w:rsidRDefault="003516CA" w:rsidP="003516C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57376FE6" w14:textId="77777777" w:rsidR="003516CA" w:rsidRPr="00EC5256" w:rsidRDefault="003516CA" w:rsidP="003516CA">
            <w:pPr>
              <w:pStyle w:val="ListParagraph1"/>
              <w:rPr>
                <w:rFonts w:ascii="Arial" w:eastAsia="Times New Roman" w:hAnsi="Arial" w:cs="Arial"/>
                <w:color w:val="000000"/>
                <w:szCs w:val="20"/>
                <w:lang w:val="fr-FR" w:bidi="hi-IN"/>
              </w:rPr>
            </w:pPr>
          </w:p>
        </w:tc>
      </w:tr>
      <w:tr w:rsidR="00634DF3" w:rsidRPr="002D084C" w14:paraId="1F74CBCA" w14:textId="77777777" w:rsidTr="002D046B">
        <w:trPr>
          <w:trHeight w:val="376"/>
          <w:jc w:val="center"/>
        </w:trPr>
        <w:tc>
          <w:tcPr>
            <w:tcW w:w="290" w:type="pct"/>
          </w:tcPr>
          <w:p w14:paraId="519BF862" w14:textId="77777777" w:rsidR="00634DF3" w:rsidRPr="00EC5256" w:rsidRDefault="00634DF3" w:rsidP="00634DF3">
            <w:pPr>
              <w:jc w:val="center"/>
              <w:rPr>
                <w:rFonts w:ascii="Arial" w:hAnsi="Arial" w:cs="Arial"/>
                <w:b/>
                <w:bCs/>
                <w:szCs w:val="20"/>
                <w:lang w:val="fr-FR"/>
              </w:rPr>
            </w:pPr>
            <w:r w:rsidRPr="00EC5256">
              <w:rPr>
                <w:rFonts w:ascii="Arial" w:eastAsia="Arial Narrow" w:hAnsi="Arial" w:cs="Arial"/>
                <w:b/>
                <w:bCs/>
                <w:szCs w:val="20"/>
                <w:lang w:val="fr-FR" w:bidi="hi-IN"/>
              </w:rPr>
              <w:t>707</w:t>
            </w:r>
          </w:p>
        </w:tc>
        <w:tc>
          <w:tcPr>
            <w:tcW w:w="2299" w:type="pct"/>
          </w:tcPr>
          <w:p w14:paraId="6794A064" w14:textId="2BAC1F10" w:rsidR="00634DF3" w:rsidRPr="00EC5256" w:rsidRDefault="002D046B" w:rsidP="00634DF3">
            <w:pPr>
              <w:suppressAutoHyphens/>
              <w:rPr>
                <w:b/>
                <w:bCs/>
                <w:lang w:val="fr-FR"/>
              </w:rPr>
            </w:pPr>
            <w:r w:rsidRPr="00EC5256">
              <w:rPr>
                <w:b/>
                <w:bCs/>
                <w:lang w:val="fr-FR"/>
              </w:rPr>
              <w:t xml:space="preserve">Disponibilité des matériaux d'IEC (Information, Education, </w:t>
            </w:r>
            <w:r w:rsidR="00576FE4" w:rsidRPr="00EC5256">
              <w:rPr>
                <w:b/>
                <w:bCs/>
                <w:lang w:val="fr-FR"/>
              </w:rPr>
              <w:t>et</w:t>
            </w:r>
            <w:r w:rsidRPr="00EC5256">
              <w:rPr>
                <w:b/>
                <w:bCs/>
                <w:lang w:val="fr-FR"/>
              </w:rPr>
              <w:t xml:space="preserve"> Communication) pour le </w:t>
            </w:r>
            <w:proofErr w:type="spellStart"/>
            <w:r w:rsidRPr="00EC5256">
              <w:rPr>
                <w:b/>
                <w:bCs/>
                <w:lang w:val="fr-FR"/>
              </w:rPr>
              <w:t>counselling</w:t>
            </w:r>
            <w:proofErr w:type="spellEnd"/>
          </w:p>
        </w:tc>
        <w:tc>
          <w:tcPr>
            <w:tcW w:w="1070" w:type="pct"/>
            <w:shd w:val="clear" w:color="auto" w:fill="BFBFBF" w:themeFill="background1" w:themeFillShade="BF"/>
            <w:vAlign w:val="center"/>
          </w:tcPr>
          <w:p w14:paraId="4BD9FF88" w14:textId="1AA79555" w:rsidR="00634DF3" w:rsidRPr="00EC5256" w:rsidRDefault="00634DF3" w:rsidP="00634DF3">
            <w:pPr>
              <w:tabs>
                <w:tab w:val="right" w:leader="dot" w:pos="4092"/>
              </w:tabs>
              <w:jc w:val="center"/>
              <w:rPr>
                <w:rFonts w:ascii="Arial" w:hAnsi="Arial" w:cs="Arial"/>
                <w:b/>
                <w:bCs/>
                <w:szCs w:val="20"/>
                <w:lang w:val="fr-FR"/>
              </w:rPr>
            </w:pPr>
            <w:r w:rsidRPr="00EC5256">
              <w:rPr>
                <w:rFonts w:ascii="Calibri" w:hAnsi="Calibri" w:cs="Calibri"/>
                <w:b/>
                <w:bCs/>
                <w:szCs w:val="20"/>
                <w:lang w:val="fr-FR"/>
              </w:rPr>
              <w:t>Disponible</w:t>
            </w:r>
          </w:p>
        </w:tc>
        <w:tc>
          <w:tcPr>
            <w:tcW w:w="990" w:type="pct"/>
            <w:shd w:val="clear" w:color="auto" w:fill="BFBFBF" w:themeFill="background1" w:themeFillShade="BF"/>
            <w:vAlign w:val="center"/>
          </w:tcPr>
          <w:p w14:paraId="052CF122" w14:textId="0DB7E8C6" w:rsidR="00634DF3" w:rsidRPr="00EC5256" w:rsidRDefault="00634DF3" w:rsidP="00634DF3">
            <w:pPr>
              <w:tabs>
                <w:tab w:val="right" w:leader="dot" w:pos="4092"/>
              </w:tabs>
              <w:jc w:val="center"/>
              <w:rPr>
                <w:rFonts w:ascii="Arial" w:hAnsi="Arial" w:cs="Arial"/>
                <w:b/>
                <w:bCs/>
                <w:szCs w:val="20"/>
                <w:lang w:val="fr-FR"/>
              </w:rPr>
            </w:pPr>
            <w:r w:rsidRPr="00EC5256">
              <w:rPr>
                <w:rFonts w:ascii="Calibri" w:hAnsi="Calibri" w:cs="Calibri"/>
                <w:b/>
                <w:bCs/>
                <w:szCs w:val="20"/>
                <w:lang w:val="fr-FR"/>
              </w:rPr>
              <w:t>Indisponible</w:t>
            </w:r>
          </w:p>
        </w:tc>
        <w:tc>
          <w:tcPr>
            <w:tcW w:w="351" w:type="pct"/>
            <w:vMerge w:val="restart"/>
          </w:tcPr>
          <w:p w14:paraId="282B47F8" w14:textId="77777777" w:rsidR="00634DF3" w:rsidRPr="00EC5256" w:rsidRDefault="00634DF3" w:rsidP="00634DF3">
            <w:pPr>
              <w:rPr>
                <w:rFonts w:ascii="Arial" w:hAnsi="Arial" w:cs="Arial"/>
                <w:szCs w:val="20"/>
                <w:lang w:val="fr-FR"/>
              </w:rPr>
            </w:pPr>
          </w:p>
        </w:tc>
      </w:tr>
      <w:tr w:rsidR="00533C9B" w:rsidRPr="002D084C" w14:paraId="6B23C70B" w14:textId="77777777" w:rsidTr="002D046B">
        <w:tblPrEx>
          <w:jc w:val="left"/>
        </w:tblPrEx>
        <w:trPr>
          <w:trHeight w:val="20"/>
        </w:trPr>
        <w:tc>
          <w:tcPr>
            <w:tcW w:w="290" w:type="pct"/>
          </w:tcPr>
          <w:p w14:paraId="5EBABDED" w14:textId="77777777" w:rsidR="00533C9B" w:rsidRPr="00EC5256" w:rsidRDefault="00533C9B" w:rsidP="00B3152E">
            <w:pPr>
              <w:pStyle w:val="ListParagraph1"/>
              <w:numPr>
                <w:ilvl w:val="0"/>
                <w:numId w:val="24"/>
              </w:numPr>
              <w:spacing w:after="0" w:line="240" w:lineRule="auto"/>
              <w:rPr>
                <w:rFonts w:ascii="Arial" w:hAnsi="Arial" w:cs="Arial"/>
                <w:szCs w:val="20"/>
                <w:lang w:val="fr-FR"/>
              </w:rPr>
            </w:pPr>
          </w:p>
        </w:tc>
        <w:tc>
          <w:tcPr>
            <w:tcW w:w="2299" w:type="pct"/>
          </w:tcPr>
          <w:p w14:paraId="3D151A1E" w14:textId="1E06719B" w:rsidR="00533C9B" w:rsidRPr="00EC5256" w:rsidRDefault="00F60929" w:rsidP="00533C9B">
            <w:pPr>
              <w:rPr>
                <w:rFonts w:ascii="Arial" w:hAnsi="Arial" w:cs="Arial"/>
                <w:szCs w:val="20"/>
                <w:lang w:val="fr-FR"/>
              </w:rPr>
            </w:pPr>
            <w:r w:rsidRPr="00EC5256">
              <w:rPr>
                <w:lang w:val="fr-FR"/>
              </w:rPr>
              <w:t>DIU</w:t>
            </w:r>
          </w:p>
        </w:tc>
        <w:tc>
          <w:tcPr>
            <w:tcW w:w="1070" w:type="pct"/>
          </w:tcPr>
          <w:p w14:paraId="6D97D5C0" w14:textId="77777777" w:rsidR="00533C9B" w:rsidRPr="00EC5256" w:rsidRDefault="00533C9B" w:rsidP="00533C9B">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74F01351" w14:textId="77777777" w:rsidR="00533C9B" w:rsidRPr="00EC5256" w:rsidRDefault="00533C9B" w:rsidP="00533C9B">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39221246" w14:textId="77777777" w:rsidR="00533C9B" w:rsidRPr="00EC5256" w:rsidRDefault="00533C9B" w:rsidP="00533C9B">
            <w:pPr>
              <w:pStyle w:val="ListParagraph1"/>
              <w:rPr>
                <w:rFonts w:ascii="Arial" w:eastAsia="Times New Roman" w:hAnsi="Arial" w:cs="Arial"/>
                <w:color w:val="000000"/>
                <w:szCs w:val="20"/>
                <w:lang w:val="fr-FR" w:bidi="hi-IN"/>
              </w:rPr>
            </w:pPr>
          </w:p>
        </w:tc>
      </w:tr>
      <w:tr w:rsidR="00533C9B" w:rsidRPr="002D084C" w14:paraId="07D661ED" w14:textId="77777777" w:rsidTr="002D046B">
        <w:tblPrEx>
          <w:jc w:val="left"/>
        </w:tblPrEx>
        <w:trPr>
          <w:trHeight w:val="20"/>
        </w:trPr>
        <w:tc>
          <w:tcPr>
            <w:tcW w:w="290" w:type="pct"/>
          </w:tcPr>
          <w:p w14:paraId="5697D300" w14:textId="77777777" w:rsidR="00533C9B" w:rsidRPr="00EC5256" w:rsidRDefault="00533C9B" w:rsidP="00B3152E">
            <w:pPr>
              <w:pStyle w:val="ListParagraph1"/>
              <w:numPr>
                <w:ilvl w:val="0"/>
                <w:numId w:val="24"/>
              </w:numPr>
              <w:spacing w:after="0" w:line="240" w:lineRule="auto"/>
              <w:rPr>
                <w:rFonts w:ascii="Arial" w:hAnsi="Arial" w:cs="Arial"/>
                <w:szCs w:val="20"/>
                <w:lang w:val="fr-FR"/>
              </w:rPr>
            </w:pPr>
          </w:p>
        </w:tc>
        <w:tc>
          <w:tcPr>
            <w:tcW w:w="2299" w:type="pct"/>
          </w:tcPr>
          <w:p w14:paraId="19869752" w14:textId="05BAB48C" w:rsidR="00533C9B" w:rsidRPr="00EC5256" w:rsidRDefault="00533C9B" w:rsidP="00533C9B">
            <w:pPr>
              <w:rPr>
                <w:rFonts w:ascii="Arial" w:hAnsi="Arial" w:cs="Arial"/>
                <w:szCs w:val="20"/>
                <w:lang w:val="fr-FR"/>
              </w:rPr>
            </w:pPr>
            <w:r w:rsidRPr="00EC5256">
              <w:rPr>
                <w:lang w:val="fr-FR"/>
              </w:rPr>
              <w:t>Préservatif</w:t>
            </w:r>
          </w:p>
        </w:tc>
        <w:tc>
          <w:tcPr>
            <w:tcW w:w="1070" w:type="pct"/>
          </w:tcPr>
          <w:p w14:paraId="5B67E2FA" w14:textId="77777777" w:rsidR="00533C9B" w:rsidRPr="00EC5256" w:rsidRDefault="00533C9B" w:rsidP="00533C9B">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3B7B87E2" w14:textId="77777777" w:rsidR="00533C9B" w:rsidRPr="00EC5256" w:rsidRDefault="00533C9B" w:rsidP="00533C9B">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0D18B4A2" w14:textId="77777777" w:rsidR="00533C9B" w:rsidRPr="00EC5256" w:rsidRDefault="00533C9B" w:rsidP="00533C9B">
            <w:pPr>
              <w:pStyle w:val="ListParagraph1"/>
              <w:rPr>
                <w:rFonts w:ascii="Arial" w:eastAsia="Times New Roman" w:hAnsi="Arial" w:cs="Arial"/>
                <w:color w:val="000000"/>
                <w:szCs w:val="20"/>
                <w:lang w:val="fr-FR" w:bidi="hi-IN"/>
              </w:rPr>
            </w:pPr>
          </w:p>
        </w:tc>
      </w:tr>
      <w:tr w:rsidR="00533C9B" w:rsidRPr="002D084C" w14:paraId="426E6260" w14:textId="77777777" w:rsidTr="002D046B">
        <w:tblPrEx>
          <w:jc w:val="left"/>
        </w:tblPrEx>
        <w:trPr>
          <w:trHeight w:val="20"/>
        </w:trPr>
        <w:tc>
          <w:tcPr>
            <w:tcW w:w="290" w:type="pct"/>
          </w:tcPr>
          <w:p w14:paraId="2518DEEF" w14:textId="77777777" w:rsidR="00533C9B" w:rsidRPr="00EC5256" w:rsidRDefault="00533C9B" w:rsidP="00B3152E">
            <w:pPr>
              <w:pStyle w:val="ListParagraph1"/>
              <w:numPr>
                <w:ilvl w:val="0"/>
                <w:numId w:val="24"/>
              </w:numPr>
              <w:spacing w:after="0" w:line="240" w:lineRule="auto"/>
              <w:rPr>
                <w:rFonts w:ascii="Arial" w:hAnsi="Arial" w:cs="Arial"/>
                <w:szCs w:val="20"/>
                <w:lang w:val="fr-FR"/>
              </w:rPr>
            </w:pPr>
          </w:p>
        </w:tc>
        <w:tc>
          <w:tcPr>
            <w:tcW w:w="2299" w:type="pct"/>
          </w:tcPr>
          <w:p w14:paraId="462D48B9" w14:textId="6E2DB8EA" w:rsidR="00533C9B" w:rsidRPr="00EC5256" w:rsidRDefault="00533C9B" w:rsidP="00533C9B">
            <w:pPr>
              <w:rPr>
                <w:rFonts w:ascii="Arial" w:hAnsi="Arial" w:cs="Arial"/>
                <w:szCs w:val="20"/>
                <w:highlight w:val="yellow"/>
                <w:lang w:val="fr-FR"/>
              </w:rPr>
            </w:pPr>
            <w:r w:rsidRPr="00EC5256">
              <w:rPr>
                <w:lang w:val="fr-FR"/>
              </w:rPr>
              <w:t>Contraceptifs injectables</w:t>
            </w:r>
          </w:p>
        </w:tc>
        <w:tc>
          <w:tcPr>
            <w:tcW w:w="1070" w:type="pct"/>
          </w:tcPr>
          <w:p w14:paraId="524BA923" w14:textId="77777777" w:rsidR="00533C9B" w:rsidRPr="00EC5256" w:rsidRDefault="00533C9B" w:rsidP="00533C9B">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3BA48BF1" w14:textId="77777777" w:rsidR="00533C9B" w:rsidRPr="00EC5256" w:rsidRDefault="00533C9B" w:rsidP="00533C9B">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3299696E" w14:textId="77777777" w:rsidR="00533C9B" w:rsidRPr="00EC5256" w:rsidRDefault="00533C9B" w:rsidP="00533C9B">
            <w:pPr>
              <w:pStyle w:val="ListParagraph1"/>
              <w:rPr>
                <w:rFonts w:ascii="Arial" w:eastAsia="Times New Roman" w:hAnsi="Arial" w:cs="Arial"/>
                <w:color w:val="000000"/>
                <w:szCs w:val="20"/>
                <w:lang w:val="fr-FR" w:bidi="hi-IN"/>
              </w:rPr>
            </w:pPr>
          </w:p>
        </w:tc>
      </w:tr>
      <w:tr w:rsidR="00533C9B" w:rsidRPr="002D084C" w14:paraId="5877E3E9" w14:textId="77777777" w:rsidTr="002D046B">
        <w:tblPrEx>
          <w:jc w:val="left"/>
        </w:tblPrEx>
        <w:trPr>
          <w:trHeight w:val="20"/>
        </w:trPr>
        <w:tc>
          <w:tcPr>
            <w:tcW w:w="290" w:type="pct"/>
          </w:tcPr>
          <w:p w14:paraId="1FC0C64F" w14:textId="77777777" w:rsidR="00533C9B" w:rsidRPr="00EC5256" w:rsidRDefault="00533C9B" w:rsidP="00B3152E">
            <w:pPr>
              <w:pStyle w:val="ListParagraph1"/>
              <w:numPr>
                <w:ilvl w:val="0"/>
                <w:numId w:val="24"/>
              </w:numPr>
              <w:spacing w:after="0" w:line="240" w:lineRule="auto"/>
              <w:rPr>
                <w:rFonts w:ascii="Arial" w:hAnsi="Arial" w:cs="Arial"/>
                <w:szCs w:val="20"/>
                <w:lang w:val="fr-FR"/>
              </w:rPr>
            </w:pPr>
          </w:p>
        </w:tc>
        <w:tc>
          <w:tcPr>
            <w:tcW w:w="2299" w:type="pct"/>
          </w:tcPr>
          <w:p w14:paraId="4184787A" w14:textId="25FFEEB3" w:rsidR="00533C9B" w:rsidRPr="00EC5256" w:rsidRDefault="00533C9B" w:rsidP="00533C9B">
            <w:pPr>
              <w:rPr>
                <w:rFonts w:ascii="Arial" w:hAnsi="Arial" w:cs="Arial"/>
                <w:szCs w:val="20"/>
                <w:highlight w:val="yellow"/>
                <w:lang w:val="fr-FR"/>
              </w:rPr>
            </w:pPr>
            <w:r w:rsidRPr="00EC5256">
              <w:rPr>
                <w:lang w:val="fr-FR"/>
              </w:rPr>
              <w:t>Implants</w:t>
            </w:r>
          </w:p>
        </w:tc>
        <w:tc>
          <w:tcPr>
            <w:tcW w:w="1070" w:type="pct"/>
          </w:tcPr>
          <w:p w14:paraId="120EA781" w14:textId="77777777" w:rsidR="00533C9B" w:rsidRPr="00EC5256" w:rsidRDefault="00533C9B" w:rsidP="00533C9B">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573CC8C4" w14:textId="77777777" w:rsidR="00533C9B" w:rsidRPr="00EC5256" w:rsidRDefault="00533C9B" w:rsidP="00533C9B">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51EEFD4A" w14:textId="77777777" w:rsidR="00533C9B" w:rsidRPr="00EC5256" w:rsidRDefault="00533C9B" w:rsidP="00533C9B">
            <w:pPr>
              <w:pStyle w:val="ListParagraph1"/>
              <w:rPr>
                <w:rFonts w:ascii="Arial" w:eastAsia="Times New Roman" w:hAnsi="Arial" w:cs="Arial"/>
                <w:color w:val="000000"/>
                <w:szCs w:val="20"/>
                <w:lang w:val="fr-FR" w:bidi="hi-IN"/>
              </w:rPr>
            </w:pPr>
          </w:p>
        </w:tc>
      </w:tr>
      <w:tr w:rsidR="00533C9B" w:rsidRPr="002D084C" w14:paraId="1C90B052" w14:textId="77777777" w:rsidTr="002D046B">
        <w:tblPrEx>
          <w:jc w:val="left"/>
        </w:tblPrEx>
        <w:trPr>
          <w:trHeight w:val="20"/>
        </w:trPr>
        <w:tc>
          <w:tcPr>
            <w:tcW w:w="290" w:type="pct"/>
          </w:tcPr>
          <w:p w14:paraId="0A6F4E4B" w14:textId="77777777" w:rsidR="00533C9B" w:rsidRPr="00EC5256" w:rsidRDefault="00533C9B" w:rsidP="00B3152E">
            <w:pPr>
              <w:pStyle w:val="ListParagraph1"/>
              <w:numPr>
                <w:ilvl w:val="0"/>
                <w:numId w:val="24"/>
              </w:numPr>
              <w:spacing w:after="0" w:line="240" w:lineRule="auto"/>
              <w:rPr>
                <w:rFonts w:ascii="Arial" w:hAnsi="Arial" w:cs="Arial"/>
                <w:szCs w:val="20"/>
                <w:lang w:val="fr-FR"/>
              </w:rPr>
            </w:pPr>
          </w:p>
        </w:tc>
        <w:tc>
          <w:tcPr>
            <w:tcW w:w="2299" w:type="pct"/>
          </w:tcPr>
          <w:p w14:paraId="6B1B5541" w14:textId="16B64229" w:rsidR="00533C9B" w:rsidRPr="00EC5256" w:rsidRDefault="00576FE4" w:rsidP="00533C9B">
            <w:pPr>
              <w:rPr>
                <w:rFonts w:ascii="Arial" w:hAnsi="Arial" w:cs="Arial"/>
                <w:szCs w:val="20"/>
                <w:highlight w:val="yellow"/>
                <w:lang w:val="fr-FR"/>
              </w:rPr>
            </w:pPr>
            <w:r w:rsidRPr="00EC5256">
              <w:rPr>
                <w:lang w:val="fr-FR"/>
              </w:rPr>
              <w:t>Contraceptifs oraux</w:t>
            </w:r>
          </w:p>
        </w:tc>
        <w:tc>
          <w:tcPr>
            <w:tcW w:w="1070" w:type="pct"/>
          </w:tcPr>
          <w:p w14:paraId="12A29FCB" w14:textId="77777777" w:rsidR="00533C9B" w:rsidRPr="00EC5256" w:rsidRDefault="00533C9B" w:rsidP="00533C9B">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03D8E7EC" w14:textId="77777777" w:rsidR="00533C9B" w:rsidRPr="00EC5256" w:rsidRDefault="00533C9B" w:rsidP="00533C9B">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3345EC8D" w14:textId="77777777" w:rsidR="00533C9B" w:rsidRPr="00EC5256" w:rsidRDefault="00533C9B" w:rsidP="00533C9B">
            <w:pPr>
              <w:pStyle w:val="ListParagraph1"/>
              <w:rPr>
                <w:rFonts w:ascii="Arial" w:eastAsia="Times New Roman" w:hAnsi="Arial" w:cs="Arial"/>
                <w:color w:val="000000"/>
                <w:szCs w:val="20"/>
                <w:lang w:val="fr-FR" w:bidi="hi-IN"/>
              </w:rPr>
            </w:pPr>
          </w:p>
        </w:tc>
      </w:tr>
    </w:tbl>
    <w:p w14:paraId="7EC37D4F" w14:textId="155C29BB" w:rsidR="004F5DCE" w:rsidRPr="00EC5256" w:rsidRDefault="004F5DCE" w:rsidP="004F5DCE">
      <w:pPr>
        <w:rPr>
          <w:rFonts w:ascii="Arial" w:hAnsi="Arial" w:cs="Arial"/>
          <w:lang w:val="fr-FR"/>
        </w:rPr>
      </w:pPr>
    </w:p>
    <w:p w14:paraId="310837F8" w14:textId="77777777" w:rsidR="0027266C" w:rsidRDefault="0027266C" w:rsidP="00A51228">
      <w:pPr>
        <w:keepNext/>
        <w:widowControl w:val="0"/>
        <w:suppressAutoHyphens/>
        <w:jc w:val="center"/>
        <w:outlineLvl w:val="1"/>
        <w:rPr>
          <w:rFonts w:ascii="Calibri" w:eastAsia="Arial Narrow" w:hAnsi="Calibri" w:cs="Calibri"/>
          <w:b/>
          <w:bCs/>
          <w:sz w:val="24"/>
          <w:szCs w:val="24"/>
          <w:lang w:val="fr-FR" w:bidi="hi-IN"/>
        </w:rPr>
      </w:pPr>
    </w:p>
    <w:p w14:paraId="178818B0" w14:textId="1F6CEE8C" w:rsidR="00A51228" w:rsidRPr="00EC5256" w:rsidRDefault="00A51228" w:rsidP="00A51228">
      <w:pPr>
        <w:keepNext/>
        <w:widowControl w:val="0"/>
        <w:suppressAutoHyphens/>
        <w:jc w:val="center"/>
        <w:outlineLvl w:val="1"/>
        <w:rPr>
          <w:rFonts w:ascii="Calibri" w:eastAsia="Arial Narrow" w:hAnsi="Calibri" w:cs="Calibri"/>
          <w:b/>
          <w:bCs/>
          <w:sz w:val="24"/>
          <w:szCs w:val="24"/>
          <w:cs/>
          <w:lang w:val="fr-FR" w:bidi="hi-IN"/>
        </w:rPr>
      </w:pPr>
      <w:r w:rsidRPr="00EC5256">
        <w:rPr>
          <w:rFonts w:ascii="Calibri" w:eastAsia="Arial Narrow" w:hAnsi="Calibri" w:cs="Calibri"/>
          <w:b/>
          <w:bCs/>
          <w:sz w:val="24"/>
          <w:szCs w:val="24"/>
          <w:lang w:val="fr-FR" w:bidi="hi-IN"/>
        </w:rPr>
        <w:t>SECTION 8 : FOURNITURE ET SUIVI DES SERVICES DU PF</w:t>
      </w:r>
    </w:p>
    <w:p w14:paraId="2CAB3F87" w14:textId="41027D27" w:rsidR="004F5DCE" w:rsidRPr="00EC5256" w:rsidRDefault="004F5DCE" w:rsidP="004F5DCE">
      <w:pPr>
        <w:keepNext/>
        <w:widowControl w:val="0"/>
        <w:suppressAutoHyphens/>
        <w:jc w:val="center"/>
        <w:outlineLvl w:val="1"/>
        <w:rPr>
          <w:rFonts w:ascii="Calibri" w:eastAsia="Arial Narrow" w:hAnsi="Calibri" w:cs="Calibri"/>
          <w:b/>
          <w:bCs/>
          <w:sz w:val="20"/>
          <w:szCs w:val="20"/>
          <w:cs/>
          <w:lang w:val="fr-FR" w:bidi="hi-IN"/>
        </w:rPr>
      </w:pPr>
    </w:p>
    <w:tbl>
      <w:tblPr>
        <w:tblStyle w:val="TableGrid"/>
        <w:tblW w:w="5004" w:type="pct"/>
        <w:jc w:val="center"/>
        <w:tblLayout w:type="fixed"/>
        <w:tblLook w:val="04A0" w:firstRow="1" w:lastRow="0" w:firstColumn="1" w:lastColumn="0" w:noHBand="0" w:noVBand="1"/>
      </w:tblPr>
      <w:tblGrid>
        <w:gridCol w:w="845"/>
        <w:gridCol w:w="1873"/>
        <w:gridCol w:w="1397"/>
        <w:gridCol w:w="1294"/>
        <w:gridCol w:w="8"/>
        <w:gridCol w:w="1122"/>
        <w:gridCol w:w="161"/>
        <w:gridCol w:w="961"/>
        <w:gridCol w:w="1038"/>
        <w:gridCol w:w="40"/>
        <w:gridCol w:w="998"/>
        <w:gridCol w:w="38"/>
        <w:gridCol w:w="711"/>
      </w:tblGrid>
      <w:tr w:rsidR="00A51228" w:rsidRPr="002D084C" w14:paraId="34182211" w14:textId="77777777" w:rsidTr="00EC5256">
        <w:trPr>
          <w:trHeight w:val="233"/>
          <w:tblHeader/>
          <w:jc w:val="center"/>
        </w:trPr>
        <w:tc>
          <w:tcPr>
            <w:tcW w:w="403" w:type="pct"/>
            <w:shd w:val="clear" w:color="auto" w:fill="BFBFBF" w:themeFill="background1" w:themeFillShade="BF"/>
            <w:vAlign w:val="center"/>
          </w:tcPr>
          <w:p w14:paraId="40B0F363" w14:textId="4EEEBD38" w:rsidR="00A51228" w:rsidRPr="00EC5256" w:rsidRDefault="0027266C" w:rsidP="00A51228">
            <w:pPr>
              <w:tabs>
                <w:tab w:val="left" w:pos="-720"/>
              </w:tabs>
              <w:suppressAutoHyphens/>
              <w:jc w:val="center"/>
              <w:rPr>
                <w:rFonts w:ascii="Arial" w:hAnsi="Arial" w:cs="Arial"/>
                <w:b/>
                <w:spacing w:val="-2"/>
                <w:szCs w:val="20"/>
                <w:rtl/>
                <w:cs/>
                <w:lang w:val="fr-FR"/>
              </w:rPr>
            </w:pPr>
            <w:r>
              <w:rPr>
                <w:rFonts w:ascii="Calibri" w:eastAsia="Arial Narrow" w:hAnsi="Calibri" w:cs="Calibri"/>
                <w:b/>
                <w:bCs/>
                <w:spacing w:val="-2"/>
                <w:szCs w:val="20"/>
                <w:lang w:val="fr-FR" w:bidi="hi-IN"/>
              </w:rPr>
              <w:t>#</w:t>
            </w:r>
          </w:p>
        </w:tc>
        <w:tc>
          <w:tcPr>
            <w:tcW w:w="2180" w:type="pct"/>
            <w:gridSpan w:val="4"/>
            <w:shd w:val="clear" w:color="auto" w:fill="BFBFBF" w:themeFill="background1" w:themeFillShade="BF"/>
            <w:vAlign w:val="center"/>
          </w:tcPr>
          <w:p w14:paraId="5F75F288" w14:textId="4D49905A" w:rsidR="00A51228" w:rsidRPr="00EC5256" w:rsidRDefault="00A51228" w:rsidP="00A51228">
            <w:pPr>
              <w:suppressAutoHyphens/>
              <w:rPr>
                <w:rFonts w:ascii="Arial" w:hAnsi="Arial" w:cs="Arial"/>
                <w:b/>
                <w:spacing w:val="-2"/>
                <w:szCs w:val="20"/>
                <w:rtl/>
                <w:cs/>
                <w:lang w:val="fr-FR"/>
              </w:rPr>
            </w:pPr>
            <w:r w:rsidRPr="00EC5256">
              <w:rPr>
                <w:rFonts w:ascii="Calibri" w:eastAsia="Arial Narrow" w:hAnsi="Calibri" w:cs="Calibri"/>
                <w:b/>
                <w:bCs/>
                <w:spacing w:val="-2"/>
                <w:szCs w:val="20"/>
                <w:lang w:val="fr-FR" w:bidi="hi-IN"/>
              </w:rPr>
              <w:t>QUESTIONS ET FILTRES</w:t>
            </w:r>
          </w:p>
        </w:tc>
        <w:tc>
          <w:tcPr>
            <w:tcW w:w="2078" w:type="pct"/>
            <w:gridSpan w:val="7"/>
            <w:shd w:val="clear" w:color="auto" w:fill="BFBFBF" w:themeFill="background1" w:themeFillShade="BF"/>
            <w:vAlign w:val="center"/>
          </w:tcPr>
          <w:p w14:paraId="4AE635E1" w14:textId="4C65D1F9" w:rsidR="00A51228" w:rsidRPr="00EC5256" w:rsidRDefault="00A51228" w:rsidP="00A51228">
            <w:pPr>
              <w:keepNext/>
              <w:widowControl w:val="0"/>
              <w:tabs>
                <w:tab w:val="left" w:pos="0"/>
              </w:tabs>
              <w:suppressAutoHyphens/>
              <w:outlineLvl w:val="1"/>
              <w:rPr>
                <w:rFonts w:ascii="Arial" w:eastAsia="Times New Roman" w:hAnsi="Arial" w:cs="Arial"/>
                <w:b/>
                <w:spacing w:val="-2"/>
                <w:szCs w:val="20"/>
                <w:lang w:val="fr-FR"/>
              </w:rPr>
            </w:pPr>
            <w:r w:rsidRPr="00EC5256">
              <w:rPr>
                <w:rFonts w:ascii="Calibri" w:eastAsia="Times New Roman" w:hAnsi="Calibri" w:cs="Calibri"/>
                <w:b/>
                <w:bCs/>
                <w:spacing w:val="-2"/>
                <w:szCs w:val="20"/>
                <w:lang w:val="fr-FR" w:bidi="hi-IN"/>
              </w:rPr>
              <w:t>CODAGE</w:t>
            </w:r>
          </w:p>
        </w:tc>
        <w:tc>
          <w:tcPr>
            <w:tcW w:w="339" w:type="pct"/>
            <w:shd w:val="clear" w:color="auto" w:fill="BFBFBF" w:themeFill="background1" w:themeFillShade="BF"/>
            <w:vAlign w:val="center"/>
          </w:tcPr>
          <w:p w14:paraId="7CADD6D8" w14:textId="05B185F0" w:rsidR="00A51228" w:rsidRPr="00EC5256" w:rsidRDefault="00A51228" w:rsidP="00A51228">
            <w:pPr>
              <w:suppressAutoHyphens/>
              <w:ind w:left="-78" w:right="-102"/>
              <w:jc w:val="center"/>
              <w:rPr>
                <w:rFonts w:ascii="Arial" w:hAnsi="Arial" w:cs="Arial"/>
                <w:b/>
                <w:spacing w:val="-2"/>
                <w:szCs w:val="20"/>
                <w:lang w:val="fr-FR"/>
              </w:rPr>
            </w:pPr>
            <w:r w:rsidRPr="00EC5256">
              <w:rPr>
                <w:rFonts w:ascii="Calibri" w:eastAsia="Arial Narrow" w:hAnsi="Calibri" w:cs="Calibri"/>
                <w:b/>
                <w:bCs/>
                <w:spacing w:val="-2"/>
                <w:szCs w:val="20"/>
                <w:lang w:val="fr-FR" w:bidi="hi-IN"/>
              </w:rPr>
              <w:t>PASSEZ À</w:t>
            </w:r>
          </w:p>
        </w:tc>
      </w:tr>
      <w:tr w:rsidR="00A51228" w:rsidRPr="002D084C" w14:paraId="6FEE1CC5" w14:textId="77777777" w:rsidTr="00EC5256">
        <w:tblPrEx>
          <w:jc w:val="left"/>
        </w:tblPrEx>
        <w:trPr>
          <w:trHeight w:val="747"/>
        </w:trPr>
        <w:tc>
          <w:tcPr>
            <w:tcW w:w="403" w:type="pct"/>
            <w:shd w:val="clear" w:color="auto" w:fill="auto"/>
          </w:tcPr>
          <w:p w14:paraId="02D5529C" w14:textId="77777777" w:rsidR="00A51228" w:rsidRPr="00EC5256" w:rsidRDefault="00A51228" w:rsidP="00A51228">
            <w:pPr>
              <w:jc w:val="center"/>
              <w:rPr>
                <w:rFonts w:ascii="Arial" w:hAnsi="Arial" w:cs="Arial"/>
                <w:b/>
                <w:bCs/>
                <w:szCs w:val="20"/>
                <w:lang w:val="fr-FR"/>
              </w:rPr>
            </w:pPr>
          </w:p>
        </w:tc>
        <w:tc>
          <w:tcPr>
            <w:tcW w:w="893" w:type="pct"/>
            <w:shd w:val="clear" w:color="auto" w:fill="auto"/>
            <w:vAlign w:val="center"/>
          </w:tcPr>
          <w:p w14:paraId="4CCEEB69" w14:textId="5390CB76" w:rsidR="00A51228" w:rsidRPr="00EC5256" w:rsidRDefault="00A51228" w:rsidP="00A51228">
            <w:pPr>
              <w:suppressAutoHyphens/>
              <w:rPr>
                <w:rFonts w:ascii="Arial" w:hAnsi="Arial" w:cs="Arial"/>
                <w:b/>
                <w:bCs/>
                <w:spacing w:val="-2"/>
                <w:szCs w:val="20"/>
                <w:lang w:val="fr-FR"/>
              </w:rPr>
            </w:pPr>
            <w:r w:rsidRPr="00EC5256">
              <w:rPr>
                <w:rFonts w:ascii="Calibri" w:hAnsi="Calibri" w:cs="Calibri"/>
                <w:b/>
                <w:bCs/>
                <w:spacing w:val="-2"/>
                <w:szCs w:val="20"/>
                <w:lang w:val="fr-FR"/>
              </w:rPr>
              <w:t>Services de PF</w:t>
            </w:r>
          </w:p>
        </w:tc>
        <w:tc>
          <w:tcPr>
            <w:tcW w:w="666" w:type="pct"/>
            <w:shd w:val="clear" w:color="auto" w:fill="auto"/>
          </w:tcPr>
          <w:p w14:paraId="3929F297" w14:textId="5A2B2304" w:rsidR="00A51228" w:rsidRPr="00EC5256" w:rsidRDefault="00A51228" w:rsidP="00A51228">
            <w:pPr>
              <w:rPr>
                <w:rFonts w:ascii="Arial" w:hAnsi="Arial" w:cs="Arial"/>
                <w:b/>
                <w:bCs/>
                <w:szCs w:val="20"/>
                <w:lang w:val="fr-FR"/>
              </w:rPr>
            </w:pPr>
            <w:r w:rsidRPr="00EC5256">
              <w:rPr>
                <w:rFonts w:ascii="Calibri" w:hAnsi="Calibri" w:cs="Calibri"/>
                <w:b/>
                <w:bCs/>
                <w:szCs w:val="20"/>
                <w:lang w:val="fr-FR"/>
              </w:rPr>
              <w:t xml:space="preserve">801. </w:t>
            </w:r>
            <w:r w:rsidR="003653EB" w:rsidRPr="00EC5256">
              <w:rPr>
                <w:rFonts w:ascii="Calibri" w:hAnsi="Calibri" w:cs="Calibri"/>
                <w:b/>
                <w:bCs/>
                <w:szCs w:val="20"/>
                <w:lang w:val="fr-FR"/>
              </w:rPr>
              <w:t>N</w:t>
            </w:r>
            <w:r w:rsidR="0027266C">
              <w:rPr>
                <w:rFonts w:ascii="Calibri" w:hAnsi="Calibri" w:cs="Calibri"/>
                <w:b/>
                <w:bCs/>
                <w:szCs w:val="20"/>
                <w:lang w:val="fr-FR"/>
              </w:rPr>
              <w:t>om</w:t>
            </w:r>
            <w:r w:rsidRPr="00EC5256">
              <w:rPr>
                <w:rFonts w:ascii="Calibri" w:hAnsi="Calibri" w:cs="Calibri"/>
                <w:b/>
                <w:bCs/>
                <w:szCs w:val="20"/>
                <w:lang w:val="fr-FR"/>
              </w:rPr>
              <w:t>bre total de visites de PF (</w:t>
            </w:r>
            <w:r w:rsidR="00F60929" w:rsidRPr="00EC5256">
              <w:rPr>
                <w:rFonts w:ascii="Calibri" w:hAnsi="Calibri" w:cs="Calibri"/>
                <w:b/>
                <w:bCs/>
                <w:szCs w:val="20"/>
                <w:lang w:val="fr-FR"/>
              </w:rPr>
              <w:t>No</w:t>
            </w:r>
            <w:r w:rsidRPr="00EC5256">
              <w:rPr>
                <w:rFonts w:ascii="Calibri" w:hAnsi="Calibri" w:cs="Calibri"/>
                <w:b/>
                <w:bCs/>
                <w:szCs w:val="20"/>
                <w:lang w:val="fr-FR"/>
              </w:rPr>
              <w:t>uvelles et continues) au cours du dernier mois achevé pour chaque méthode</w:t>
            </w:r>
          </w:p>
        </w:tc>
        <w:tc>
          <w:tcPr>
            <w:tcW w:w="617" w:type="pct"/>
            <w:shd w:val="clear" w:color="auto" w:fill="auto"/>
          </w:tcPr>
          <w:p w14:paraId="194C545D" w14:textId="4450E1DD" w:rsidR="00A51228" w:rsidRPr="00EC5256" w:rsidRDefault="00A51228" w:rsidP="00A51228">
            <w:pPr>
              <w:rPr>
                <w:rFonts w:ascii="Arial" w:hAnsi="Arial" w:cs="Arial"/>
                <w:b/>
                <w:bCs/>
                <w:szCs w:val="20"/>
                <w:lang w:val="fr-FR"/>
              </w:rPr>
            </w:pPr>
            <w:r w:rsidRPr="00EC5256">
              <w:rPr>
                <w:rFonts w:ascii="Calibri" w:hAnsi="Calibri" w:cs="Calibri"/>
                <w:b/>
                <w:bCs/>
                <w:szCs w:val="20"/>
                <w:lang w:val="fr-FR"/>
              </w:rPr>
              <w:t xml:space="preserve">802. </w:t>
            </w:r>
            <w:r w:rsidR="003653EB" w:rsidRPr="00EC5256">
              <w:rPr>
                <w:rFonts w:ascii="Calibri" w:hAnsi="Calibri" w:cs="Calibri"/>
                <w:b/>
                <w:bCs/>
                <w:szCs w:val="20"/>
                <w:lang w:val="fr-FR"/>
              </w:rPr>
              <w:t>N</w:t>
            </w:r>
            <w:r w:rsidR="00872119">
              <w:rPr>
                <w:rFonts w:ascii="Calibri" w:hAnsi="Calibri" w:cs="Calibri"/>
                <w:b/>
                <w:bCs/>
                <w:szCs w:val="20"/>
                <w:lang w:val="fr-FR"/>
              </w:rPr>
              <w:t>om</w:t>
            </w:r>
            <w:r w:rsidRPr="00EC5256">
              <w:rPr>
                <w:rFonts w:ascii="Calibri" w:hAnsi="Calibri" w:cs="Calibri"/>
                <w:b/>
                <w:bCs/>
                <w:szCs w:val="20"/>
                <w:lang w:val="fr-FR"/>
              </w:rPr>
              <w:t xml:space="preserve">bre de </w:t>
            </w:r>
            <w:r w:rsidR="00872119">
              <w:rPr>
                <w:rFonts w:ascii="Calibri" w:hAnsi="Calibri" w:cs="Calibri"/>
                <w:b/>
                <w:bCs/>
                <w:szCs w:val="20"/>
                <w:lang w:val="fr-FR"/>
              </w:rPr>
              <w:t>n</w:t>
            </w:r>
            <w:r w:rsidR="00F60929" w:rsidRPr="00EC5256">
              <w:rPr>
                <w:rFonts w:ascii="Calibri" w:hAnsi="Calibri" w:cs="Calibri"/>
                <w:b/>
                <w:bCs/>
                <w:szCs w:val="20"/>
                <w:lang w:val="fr-FR"/>
              </w:rPr>
              <w:t>o</w:t>
            </w:r>
            <w:r w:rsidRPr="00EC5256">
              <w:rPr>
                <w:rFonts w:ascii="Calibri" w:hAnsi="Calibri" w:cs="Calibri"/>
                <w:b/>
                <w:bCs/>
                <w:szCs w:val="20"/>
                <w:lang w:val="fr-FR"/>
              </w:rPr>
              <w:t>uvelles clientes ayant reçu des services de PF au cours du dernier mois achevé pour chaque méthode</w:t>
            </w:r>
          </w:p>
        </w:tc>
        <w:tc>
          <w:tcPr>
            <w:tcW w:w="616" w:type="pct"/>
            <w:gridSpan w:val="3"/>
            <w:shd w:val="clear" w:color="auto" w:fill="auto"/>
          </w:tcPr>
          <w:p w14:paraId="204D2E88" w14:textId="6DF5B8F1" w:rsidR="00A51228" w:rsidRPr="00EC5256" w:rsidRDefault="00A51228" w:rsidP="00A51228">
            <w:pPr>
              <w:rPr>
                <w:rFonts w:ascii="Arial" w:hAnsi="Arial" w:cs="Arial"/>
                <w:b/>
                <w:bCs/>
                <w:szCs w:val="20"/>
                <w:lang w:val="fr-FR"/>
              </w:rPr>
            </w:pPr>
            <w:r w:rsidRPr="00EC5256">
              <w:rPr>
                <w:rFonts w:ascii="Calibri" w:hAnsi="Calibri" w:cs="Calibri"/>
                <w:b/>
                <w:bCs/>
                <w:szCs w:val="20"/>
                <w:lang w:val="fr-FR"/>
              </w:rPr>
              <w:t xml:space="preserve">803. </w:t>
            </w:r>
            <w:r w:rsidR="003653EB" w:rsidRPr="00EC5256">
              <w:rPr>
                <w:rFonts w:ascii="Calibri" w:hAnsi="Calibri" w:cs="Calibri"/>
                <w:b/>
                <w:bCs/>
                <w:szCs w:val="20"/>
                <w:lang w:val="fr-FR"/>
              </w:rPr>
              <w:t>N</w:t>
            </w:r>
            <w:r w:rsidR="00872119">
              <w:rPr>
                <w:rFonts w:ascii="Calibri" w:hAnsi="Calibri" w:cs="Calibri"/>
                <w:b/>
                <w:bCs/>
                <w:szCs w:val="20"/>
                <w:lang w:val="fr-FR"/>
              </w:rPr>
              <w:t>om</w:t>
            </w:r>
            <w:r w:rsidRPr="00EC5256">
              <w:rPr>
                <w:rFonts w:ascii="Calibri" w:hAnsi="Calibri" w:cs="Calibri"/>
                <w:b/>
                <w:bCs/>
                <w:szCs w:val="20"/>
                <w:lang w:val="fr-FR"/>
              </w:rPr>
              <w:t>bre total de produits de PF fournis au cours du dernier mois achevé pour chaque méthode</w:t>
            </w:r>
          </w:p>
        </w:tc>
        <w:tc>
          <w:tcPr>
            <w:tcW w:w="972" w:type="pct"/>
            <w:gridSpan w:val="3"/>
            <w:shd w:val="clear" w:color="auto" w:fill="auto"/>
          </w:tcPr>
          <w:p w14:paraId="4BFEDA77" w14:textId="05726306" w:rsidR="00A51228" w:rsidRPr="00EC5256" w:rsidRDefault="00A51228" w:rsidP="00A51228">
            <w:pPr>
              <w:rPr>
                <w:rFonts w:ascii="Arial" w:hAnsi="Arial" w:cs="Arial"/>
                <w:b/>
                <w:bCs/>
                <w:szCs w:val="20"/>
                <w:lang w:val="fr-FR"/>
              </w:rPr>
            </w:pPr>
            <w:r w:rsidRPr="00EC5256">
              <w:rPr>
                <w:rFonts w:ascii="Calibri" w:hAnsi="Calibri" w:cs="Calibri"/>
                <w:b/>
                <w:bCs/>
                <w:szCs w:val="20"/>
                <w:lang w:val="fr-FR"/>
              </w:rPr>
              <w:t>804. Période de référence (date)</w:t>
            </w:r>
          </w:p>
        </w:tc>
        <w:tc>
          <w:tcPr>
            <w:tcW w:w="494" w:type="pct"/>
            <w:gridSpan w:val="2"/>
            <w:shd w:val="clear" w:color="auto" w:fill="auto"/>
          </w:tcPr>
          <w:p w14:paraId="0B0FF6E1" w14:textId="06C4F7B4" w:rsidR="00A51228" w:rsidRPr="00EC5256" w:rsidRDefault="00A51228" w:rsidP="00A51228">
            <w:pPr>
              <w:rPr>
                <w:rFonts w:ascii="Arial" w:hAnsi="Arial" w:cs="Arial"/>
                <w:b/>
                <w:bCs/>
                <w:szCs w:val="20"/>
                <w:lang w:val="fr-FR"/>
              </w:rPr>
            </w:pPr>
            <w:r w:rsidRPr="00EC5256">
              <w:rPr>
                <w:rFonts w:ascii="Calibri" w:hAnsi="Calibri" w:cs="Calibri"/>
                <w:b/>
                <w:bCs/>
                <w:szCs w:val="20"/>
                <w:lang w:val="fr-FR"/>
              </w:rPr>
              <w:t xml:space="preserve">805. </w:t>
            </w:r>
            <w:r w:rsidR="003653EB" w:rsidRPr="00EC5256">
              <w:rPr>
                <w:rFonts w:ascii="Calibri" w:hAnsi="Calibri" w:cs="Calibri"/>
                <w:b/>
                <w:bCs/>
                <w:szCs w:val="20"/>
                <w:lang w:val="fr-FR"/>
              </w:rPr>
              <w:t>N</w:t>
            </w:r>
            <w:r w:rsidR="00872119">
              <w:rPr>
                <w:rFonts w:ascii="Calibri" w:hAnsi="Calibri" w:cs="Calibri"/>
                <w:b/>
                <w:bCs/>
                <w:szCs w:val="20"/>
                <w:lang w:val="fr-FR"/>
              </w:rPr>
              <w:t>om</w:t>
            </w:r>
            <w:r w:rsidRPr="00EC5256">
              <w:rPr>
                <w:rFonts w:ascii="Calibri" w:hAnsi="Calibri" w:cs="Calibri"/>
                <w:b/>
                <w:bCs/>
                <w:szCs w:val="20"/>
                <w:lang w:val="fr-FR"/>
              </w:rPr>
              <w:t xml:space="preserve"> du registre</w:t>
            </w:r>
          </w:p>
        </w:tc>
        <w:tc>
          <w:tcPr>
            <w:tcW w:w="339" w:type="pct"/>
            <w:vMerge w:val="restart"/>
            <w:shd w:val="clear" w:color="auto" w:fill="auto"/>
          </w:tcPr>
          <w:p w14:paraId="7E7EBB93" w14:textId="77777777" w:rsidR="00A51228" w:rsidRPr="00EC5256" w:rsidRDefault="00A51228" w:rsidP="00A51228">
            <w:pPr>
              <w:rPr>
                <w:rFonts w:ascii="Arial" w:hAnsi="Arial" w:cs="Arial"/>
                <w:b/>
                <w:bCs/>
                <w:szCs w:val="20"/>
                <w:lang w:val="fr-FR"/>
              </w:rPr>
            </w:pPr>
          </w:p>
          <w:p w14:paraId="5EEEEC30" w14:textId="77777777" w:rsidR="00A51228" w:rsidRPr="00EC5256" w:rsidRDefault="00A51228" w:rsidP="00A51228">
            <w:pPr>
              <w:rPr>
                <w:rFonts w:ascii="Arial" w:hAnsi="Arial" w:cs="Arial"/>
                <w:b/>
                <w:bCs/>
                <w:szCs w:val="20"/>
                <w:lang w:val="fr-FR"/>
              </w:rPr>
            </w:pPr>
          </w:p>
          <w:p w14:paraId="0EE7DBF6" w14:textId="77777777" w:rsidR="00A51228" w:rsidRPr="00EC5256" w:rsidRDefault="00A51228" w:rsidP="00A51228">
            <w:pPr>
              <w:rPr>
                <w:rFonts w:ascii="Arial" w:hAnsi="Arial" w:cs="Arial"/>
                <w:b/>
                <w:bCs/>
                <w:szCs w:val="20"/>
                <w:lang w:val="fr-FR"/>
              </w:rPr>
            </w:pPr>
          </w:p>
        </w:tc>
      </w:tr>
      <w:tr w:rsidR="002C5B89" w:rsidRPr="002D084C" w14:paraId="45A74F98" w14:textId="77777777" w:rsidTr="00EC5256">
        <w:tblPrEx>
          <w:jc w:val="left"/>
        </w:tblPrEx>
        <w:trPr>
          <w:trHeight w:val="20"/>
        </w:trPr>
        <w:tc>
          <w:tcPr>
            <w:tcW w:w="403" w:type="pct"/>
          </w:tcPr>
          <w:p w14:paraId="1CD29872"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395B21E9" w14:textId="77777777" w:rsidR="002C5B89" w:rsidRPr="00EC5256" w:rsidRDefault="002C5B89" w:rsidP="002C5B89">
            <w:pPr>
              <w:rPr>
                <w:bCs/>
                <w:lang w:val="fr-FR"/>
              </w:rPr>
            </w:pPr>
            <w:r w:rsidRPr="00EC5256">
              <w:rPr>
                <w:bCs/>
                <w:lang w:val="fr-FR"/>
              </w:rPr>
              <w:t>Pilules</w:t>
            </w:r>
          </w:p>
          <w:p w14:paraId="562F1006" w14:textId="33680A2D" w:rsidR="002C5B89" w:rsidRPr="00EC5256" w:rsidRDefault="002C5B89" w:rsidP="002C5B89">
            <w:pPr>
              <w:rPr>
                <w:rFonts w:ascii="Arial" w:hAnsi="Arial" w:cs="Arial"/>
                <w:b/>
                <w:bCs/>
                <w:szCs w:val="20"/>
                <w:lang w:val="fr-FR"/>
              </w:rPr>
            </w:pPr>
          </w:p>
        </w:tc>
        <w:tc>
          <w:tcPr>
            <w:tcW w:w="666" w:type="pct"/>
          </w:tcPr>
          <w:p w14:paraId="6686A260" w14:textId="0665B817"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34752" behindDoc="0" locked="0" layoutInCell="1" allowOverlap="1" wp14:anchorId="039B72B4" wp14:editId="7D8C282C">
                      <wp:simplePos x="0" y="0"/>
                      <wp:positionH relativeFrom="margin">
                        <wp:posOffset>99695</wp:posOffset>
                      </wp:positionH>
                      <wp:positionV relativeFrom="margin">
                        <wp:posOffset>31750</wp:posOffset>
                      </wp:positionV>
                      <wp:extent cx="432435" cy="152400"/>
                      <wp:effectExtent l="0" t="0" r="24765" b="19050"/>
                      <wp:wrapSquare wrapText="bothSides"/>
                      <wp:docPr id="171" name="Group 171"/>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12" name="Group 1374230612"/>
                              <wpg:cNvGrpSpPr/>
                              <wpg:grpSpPr>
                                <a:xfrm>
                                  <a:off x="0" y="0"/>
                                  <a:ext cx="293370" cy="152400"/>
                                  <a:chOff x="8711" y="2856"/>
                                  <a:chExt cx="1080" cy="360"/>
                                </a:xfrm>
                              </wpg:grpSpPr>
                              <wps:wsp>
                                <wps:cNvPr id="137423061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1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15"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44A16E7" id="Group 171" o:spid="_x0000_s1026" style="position:absolute;margin-left:7.85pt;margin-top:2.5pt;width:34.05pt;height:12pt;z-index:25223475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">
                      <v:group id="Group 1374230612"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"/>
                      <w10:wrap type="square" anchorx="margin" anchory="margin"/>
                    </v:group>
                  </w:pict>
                </mc:Fallback>
              </mc:AlternateContent>
            </w:r>
          </w:p>
        </w:tc>
        <w:tc>
          <w:tcPr>
            <w:tcW w:w="617" w:type="pct"/>
          </w:tcPr>
          <w:p w14:paraId="561021CD" w14:textId="1AB52B29"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35776" behindDoc="0" locked="0" layoutInCell="1" allowOverlap="1" wp14:anchorId="04EE1673" wp14:editId="3CDFF3FF">
                      <wp:simplePos x="0" y="0"/>
                      <wp:positionH relativeFrom="margin">
                        <wp:posOffset>102235</wp:posOffset>
                      </wp:positionH>
                      <wp:positionV relativeFrom="margin">
                        <wp:posOffset>29845</wp:posOffset>
                      </wp:positionV>
                      <wp:extent cx="432435" cy="152400"/>
                      <wp:effectExtent l="0" t="0" r="24765" b="19050"/>
                      <wp:wrapSquare wrapText="bothSides"/>
                      <wp:docPr id="1374230616" name="Group 1374230616"/>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996265660" name="Group 996265660"/>
                              <wpg:cNvGrpSpPr/>
                              <wpg:grpSpPr>
                                <a:xfrm>
                                  <a:off x="0" y="0"/>
                                  <a:ext cx="293370" cy="152400"/>
                                  <a:chOff x="8711" y="2856"/>
                                  <a:chExt cx="1080" cy="360"/>
                                </a:xfrm>
                              </wpg:grpSpPr>
                              <wps:wsp>
                                <wps:cNvPr id="99626566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9626566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99626566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5DED7866" id="Group 1374230616" o:spid="_x0000_s1026" style="position:absolute;margin-left:8.05pt;margin-top:2.35pt;width:34.05pt;height:12pt;z-index:25223577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">
                      <v:group id="Group 996265660"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"/>
                      <w10:wrap type="square" anchorx="margin" anchory="margin"/>
                    </v:group>
                  </w:pict>
                </mc:Fallback>
              </mc:AlternateContent>
            </w:r>
          </w:p>
        </w:tc>
        <w:tc>
          <w:tcPr>
            <w:tcW w:w="616" w:type="pct"/>
            <w:gridSpan w:val="3"/>
          </w:tcPr>
          <w:p w14:paraId="43EDA903" w14:textId="27601E4F"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36800" behindDoc="0" locked="0" layoutInCell="1" allowOverlap="1" wp14:anchorId="76A05CA5" wp14:editId="010F0C13">
                      <wp:simplePos x="0" y="0"/>
                      <wp:positionH relativeFrom="margin">
                        <wp:posOffset>99695</wp:posOffset>
                      </wp:positionH>
                      <wp:positionV relativeFrom="margin">
                        <wp:posOffset>31750</wp:posOffset>
                      </wp:positionV>
                      <wp:extent cx="432435" cy="152400"/>
                      <wp:effectExtent l="0" t="0" r="24765" b="19050"/>
                      <wp:wrapSquare wrapText="bothSides"/>
                      <wp:docPr id="320" name="Group 32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21" name="Group 321"/>
                              <wpg:cNvGrpSpPr/>
                              <wpg:grpSpPr>
                                <a:xfrm>
                                  <a:off x="0" y="0"/>
                                  <a:ext cx="293370" cy="152400"/>
                                  <a:chOff x="8711" y="2856"/>
                                  <a:chExt cx="1080" cy="360"/>
                                </a:xfrm>
                              </wpg:grpSpPr>
                              <wps:wsp>
                                <wps:cNvPr id="32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2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2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3AA531E8" id="Group 320" o:spid="_x0000_s1026" style="position:absolute;margin-left:7.85pt;margin-top:2.5pt;width:34.05pt;height:12pt;z-index:25223680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">
                      <v:group id="Group 32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"/>
                      <w10:wrap type="square" anchorx="margin" anchory="margin"/>
                    </v:group>
                  </w:pict>
                </mc:Fallback>
              </mc:AlternateContent>
            </w:r>
          </w:p>
        </w:tc>
        <w:tc>
          <w:tcPr>
            <w:tcW w:w="972" w:type="pct"/>
            <w:gridSpan w:val="3"/>
          </w:tcPr>
          <w:p w14:paraId="484B3CDB"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096A76A7"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0BF6FDB7" w14:textId="54569705"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494" w:type="pct"/>
            <w:gridSpan w:val="2"/>
          </w:tcPr>
          <w:p w14:paraId="1D700E94"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6EEC06F9"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6FD47C09"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2C5B89" w:rsidRPr="002D084C" w14:paraId="0BCE03BA" w14:textId="77777777" w:rsidTr="00EC5256">
        <w:tblPrEx>
          <w:jc w:val="left"/>
        </w:tblPrEx>
        <w:trPr>
          <w:trHeight w:val="20"/>
        </w:trPr>
        <w:tc>
          <w:tcPr>
            <w:tcW w:w="403" w:type="pct"/>
          </w:tcPr>
          <w:p w14:paraId="3EA54A78"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011CA7FE" w14:textId="77777777" w:rsidR="002C5B89" w:rsidRPr="00EC5256" w:rsidRDefault="002C5B89" w:rsidP="002C5B89">
            <w:pPr>
              <w:rPr>
                <w:bCs/>
                <w:lang w:val="fr-FR"/>
              </w:rPr>
            </w:pPr>
            <w:r w:rsidRPr="00EC5256">
              <w:rPr>
                <w:bCs/>
                <w:lang w:val="fr-FR"/>
              </w:rPr>
              <w:t>Injectable</w:t>
            </w:r>
          </w:p>
          <w:p w14:paraId="6626A5AC" w14:textId="7830BF02" w:rsidR="002C5B89" w:rsidRPr="00EC5256" w:rsidRDefault="002C5B89" w:rsidP="002C5B89">
            <w:pPr>
              <w:rPr>
                <w:rFonts w:ascii="Arial" w:hAnsi="Arial" w:cs="Arial"/>
                <w:b/>
                <w:bCs/>
                <w:szCs w:val="20"/>
                <w:lang w:val="fr-FR"/>
              </w:rPr>
            </w:pPr>
          </w:p>
        </w:tc>
        <w:tc>
          <w:tcPr>
            <w:tcW w:w="666" w:type="pct"/>
          </w:tcPr>
          <w:p w14:paraId="73AEADA5" w14:textId="291D61CD"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37824" behindDoc="0" locked="0" layoutInCell="1" allowOverlap="1" wp14:anchorId="394ED832" wp14:editId="20C8BED9">
                      <wp:simplePos x="0" y="0"/>
                      <wp:positionH relativeFrom="margin">
                        <wp:posOffset>99695</wp:posOffset>
                      </wp:positionH>
                      <wp:positionV relativeFrom="margin">
                        <wp:posOffset>31750</wp:posOffset>
                      </wp:positionV>
                      <wp:extent cx="432435" cy="152400"/>
                      <wp:effectExtent l="0" t="0" r="24765" b="19050"/>
                      <wp:wrapSquare wrapText="bothSides"/>
                      <wp:docPr id="325" name="Group 32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26" name="Group 326"/>
                              <wpg:cNvGrpSpPr/>
                              <wpg:grpSpPr>
                                <a:xfrm>
                                  <a:off x="0" y="0"/>
                                  <a:ext cx="293370" cy="152400"/>
                                  <a:chOff x="8711" y="2856"/>
                                  <a:chExt cx="1080" cy="360"/>
                                </a:xfrm>
                              </wpg:grpSpPr>
                              <wps:wsp>
                                <wps:cNvPr id="3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2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2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11A63FA2" id="Group 325" o:spid="_x0000_s1026" style="position:absolute;margin-left:7.85pt;margin-top:2.5pt;width:34.05pt;height:12pt;z-index:25223782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">
                      <v:group id="Group 32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"/>
                      <w10:wrap type="square" anchorx="margin" anchory="margin"/>
                    </v:group>
                  </w:pict>
                </mc:Fallback>
              </mc:AlternateContent>
            </w:r>
          </w:p>
        </w:tc>
        <w:tc>
          <w:tcPr>
            <w:tcW w:w="617" w:type="pct"/>
          </w:tcPr>
          <w:p w14:paraId="0F487DF1" w14:textId="7B9A994B"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38848" behindDoc="0" locked="0" layoutInCell="1" allowOverlap="1" wp14:anchorId="504E511D" wp14:editId="678AADE8">
                      <wp:simplePos x="0" y="0"/>
                      <wp:positionH relativeFrom="margin">
                        <wp:posOffset>102235</wp:posOffset>
                      </wp:positionH>
                      <wp:positionV relativeFrom="margin">
                        <wp:posOffset>29845</wp:posOffset>
                      </wp:positionV>
                      <wp:extent cx="432435" cy="152400"/>
                      <wp:effectExtent l="0" t="0" r="24765" b="19050"/>
                      <wp:wrapSquare wrapText="bothSides"/>
                      <wp:docPr id="330" name="Group 33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31" name="Group 331"/>
                              <wpg:cNvGrpSpPr/>
                              <wpg:grpSpPr>
                                <a:xfrm>
                                  <a:off x="0" y="0"/>
                                  <a:ext cx="293370" cy="152400"/>
                                  <a:chOff x="8711" y="2856"/>
                                  <a:chExt cx="1080" cy="360"/>
                                </a:xfrm>
                              </wpg:grpSpPr>
                              <wps:wsp>
                                <wps:cNvPr id="33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3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3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576865E9" id="Group 330" o:spid="_x0000_s1026" style="position:absolute;margin-left:8.05pt;margin-top:2.35pt;width:34.05pt;height:12pt;z-index:25223884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">
                      <v:group id="Group 33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"/>
                      <w10:wrap type="square" anchorx="margin" anchory="margin"/>
                    </v:group>
                  </w:pict>
                </mc:Fallback>
              </mc:AlternateContent>
            </w:r>
          </w:p>
        </w:tc>
        <w:tc>
          <w:tcPr>
            <w:tcW w:w="616" w:type="pct"/>
            <w:gridSpan w:val="3"/>
          </w:tcPr>
          <w:p w14:paraId="6B1448B6" w14:textId="286C72FD"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39872" behindDoc="0" locked="0" layoutInCell="1" allowOverlap="1" wp14:anchorId="4E3E9E75" wp14:editId="5351CE09">
                      <wp:simplePos x="0" y="0"/>
                      <wp:positionH relativeFrom="margin">
                        <wp:posOffset>99695</wp:posOffset>
                      </wp:positionH>
                      <wp:positionV relativeFrom="margin">
                        <wp:posOffset>31750</wp:posOffset>
                      </wp:positionV>
                      <wp:extent cx="432435" cy="152400"/>
                      <wp:effectExtent l="0" t="0" r="24765" b="19050"/>
                      <wp:wrapSquare wrapText="bothSides"/>
                      <wp:docPr id="335" name="Group 33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36" name="Group 336"/>
                              <wpg:cNvGrpSpPr/>
                              <wpg:grpSpPr>
                                <a:xfrm>
                                  <a:off x="0" y="0"/>
                                  <a:ext cx="293370" cy="152400"/>
                                  <a:chOff x="8711" y="2856"/>
                                  <a:chExt cx="1080" cy="360"/>
                                </a:xfrm>
                              </wpg:grpSpPr>
                              <wps:wsp>
                                <wps:cNvPr id="33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3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3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19BEF8A3" id="Group 335" o:spid="_x0000_s1026" style="position:absolute;margin-left:7.85pt;margin-top:2.5pt;width:34.05pt;height:12pt;z-index:25223987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">
                      <v:group id="Group 33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"/>
                      <w10:wrap type="square" anchorx="margin" anchory="margin"/>
                    </v:group>
                  </w:pict>
                </mc:Fallback>
              </mc:AlternateContent>
            </w:r>
          </w:p>
        </w:tc>
        <w:tc>
          <w:tcPr>
            <w:tcW w:w="972" w:type="pct"/>
            <w:gridSpan w:val="3"/>
          </w:tcPr>
          <w:p w14:paraId="42A01E91"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13C16949"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691FFD38" w14:textId="7DF0C95E"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494" w:type="pct"/>
            <w:gridSpan w:val="2"/>
          </w:tcPr>
          <w:p w14:paraId="0B423785"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0658AB8F"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12BA2FF2"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2C5B89" w:rsidRPr="002D084C" w14:paraId="749CD56C" w14:textId="77777777" w:rsidTr="00EC5256">
        <w:tblPrEx>
          <w:jc w:val="left"/>
        </w:tblPrEx>
        <w:trPr>
          <w:trHeight w:val="20"/>
        </w:trPr>
        <w:tc>
          <w:tcPr>
            <w:tcW w:w="403" w:type="pct"/>
          </w:tcPr>
          <w:p w14:paraId="79719B82"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1667B920" w14:textId="22AA6C34" w:rsidR="002C5B89" w:rsidRPr="00EC5256" w:rsidRDefault="002C5B89" w:rsidP="002C5B89">
            <w:pPr>
              <w:rPr>
                <w:rFonts w:ascii="Arial" w:hAnsi="Arial" w:cs="Arial"/>
                <w:b/>
                <w:bCs/>
                <w:szCs w:val="20"/>
                <w:lang w:val="fr-FR"/>
              </w:rPr>
            </w:pPr>
            <w:r w:rsidRPr="00EC5256">
              <w:rPr>
                <w:bCs/>
                <w:lang w:val="fr-FR"/>
              </w:rPr>
              <w:t xml:space="preserve">Préservatif masculin </w:t>
            </w:r>
          </w:p>
        </w:tc>
        <w:tc>
          <w:tcPr>
            <w:tcW w:w="666" w:type="pct"/>
          </w:tcPr>
          <w:p w14:paraId="2435AD82" w14:textId="6A93A8FB"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40896" behindDoc="0" locked="0" layoutInCell="1" allowOverlap="1" wp14:anchorId="045A1FD1" wp14:editId="108341A9">
                      <wp:simplePos x="0" y="0"/>
                      <wp:positionH relativeFrom="margin">
                        <wp:posOffset>99695</wp:posOffset>
                      </wp:positionH>
                      <wp:positionV relativeFrom="margin">
                        <wp:posOffset>31750</wp:posOffset>
                      </wp:positionV>
                      <wp:extent cx="432435" cy="152400"/>
                      <wp:effectExtent l="0" t="0" r="24765" b="19050"/>
                      <wp:wrapSquare wrapText="bothSides"/>
                      <wp:docPr id="340" name="Group 34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41" name="Group 341"/>
                              <wpg:cNvGrpSpPr/>
                              <wpg:grpSpPr>
                                <a:xfrm>
                                  <a:off x="0" y="0"/>
                                  <a:ext cx="293370" cy="152400"/>
                                  <a:chOff x="8711" y="2856"/>
                                  <a:chExt cx="1080" cy="360"/>
                                </a:xfrm>
                              </wpg:grpSpPr>
                              <wps:wsp>
                                <wps:cNvPr id="3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4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41B8F392" id="Group 340" o:spid="_x0000_s1026" style="position:absolute;margin-left:7.85pt;margin-top:2.5pt;width:34.05pt;height:12pt;z-index:25224089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Mq5I2jmAgAAcQsAAA4AAAAAAAAA&#10;AAAAAAAALgIAAGRycy9lMm9Eb2MueG1sUEsBAi0AFAAGAAgAAAAhAJp/d2TcAAAABgEAAA8AAAAA&#10;AAAAAAAAAAAAQAUAAGRycy9kb3ducmV2LnhtbFBLBQYAAAAABAAEAPMAAABJBgAAAAA=&#10;">
                      <v:group id="Group 34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"/>
                      <w10:wrap type="square" anchorx="margin" anchory="margin"/>
                    </v:group>
                  </w:pict>
                </mc:Fallback>
              </mc:AlternateContent>
            </w:r>
          </w:p>
        </w:tc>
        <w:tc>
          <w:tcPr>
            <w:tcW w:w="617" w:type="pct"/>
          </w:tcPr>
          <w:p w14:paraId="3A4E2680" w14:textId="4BE8639A"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41920" behindDoc="0" locked="0" layoutInCell="1" allowOverlap="1" wp14:anchorId="167AB4BB" wp14:editId="7C743695">
                      <wp:simplePos x="0" y="0"/>
                      <wp:positionH relativeFrom="margin">
                        <wp:posOffset>102235</wp:posOffset>
                      </wp:positionH>
                      <wp:positionV relativeFrom="margin">
                        <wp:posOffset>29845</wp:posOffset>
                      </wp:positionV>
                      <wp:extent cx="432435" cy="152400"/>
                      <wp:effectExtent l="0" t="0" r="24765" b="19050"/>
                      <wp:wrapSquare wrapText="bothSides"/>
                      <wp:docPr id="345" name="Group 34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46" name="Group 346"/>
                              <wpg:cNvGrpSpPr/>
                              <wpg:grpSpPr>
                                <a:xfrm>
                                  <a:off x="0" y="0"/>
                                  <a:ext cx="293370" cy="152400"/>
                                  <a:chOff x="8711" y="2856"/>
                                  <a:chExt cx="1080" cy="360"/>
                                </a:xfrm>
                              </wpg:grpSpPr>
                              <wps:wsp>
                                <wps:cNvPr id="34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4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4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F8432A1" id="Group 345" o:spid="_x0000_s1026" style="position:absolute;margin-left:8.05pt;margin-top:2.35pt;width:34.05pt;height:12pt;z-index:25224192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">
                      <v:group id="Group 34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"/>
                      <w10:wrap type="square" anchorx="margin" anchory="margin"/>
                    </v:group>
                  </w:pict>
                </mc:Fallback>
              </mc:AlternateContent>
            </w:r>
          </w:p>
        </w:tc>
        <w:tc>
          <w:tcPr>
            <w:tcW w:w="616" w:type="pct"/>
            <w:gridSpan w:val="3"/>
          </w:tcPr>
          <w:p w14:paraId="6327C0E8" w14:textId="113178AF"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42944" behindDoc="0" locked="0" layoutInCell="1" allowOverlap="1" wp14:anchorId="115EEB5E" wp14:editId="017824BB">
                      <wp:simplePos x="0" y="0"/>
                      <wp:positionH relativeFrom="margin">
                        <wp:posOffset>99695</wp:posOffset>
                      </wp:positionH>
                      <wp:positionV relativeFrom="margin">
                        <wp:posOffset>31750</wp:posOffset>
                      </wp:positionV>
                      <wp:extent cx="432435" cy="152400"/>
                      <wp:effectExtent l="0" t="0" r="24765" b="19050"/>
                      <wp:wrapSquare wrapText="bothSides"/>
                      <wp:docPr id="350" name="Group 35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51" name="Group 351"/>
                              <wpg:cNvGrpSpPr/>
                              <wpg:grpSpPr>
                                <a:xfrm>
                                  <a:off x="0" y="0"/>
                                  <a:ext cx="293370" cy="152400"/>
                                  <a:chOff x="8711" y="2856"/>
                                  <a:chExt cx="1080" cy="360"/>
                                </a:xfrm>
                              </wpg:grpSpPr>
                              <wps:wsp>
                                <wps:cNvPr id="35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5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5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53ED0FD" id="Group 350" o:spid="_x0000_s1026" style="position:absolute;margin-left:7.85pt;margin-top:2.5pt;width:34.05pt;height:12pt;z-index:25224294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">
                      <v:group id="Group 35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gWCxQAAANwAAAAPAAAAZHJzL2Rvd25yZXYueG1sRI9Pa8JA&#10;FMTvQr/D8gq96cZIpa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BnRgWC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"/>
                      <w10:wrap type="square" anchorx="margin" anchory="margin"/>
                    </v:group>
                  </w:pict>
                </mc:Fallback>
              </mc:AlternateContent>
            </w:r>
          </w:p>
        </w:tc>
        <w:tc>
          <w:tcPr>
            <w:tcW w:w="972" w:type="pct"/>
            <w:gridSpan w:val="3"/>
          </w:tcPr>
          <w:p w14:paraId="14E7B19F"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1795D178"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73DBC94E" w14:textId="69919E9D"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494" w:type="pct"/>
            <w:gridSpan w:val="2"/>
          </w:tcPr>
          <w:p w14:paraId="51C6B131"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4E888861"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66E4DA70"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2C5B89" w:rsidRPr="002D084C" w14:paraId="03D50F29" w14:textId="77777777" w:rsidTr="00EC5256">
        <w:tblPrEx>
          <w:jc w:val="left"/>
        </w:tblPrEx>
        <w:trPr>
          <w:trHeight w:val="20"/>
        </w:trPr>
        <w:tc>
          <w:tcPr>
            <w:tcW w:w="403" w:type="pct"/>
          </w:tcPr>
          <w:p w14:paraId="3FB48F2A"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0CE50CB6" w14:textId="1EB3A14F" w:rsidR="002C5B89" w:rsidRPr="00EC5256" w:rsidRDefault="002C5B89" w:rsidP="002C5B89">
            <w:pPr>
              <w:rPr>
                <w:rFonts w:ascii="Arial" w:hAnsi="Arial" w:cs="Arial"/>
                <w:b/>
                <w:bCs/>
                <w:szCs w:val="20"/>
                <w:lang w:val="fr-FR"/>
              </w:rPr>
            </w:pPr>
            <w:r w:rsidRPr="00EC5256">
              <w:rPr>
                <w:bCs/>
                <w:lang w:val="fr-FR"/>
              </w:rPr>
              <w:t>Préservatif féminin</w:t>
            </w:r>
          </w:p>
        </w:tc>
        <w:tc>
          <w:tcPr>
            <w:tcW w:w="666" w:type="pct"/>
          </w:tcPr>
          <w:p w14:paraId="4A255C69" w14:textId="1996FEBB"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43968" behindDoc="0" locked="0" layoutInCell="1" allowOverlap="1" wp14:anchorId="7925DA85" wp14:editId="3C3D1030">
                      <wp:simplePos x="0" y="0"/>
                      <wp:positionH relativeFrom="margin">
                        <wp:posOffset>99695</wp:posOffset>
                      </wp:positionH>
                      <wp:positionV relativeFrom="margin">
                        <wp:posOffset>31750</wp:posOffset>
                      </wp:positionV>
                      <wp:extent cx="432435" cy="152400"/>
                      <wp:effectExtent l="0" t="0" r="24765" b="19050"/>
                      <wp:wrapSquare wrapText="bothSides"/>
                      <wp:docPr id="355" name="Group 35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56" name="Group 356"/>
                              <wpg:cNvGrpSpPr/>
                              <wpg:grpSpPr>
                                <a:xfrm>
                                  <a:off x="0" y="0"/>
                                  <a:ext cx="293370" cy="152400"/>
                                  <a:chOff x="8711" y="2856"/>
                                  <a:chExt cx="1080" cy="360"/>
                                </a:xfrm>
                              </wpg:grpSpPr>
                              <wps:wsp>
                                <wps:cNvPr id="35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5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5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3F9879A8" id="Group 355" o:spid="_x0000_s1026" style="position:absolute;margin-left:7.85pt;margin-top:2.5pt;width:34.05pt;height:12pt;z-index:25224396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">
                      <v:group id="Group 35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"/>
                      <w10:wrap type="square" anchorx="margin" anchory="margin"/>
                    </v:group>
                  </w:pict>
                </mc:Fallback>
              </mc:AlternateContent>
            </w:r>
          </w:p>
        </w:tc>
        <w:tc>
          <w:tcPr>
            <w:tcW w:w="617" w:type="pct"/>
          </w:tcPr>
          <w:p w14:paraId="16570E20" w14:textId="3E61B498"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44992" behindDoc="0" locked="0" layoutInCell="1" allowOverlap="1" wp14:anchorId="0DA2C7CC" wp14:editId="38D7A617">
                      <wp:simplePos x="0" y="0"/>
                      <wp:positionH relativeFrom="margin">
                        <wp:posOffset>102235</wp:posOffset>
                      </wp:positionH>
                      <wp:positionV relativeFrom="margin">
                        <wp:posOffset>29845</wp:posOffset>
                      </wp:positionV>
                      <wp:extent cx="432435" cy="152400"/>
                      <wp:effectExtent l="0" t="0" r="24765" b="19050"/>
                      <wp:wrapSquare wrapText="bothSides"/>
                      <wp:docPr id="360" name="Group 36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61" name="Group 361"/>
                              <wpg:cNvGrpSpPr/>
                              <wpg:grpSpPr>
                                <a:xfrm>
                                  <a:off x="0" y="0"/>
                                  <a:ext cx="293370" cy="152400"/>
                                  <a:chOff x="8711" y="2856"/>
                                  <a:chExt cx="1080" cy="360"/>
                                </a:xfrm>
                              </wpg:grpSpPr>
                              <wps:wsp>
                                <wps:cNvPr id="36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6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67"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717B4641" id="Group 360" o:spid="_x0000_s1026" style="position:absolute;margin-left:8.05pt;margin-top:2.35pt;width:34.05pt;height:12pt;z-index:25224499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">
                      <v:group id="Group 36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Wyn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"/>
                      <w10:wrap type="square" anchorx="margin" anchory="margin"/>
                    </v:group>
                  </w:pict>
                </mc:Fallback>
              </mc:AlternateContent>
            </w:r>
          </w:p>
        </w:tc>
        <w:tc>
          <w:tcPr>
            <w:tcW w:w="616" w:type="pct"/>
            <w:gridSpan w:val="3"/>
          </w:tcPr>
          <w:p w14:paraId="24C59D45" w14:textId="1669A76B"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46016" behindDoc="0" locked="0" layoutInCell="1" allowOverlap="1" wp14:anchorId="440B970C" wp14:editId="0BAE8745">
                      <wp:simplePos x="0" y="0"/>
                      <wp:positionH relativeFrom="margin">
                        <wp:posOffset>99695</wp:posOffset>
                      </wp:positionH>
                      <wp:positionV relativeFrom="margin">
                        <wp:posOffset>31750</wp:posOffset>
                      </wp:positionV>
                      <wp:extent cx="432435" cy="152400"/>
                      <wp:effectExtent l="0" t="0" r="24765" b="19050"/>
                      <wp:wrapSquare wrapText="bothSides"/>
                      <wp:docPr id="368" name="Group 368"/>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69" name="Group 369"/>
                              <wpg:cNvGrpSpPr/>
                              <wpg:grpSpPr>
                                <a:xfrm>
                                  <a:off x="0" y="0"/>
                                  <a:ext cx="293370" cy="152400"/>
                                  <a:chOff x="8711" y="2856"/>
                                  <a:chExt cx="1080" cy="360"/>
                                </a:xfrm>
                              </wpg:grpSpPr>
                              <wps:wsp>
                                <wps:cNvPr id="37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7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72"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79B1BB6" id="Group 368" o:spid="_x0000_s1026" style="position:absolute;margin-left:7.85pt;margin-top:2.5pt;width:34.05pt;height:12pt;z-index:25224601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">
                      <v:group id="Group 369"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"/>
                      <w10:wrap type="square" anchorx="margin" anchory="margin"/>
                    </v:group>
                  </w:pict>
                </mc:Fallback>
              </mc:AlternateContent>
            </w:r>
          </w:p>
        </w:tc>
        <w:tc>
          <w:tcPr>
            <w:tcW w:w="972" w:type="pct"/>
            <w:gridSpan w:val="3"/>
          </w:tcPr>
          <w:p w14:paraId="2A29714A"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12EBFED9"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6E719B35" w14:textId="029C91F1"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494" w:type="pct"/>
            <w:gridSpan w:val="2"/>
          </w:tcPr>
          <w:p w14:paraId="175C3226"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46FC92E0"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629B889E"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2C5B89" w:rsidRPr="002D084C" w14:paraId="45E8F4FF" w14:textId="77777777" w:rsidTr="00EC5256">
        <w:tblPrEx>
          <w:jc w:val="left"/>
        </w:tblPrEx>
        <w:trPr>
          <w:trHeight w:val="20"/>
        </w:trPr>
        <w:tc>
          <w:tcPr>
            <w:tcW w:w="403" w:type="pct"/>
          </w:tcPr>
          <w:p w14:paraId="1FB351BE"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6FA517EA" w14:textId="77777777" w:rsidR="002C5B89" w:rsidRPr="00EC5256" w:rsidRDefault="002C5B89" w:rsidP="002C5B89">
            <w:pPr>
              <w:rPr>
                <w:bCs/>
                <w:lang w:val="fr-FR"/>
              </w:rPr>
            </w:pPr>
            <w:r w:rsidRPr="00EC5256">
              <w:rPr>
                <w:bCs/>
                <w:lang w:val="fr-FR"/>
              </w:rPr>
              <w:t>Contraception d’urgence</w:t>
            </w:r>
          </w:p>
          <w:p w14:paraId="3D53A231" w14:textId="6C4008F9" w:rsidR="002C5B89" w:rsidRPr="00EC5256" w:rsidRDefault="002C5B89" w:rsidP="002C5B89">
            <w:pPr>
              <w:rPr>
                <w:rFonts w:ascii="Arial" w:hAnsi="Arial" w:cs="Arial"/>
                <w:b/>
                <w:bCs/>
                <w:szCs w:val="20"/>
                <w:lang w:val="fr-FR"/>
              </w:rPr>
            </w:pPr>
          </w:p>
        </w:tc>
        <w:tc>
          <w:tcPr>
            <w:tcW w:w="666" w:type="pct"/>
          </w:tcPr>
          <w:p w14:paraId="4C82062B" w14:textId="3622E13E"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47040" behindDoc="0" locked="0" layoutInCell="1" allowOverlap="1" wp14:anchorId="418828B9" wp14:editId="1F8F2610">
                      <wp:simplePos x="0" y="0"/>
                      <wp:positionH relativeFrom="margin">
                        <wp:posOffset>99695</wp:posOffset>
                      </wp:positionH>
                      <wp:positionV relativeFrom="margin">
                        <wp:posOffset>31750</wp:posOffset>
                      </wp:positionV>
                      <wp:extent cx="432435" cy="152400"/>
                      <wp:effectExtent l="0" t="0" r="24765" b="19050"/>
                      <wp:wrapSquare wrapText="bothSides"/>
                      <wp:docPr id="373" name="Group 373"/>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74" name="Group 374"/>
                              <wpg:cNvGrpSpPr/>
                              <wpg:grpSpPr>
                                <a:xfrm>
                                  <a:off x="0" y="0"/>
                                  <a:ext cx="293370" cy="152400"/>
                                  <a:chOff x="8711" y="2856"/>
                                  <a:chExt cx="1080" cy="360"/>
                                </a:xfrm>
                              </wpg:grpSpPr>
                              <wps:wsp>
                                <wps:cNvPr id="37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7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77"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3CE02393" id="Group 373" o:spid="_x0000_s1026" style="position:absolute;margin-left:7.85pt;margin-top:2.5pt;width:34.05pt;height:12pt;z-index:25224704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">
                      <v:group id="Group 374"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F/h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i+cl/J0JR0CufwEAAP//AwBQSwECLQAUAAYACAAAACEA2+H2y+4AAACFAQAAEwAAAAAAAAAA&#10;AAAAAAAAAAAAW0NvbnRlbnRfVHlwZXNdLnhtbFBLAQItABQABgAIAAAAIQBa9CxbvwAAABUBAAAL&#10;AAAAAAAAAAAAAAAAAB8BAABfcmVscy8ucmVsc1BLAQItABQABgAIAAAAIQBTyF/h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"/>
                      <w10:wrap type="square" anchorx="margin" anchory="margin"/>
                    </v:group>
                  </w:pict>
                </mc:Fallback>
              </mc:AlternateContent>
            </w:r>
          </w:p>
        </w:tc>
        <w:tc>
          <w:tcPr>
            <w:tcW w:w="617" w:type="pct"/>
          </w:tcPr>
          <w:p w14:paraId="33338DB1" w14:textId="3CC5E445"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48064" behindDoc="0" locked="0" layoutInCell="1" allowOverlap="1" wp14:anchorId="51B3FA05" wp14:editId="008B733A">
                      <wp:simplePos x="0" y="0"/>
                      <wp:positionH relativeFrom="margin">
                        <wp:posOffset>102235</wp:posOffset>
                      </wp:positionH>
                      <wp:positionV relativeFrom="margin">
                        <wp:posOffset>29845</wp:posOffset>
                      </wp:positionV>
                      <wp:extent cx="432435" cy="152400"/>
                      <wp:effectExtent l="0" t="0" r="24765" b="19050"/>
                      <wp:wrapSquare wrapText="bothSides"/>
                      <wp:docPr id="378" name="Group 378"/>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79" name="Group 379"/>
                              <wpg:cNvGrpSpPr/>
                              <wpg:grpSpPr>
                                <a:xfrm>
                                  <a:off x="0" y="0"/>
                                  <a:ext cx="293370" cy="152400"/>
                                  <a:chOff x="8711" y="2856"/>
                                  <a:chExt cx="1080" cy="360"/>
                                </a:xfrm>
                              </wpg:grpSpPr>
                              <wps:wsp>
                                <wps:cNvPr id="38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8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82"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1B7EBB00" id="Group 378" o:spid="_x0000_s1026" style="position:absolute;margin-left:8.05pt;margin-top:2.35pt;width:34.05pt;height:12pt;z-index:25224806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">
                      <v:group id="Group 379"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C5d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Mw+4O9MOAJy9QQAAP//AwBQSwECLQAUAAYACAAAACEA2+H2y+4AAACFAQAAEwAAAAAAAAAA&#10;AAAAAAAAAAAAW0NvbnRlbnRfVHlwZXNdLnhtbFBLAQItABQABgAIAAAAIQBa9CxbvwAAABUBAAAL&#10;AAAAAAAAAAAAAAAAAB8BAABfcmVscy8ucmVsc1BLAQItABQABgAIAAAAIQAvPC5d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"/>
                      <w10:wrap type="square" anchorx="margin" anchory="margin"/>
                    </v:group>
                  </w:pict>
                </mc:Fallback>
              </mc:AlternateContent>
            </w:r>
          </w:p>
        </w:tc>
        <w:tc>
          <w:tcPr>
            <w:tcW w:w="616" w:type="pct"/>
            <w:gridSpan w:val="3"/>
          </w:tcPr>
          <w:p w14:paraId="5BCF929F" w14:textId="49B785B7"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49088" behindDoc="0" locked="0" layoutInCell="1" allowOverlap="1" wp14:anchorId="00D030A5" wp14:editId="4DE6E2BD">
                      <wp:simplePos x="0" y="0"/>
                      <wp:positionH relativeFrom="margin">
                        <wp:posOffset>99695</wp:posOffset>
                      </wp:positionH>
                      <wp:positionV relativeFrom="margin">
                        <wp:posOffset>31750</wp:posOffset>
                      </wp:positionV>
                      <wp:extent cx="432435" cy="152400"/>
                      <wp:effectExtent l="0" t="0" r="24765" b="19050"/>
                      <wp:wrapSquare wrapText="bothSides"/>
                      <wp:docPr id="383" name="Group 383"/>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48" name="Group 448"/>
                              <wpg:cNvGrpSpPr/>
                              <wpg:grpSpPr>
                                <a:xfrm>
                                  <a:off x="0" y="0"/>
                                  <a:ext cx="293370" cy="152400"/>
                                  <a:chOff x="8711" y="2856"/>
                                  <a:chExt cx="1080" cy="360"/>
                                </a:xfrm>
                              </wpg:grpSpPr>
                              <wps:wsp>
                                <wps:cNvPr id="44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5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5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4C9B711B" id="Group 383" o:spid="_x0000_s1026" style="position:absolute;margin-left:7.85pt;margin-top:2.5pt;width:34.05pt;height:12pt;z-index:25224908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EoOTNLmAgAAcQsAAA4AAAAAAAAA&#10;AAAAAAAALgIAAGRycy9lMm9Eb2MueG1sUEsBAi0AFAAGAAgAAAAhAJp/d2TcAAAABgEAAA8AAAAA&#10;AAAAAAAAAAAAQAUAAGRycy9kb3ducmV2LnhtbFBLBQYAAAAABAAEAPMAAABJBgAAAAA=&#10;">
                      <v:group id="Group 44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"/>
                      <w10:wrap type="square" anchorx="margin" anchory="margin"/>
                    </v:group>
                  </w:pict>
                </mc:Fallback>
              </mc:AlternateContent>
            </w:r>
          </w:p>
        </w:tc>
        <w:tc>
          <w:tcPr>
            <w:tcW w:w="972" w:type="pct"/>
            <w:gridSpan w:val="3"/>
          </w:tcPr>
          <w:p w14:paraId="0FF56B43"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55209745"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1A9C17AA" w14:textId="5E58192B"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494" w:type="pct"/>
            <w:gridSpan w:val="2"/>
          </w:tcPr>
          <w:p w14:paraId="71449FFC"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70BA6E78"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3B2CEF66"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2C5B89" w:rsidRPr="002D084C" w14:paraId="57DFE640" w14:textId="77777777" w:rsidTr="00EC5256">
        <w:tblPrEx>
          <w:jc w:val="left"/>
        </w:tblPrEx>
        <w:trPr>
          <w:trHeight w:val="20"/>
        </w:trPr>
        <w:tc>
          <w:tcPr>
            <w:tcW w:w="403" w:type="pct"/>
          </w:tcPr>
          <w:p w14:paraId="150BA56B"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4E4CCC29" w14:textId="77777777" w:rsidR="002C5B89" w:rsidRPr="00EC5256" w:rsidRDefault="002C5B89" w:rsidP="002C5B89">
            <w:pPr>
              <w:rPr>
                <w:bCs/>
                <w:lang w:val="fr-FR"/>
              </w:rPr>
            </w:pPr>
            <w:r w:rsidRPr="00EC5256">
              <w:rPr>
                <w:bCs/>
                <w:lang w:val="fr-FR"/>
              </w:rPr>
              <w:t>DIU</w:t>
            </w:r>
          </w:p>
          <w:p w14:paraId="7AD5B7FC" w14:textId="2B9355BC" w:rsidR="002C5B89" w:rsidRPr="00EC5256" w:rsidRDefault="002C5B89" w:rsidP="002C5B89">
            <w:pPr>
              <w:rPr>
                <w:rFonts w:ascii="Arial" w:hAnsi="Arial" w:cs="Arial"/>
                <w:b/>
                <w:bCs/>
                <w:szCs w:val="20"/>
                <w:lang w:val="fr-FR"/>
              </w:rPr>
            </w:pPr>
          </w:p>
        </w:tc>
        <w:tc>
          <w:tcPr>
            <w:tcW w:w="666" w:type="pct"/>
          </w:tcPr>
          <w:p w14:paraId="74002EA3" w14:textId="29592EDE"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50112" behindDoc="0" locked="0" layoutInCell="1" allowOverlap="1" wp14:anchorId="2D9545DD" wp14:editId="52A5E84E">
                      <wp:simplePos x="0" y="0"/>
                      <wp:positionH relativeFrom="margin">
                        <wp:posOffset>99695</wp:posOffset>
                      </wp:positionH>
                      <wp:positionV relativeFrom="margin">
                        <wp:posOffset>31750</wp:posOffset>
                      </wp:positionV>
                      <wp:extent cx="432435" cy="152400"/>
                      <wp:effectExtent l="0" t="0" r="24765" b="19050"/>
                      <wp:wrapSquare wrapText="bothSides"/>
                      <wp:docPr id="452" name="Group 45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53" name="Group 453"/>
                              <wpg:cNvGrpSpPr/>
                              <wpg:grpSpPr>
                                <a:xfrm>
                                  <a:off x="0" y="0"/>
                                  <a:ext cx="293370" cy="152400"/>
                                  <a:chOff x="8711" y="2856"/>
                                  <a:chExt cx="1080" cy="360"/>
                                </a:xfrm>
                              </wpg:grpSpPr>
                              <wps:wsp>
                                <wps:cNvPr id="45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5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5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4A3B26E5" id="Group 452" o:spid="_x0000_s1026" style="position:absolute;margin-left:7.85pt;margin-top:2.5pt;width:34.05pt;height:12pt;z-index:25225011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07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KBRDTvmAgAAcQsAAA4AAAAAAAAA&#10;AAAAAAAALgIAAGRycy9lMm9Eb2MueG1sUEsBAi0AFAAGAAgAAAAhAJp/d2TcAAAABgEAAA8AAAAA&#10;AAAAAAAAAAAAQAUAAGRycy9kb3ducmV2LnhtbFBLBQYAAAAABAAEAPMAAABJBgAAAAA=&#10;">
                      <v:group id="Group 45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"/>
                      <w10:wrap type="square" anchorx="margin" anchory="margin"/>
                    </v:group>
                  </w:pict>
                </mc:Fallback>
              </mc:AlternateContent>
            </w:r>
          </w:p>
        </w:tc>
        <w:tc>
          <w:tcPr>
            <w:tcW w:w="617" w:type="pct"/>
          </w:tcPr>
          <w:p w14:paraId="460A193A" w14:textId="5D802A65"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51136" behindDoc="0" locked="0" layoutInCell="1" allowOverlap="1" wp14:anchorId="41CDDAF1" wp14:editId="11552AE4">
                      <wp:simplePos x="0" y="0"/>
                      <wp:positionH relativeFrom="margin">
                        <wp:posOffset>102235</wp:posOffset>
                      </wp:positionH>
                      <wp:positionV relativeFrom="margin">
                        <wp:posOffset>29845</wp:posOffset>
                      </wp:positionV>
                      <wp:extent cx="432435" cy="152400"/>
                      <wp:effectExtent l="0" t="0" r="24765" b="19050"/>
                      <wp:wrapSquare wrapText="bothSides"/>
                      <wp:docPr id="457" name="Group 45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58" name="Group 458"/>
                              <wpg:cNvGrpSpPr/>
                              <wpg:grpSpPr>
                                <a:xfrm>
                                  <a:off x="0" y="0"/>
                                  <a:ext cx="293370" cy="152400"/>
                                  <a:chOff x="8711" y="2856"/>
                                  <a:chExt cx="1080" cy="360"/>
                                </a:xfrm>
                              </wpg:grpSpPr>
                              <wps:wsp>
                                <wps:cNvPr id="45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6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6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FC48D82" id="Group 457" o:spid="_x0000_s1026" style="position:absolute;margin-left:8.05pt;margin-top:2.35pt;width:34.05pt;height:12pt;z-index:25225113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">
                      <v:group id="Group 45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pwtxQAAANwAAAAPAAAAZHJzL2Rvd25yZXYueG1sRI9Ba8JA&#10;FITvBf/D8oTemo1apM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CZUpwtxQAAANwAAAAP&#10;AAAAAAAAAAAAAAAAAAcCAABkcnMvZG93bnJldi54bWxQSwUGAAAAAAMAAwC3AAAA+QIAAAAA&#10;"/>
                      <w10:wrap type="square" anchorx="margin" anchory="margin"/>
                    </v:group>
                  </w:pict>
                </mc:Fallback>
              </mc:AlternateContent>
            </w:r>
          </w:p>
        </w:tc>
        <w:tc>
          <w:tcPr>
            <w:tcW w:w="616" w:type="pct"/>
            <w:gridSpan w:val="3"/>
          </w:tcPr>
          <w:p w14:paraId="0C76A336" w14:textId="68F2EF1C"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52160" behindDoc="0" locked="0" layoutInCell="1" allowOverlap="1" wp14:anchorId="0B5B306B" wp14:editId="445D2634">
                      <wp:simplePos x="0" y="0"/>
                      <wp:positionH relativeFrom="margin">
                        <wp:posOffset>99695</wp:posOffset>
                      </wp:positionH>
                      <wp:positionV relativeFrom="margin">
                        <wp:posOffset>31750</wp:posOffset>
                      </wp:positionV>
                      <wp:extent cx="432435" cy="152400"/>
                      <wp:effectExtent l="0" t="0" r="24765" b="19050"/>
                      <wp:wrapSquare wrapText="bothSides"/>
                      <wp:docPr id="462" name="Group 46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63" name="Group 463"/>
                              <wpg:cNvGrpSpPr/>
                              <wpg:grpSpPr>
                                <a:xfrm>
                                  <a:off x="0" y="0"/>
                                  <a:ext cx="293370" cy="152400"/>
                                  <a:chOff x="8711" y="2856"/>
                                  <a:chExt cx="1080" cy="360"/>
                                </a:xfrm>
                              </wpg:grpSpPr>
                              <wps:wsp>
                                <wps:cNvPr id="46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6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6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703988A" id="Group 462" o:spid="_x0000_s1026" style="position:absolute;margin-left:7.85pt;margin-top:2.5pt;width:34.05pt;height:12pt;z-index:25225216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4+s6GeUCAABxCwAADgAAAAAAAAAA&#10;AAAAAAAuAgAAZHJzL2Uyb0RvYy54bWxQSwECLQAUAAYACAAAACEAmn93ZNwAAAAGAQAADwAAAAAA&#10;AAAAAAAAAAA/BQAAZHJzL2Rvd25yZXYueG1sUEsFBgAAAAAEAAQA8wAAAEgGAAAAAA==&#10;">
                      <v:group id="Group 46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T+1xAAAANwAAAAPAAAAZHJzL2Rvd25yZXYueG1sRI9Bi8Iw&#10;FITvC/6H8Ba8remqiF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IklP7X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"/>
                      <w10:wrap type="square" anchorx="margin" anchory="margin"/>
                    </v:group>
                  </w:pict>
                </mc:Fallback>
              </mc:AlternateContent>
            </w:r>
          </w:p>
        </w:tc>
        <w:tc>
          <w:tcPr>
            <w:tcW w:w="972" w:type="pct"/>
            <w:gridSpan w:val="3"/>
          </w:tcPr>
          <w:p w14:paraId="128764AE"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6F2E2B2B"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0B952C13" w14:textId="593B0728"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494" w:type="pct"/>
            <w:gridSpan w:val="2"/>
          </w:tcPr>
          <w:p w14:paraId="74C89F28"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4F8EB297"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30661928"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2C5B89" w:rsidRPr="002D084C" w14:paraId="29D55CF9" w14:textId="77777777" w:rsidTr="00EC5256">
        <w:tblPrEx>
          <w:jc w:val="left"/>
        </w:tblPrEx>
        <w:trPr>
          <w:trHeight w:val="20"/>
        </w:trPr>
        <w:tc>
          <w:tcPr>
            <w:tcW w:w="403" w:type="pct"/>
          </w:tcPr>
          <w:p w14:paraId="43911378"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25F2F5B8" w14:textId="77777777" w:rsidR="002C5B89" w:rsidRPr="00EC5256" w:rsidRDefault="002C5B89" w:rsidP="002C5B89">
            <w:pPr>
              <w:rPr>
                <w:bCs/>
                <w:lang w:val="fr-FR"/>
              </w:rPr>
            </w:pPr>
            <w:r w:rsidRPr="00EC5256">
              <w:rPr>
                <w:bCs/>
                <w:lang w:val="fr-FR"/>
              </w:rPr>
              <w:t>Implant</w:t>
            </w:r>
          </w:p>
          <w:p w14:paraId="2FA4C3DA" w14:textId="734129F1" w:rsidR="002C5B89" w:rsidRPr="00EC5256" w:rsidRDefault="002C5B89" w:rsidP="002C5B89">
            <w:pPr>
              <w:rPr>
                <w:rFonts w:ascii="Arial" w:hAnsi="Arial" w:cs="Arial"/>
                <w:b/>
                <w:bCs/>
                <w:szCs w:val="20"/>
                <w:lang w:val="fr-FR"/>
              </w:rPr>
            </w:pPr>
          </w:p>
        </w:tc>
        <w:tc>
          <w:tcPr>
            <w:tcW w:w="666" w:type="pct"/>
          </w:tcPr>
          <w:p w14:paraId="5EFA5331" w14:textId="11A56224"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53184" behindDoc="0" locked="0" layoutInCell="1" allowOverlap="1" wp14:anchorId="448F6E9C" wp14:editId="4D9328B8">
                      <wp:simplePos x="0" y="0"/>
                      <wp:positionH relativeFrom="margin">
                        <wp:posOffset>99695</wp:posOffset>
                      </wp:positionH>
                      <wp:positionV relativeFrom="margin">
                        <wp:posOffset>31750</wp:posOffset>
                      </wp:positionV>
                      <wp:extent cx="432435" cy="152400"/>
                      <wp:effectExtent l="0" t="0" r="24765" b="19050"/>
                      <wp:wrapSquare wrapText="bothSides"/>
                      <wp:docPr id="467" name="Group 46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68" name="Group 468"/>
                              <wpg:cNvGrpSpPr/>
                              <wpg:grpSpPr>
                                <a:xfrm>
                                  <a:off x="0" y="0"/>
                                  <a:ext cx="293370" cy="152400"/>
                                  <a:chOff x="8711" y="2856"/>
                                  <a:chExt cx="1080" cy="360"/>
                                </a:xfrm>
                              </wpg:grpSpPr>
                              <wps:wsp>
                                <wps:cNvPr id="46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7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7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4562E7AE" id="Group 467" o:spid="_x0000_s1026" style="position:absolute;margin-left:7.85pt;margin-top:2.5pt;width:34.05pt;height:12pt;z-index:25225318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yvdVW+UCAABxCwAADgAAAAAAAAAA&#10;AAAAAAAuAgAAZHJzL2Uyb0RvYy54bWxQSwECLQAUAAYACAAAACEAmn93ZNwAAAAGAQAADwAAAAAA&#10;AAAAAAAAAAA/BQAAZHJzL2Rvd25yZXYueG1sUEsFBgAAAAAEAAQA8wAAAEgGAAAAAA==&#10;">
                      <v:group id="Group 46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"/>
                      <w10:wrap type="square" anchorx="margin" anchory="margin"/>
                    </v:group>
                  </w:pict>
                </mc:Fallback>
              </mc:AlternateContent>
            </w:r>
          </w:p>
        </w:tc>
        <w:tc>
          <w:tcPr>
            <w:tcW w:w="617" w:type="pct"/>
          </w:tcPr>
          <w:p w14:paraId="44566634" w14:textId="6F269BF9"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54208" behindDoc="0" locked="0" layoutInCell="1" allowOverlap="1" wp14:anchorId="218DF0B7" wp14:editId="5D585619">
                      <wp:simplePos x="0" y="0"/>
                      <wp:positionH relativeFrom="margin">
                        <wp:posOffset>102235</wp:posOffset>
                      </wp:positionH>
                      <wp:positionV relativeFrom="margin">
                        <wp:posOffset>29845</wp:posOffset>
                      </wp:positionV>
                      <wp:extent cx="432435" cy="152400"/>
                      <wp:effectExtent l="0" t="0" r="24765" b="19050"/>
                      <wp:wrapSquare wrapText="bothSides"/>
                      <wp:docPr id="472" name="Group 47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73" name="Group 473"/>
                              <wpg:cNvGrpSpPr/>
                              <wpg:grpSpPr>
                                <a:xfrm>
                                  <a:off x="0" y="0"/>
                                  <a:ext cx="293370" cy="152400"/>
                                  <a:chOff x="8711" y="2856"/>
                                  <a:chExt cx="1080" cy="360"/>
                                </a:xfrm>
                              </wpg:grpSpPr>
                              <wps:wsp>
                                <wps:cNvPr id="47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7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7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3C218A84" id="Group 472" o:spid="_x0000_s1026" style="position:absolute;margin-left:8.05pt;margin-top:2.35pt;width:34.05pt;height:12pt;z-index:25225420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Pix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">
                      <v:group id="Group 47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loxAAAANwAAAAPAAAAZHJzL2Rvd25yZXYueG1sRI9Bi8Iw&#10;FITvgv8hPGFvmuqK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Az8qWj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"/>
                      <w10:wrap type="square" anchorx="margin" anchory="margin"/>
                    </v:group>
                  </w:pict>
                </mc:Fallback>
              </mc:AlternateContent>
            </w:r>
          </w:p>
        </w:tc>
        <w:tc>
          <w:tcPr>
            <w:tcW w:w="616" w:type="pct"/>
            <w:gridSpan w:val="3"/>
          </w:tcPr>
          <w:p w14:paraId="419BA5D8" w14:textId="22058229"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55232" behindDoc="0" locked="0" layoutInCell="1" allowOverlap="1" wp14:anchorId="20EBF113" wp14:editId="168C2046">
                      <wp:simplePos x="0" y="0"/>
                      <wp:positionH relativeFrom="margin">
                        <wp:posOffset>99695</wp:posOffset>
                      </wp:positionH>
                      <wp:positionV relativeFrom="margin">
                        <wp:posOffset>31750</wp:posOffset>
                      </wp:positionV>
                      <wp:extent cx="432435" cy="152400"/>
                      <wp:effectExtent l="0" t="0" r="24765" b="19050"/>
                      <wp:wrapSquare wrapText="bothSides"/>
                      <wp:docPr id="477" name="Group 47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78" name="Group 478"/>
                              <wpg:cNvGrpSpPr/>
                              <wpg:grpSpPr>
                                <a:xfrm>
                                  <a:off x="0" y="0"/>
                                  <a:ext cx="293370" cy="152400"/>
                                  <a:chOff x="8711" y="2856"/>
                                  <a:chExt cx="1080" cy="360"/>
                                </a:xfrm>
                              </wpg:grpSpPr>
                              <wps:wsp>
                                <wps:cNvPr id="47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8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8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215DEF6" id="Group 477" o:spid="_x0000_s1026" style="position:absolute;margin-left:7.85pt;margin-top:2.5pt;width:34.05pt;height:12pt;z-index:25225523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p0vryeUCAABxCwAADgAAAAAAAAAA&#10;AAAAAAAuAgAAZHJzL2Uyb0RvYy54bWxQSwECLQAUAAYACAAAACEAmn93ZNwAAAAGAQAADwAAAAAA&#10;AAAAAAAAAAA/BQAAZHJzL2Rvd25yZXYueG1sUEsFBgAAAAAEAAQA8wAAAEgGAAAAAA==&#10;">
                      <v:group id="Group 47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"/>
                      <w10:wrap type="square" anchorx="margin" anchory="margin"/>
                    </v:group>
                  </w:pict>
                </mc:Fallback>
              </mc:AlternateContent>
            </w:r>
          </w:p>
        </w:tc>
        <w:tc>
          <w:tcPr>
            <w:tcW w:w="972" w:type="pct"/>
            <w:gridSpan w:val="3"/>
          </w:tcPr>
          <w:p w14:paraId="1B97ED64"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2E7AD159"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1EB4EE61" w14:textId="38BE09C4"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494" w:type="pct"/>
            <w:gridSpan w:val="2"/>
          </w:tcPr>
          <w:p w14:paraId="1E29C2E7"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4326CC38"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427551F1"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2C5B89" w:rsidRPr="002D084C" w14:paraId="5E8BFF23" w14:textId="77777777" w:rsidTr="00EC5256">
        <w:tblPrEx>
          <w:jc w:val="left"/>
        </w:tblPrEx>
        <w:trPr>
          <w:trHeight w:val="20"/>
        </w:trPr>
        <w:tc>
          <w:tcPr>
            <w:tcW w:w="403" w:type="pct"/>
          </w:tcPr>
          <w:p w14:paraId="795C8ECD"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6EDF4036" w14:textId="69D01A4D" w:rsidR="002C5B89" w:rsidRPr="00EC5256" w:rsidRDefault="002C5B89" w:rsidP="002C5B89">
            <w:pPr>
              <w:rPr>
                <w:rFonts w:ascii="Arial" w:hAnsi="Arial" w:cs="Arial"/>
                <w:b/>
                <w:bCs/>
                <w:szCs w:val="20"/>
                <w:lang w:val="fr-FR"/>
              </w:rPr>
            </w:pPr>
            <w:r w:rsidRPr="00EC5256">
              <w:rPr>
                <w:bCs/>
                <w:lang w:val="fr-FR"/>
              </w:rPr>
              <w:t xml:space="preserve">Stérilisation féminine (Ligature des trompes) </w:t>
            </w:r>
          </w:p>
        </w:tc>
        <w:tc>
          <w:tcPr>
            <w:tcW w:w="666" w:type="pct"/>
          </w:tcPr>
          <w:p w14:paraId="05AF4DA2" w14:textId="2B21026E"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56256" behindDoc="0" locked="0" layoutInCell="1" allowOverlap="1" wp14:anchorId="18BEE404" wp14:editId="6E3E24F9">
                      <wp:simplePos x="0" y="0"/>
                      <wp:positionH relativeFrom="margin">
                        <wp:posOffset>99695</wp:posOffset>
                      </wp:positionH>
                      <wp:positionV relativeFrom="margin">
                        <wp:posOffset>31750</wp:posOffset>
                      </wp:positionV>
                      <wp:extent cx="432435" cy="152400"/>
                      <wp:effectExtent l="0" t="0" r="24765" b="19050"/>
                      <wp:wrapSquare wrapText="bothSides"/>
                      <wp:docPr id="482" name="Group 48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83" name="Group 483"/>
                              <wpg:cNvGrpSpPr/>
                              <wpg:grpSpPr>
                                <a:xfrm>
                                  <a:off x="0" y="0"/>
                                  <a:ext cx="293370" cy="152400"/>
                                  <a:chOff x="8711" y="2856"/>
                                  <a:chExt cx="1080" cy="360"/>
                                </a:xfrm>
                              </wpg:grpSpPr>
                              <wps:wsp>
                                <wps:cNvPr id="48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8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8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F1B89ED" id="Group 482" o:spid="_x0000_s1026" style="position:absolute;margin-left:7.85pt;margin-top:2.5pt;width:34.05pt;height:12pt;z-index:25225625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UtMRG+UCAABxCwAADgAAAAAAAAAA&#10;AAAAAAAuAgAAZHJzL2Uyb0RvYy54bWxQSwECLQAUAAYACAAAACEAmn93ZNwAAAAGAQAADwAAAAAA&#10;AAAAAAAAAAA/BQAAZHJzL2Rvd25yZXYueG1sUEsFBgAAAAAEAAQA8wAAAEgGAAAAAA==&#10;">
                      <v:group id="Group 48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"/>
                      <w10:wrap type="square" anchorx="margin" anchory="margin"/>
                    </v:group>
                  </w:pict>
                </mc:Fallback>
              </mc:AlternateContent>
            </w:r>
          </w:p>
        </w:tc>
        <w:tc>
          <w:tcPr>
            <w:tcW w:w="617" w:type="pct"/>
          </w:tcPr>
          <w:p w14:paraId="3141F6A0" w14:textId="1420FCF6"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57280" behindDoc="0" locked="0" layoutInCell="1" allowOverlap="1" wp14:anchorId="611D5526" wp14:editId="3D5873D6">
                      <wp:simplePos x="0" y="0"/>
                      <wp:positionH relativeFrom="margin">
                        <wp:posOffset>102235</wp:posOffset>
                      </wp:positionH>
                      <wp:positionV relativeFrom="margin">
                        <wp:posOffset>29845</wp:posOffset>
                      </wp:positionV>
                      <wp:extent cx="432435" cy="152400"/>
                      <wp:effectExtent l="0" t="0" r="24765" b="19050"/>
                      <wp:wrapSquare wrapText="bothSides"/>
                      <wp:docPr id="487" name="Group 48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88" name="Group 488"/>
                              <wpg:cNvGrpSpPr/>
                              <wpg:grpSpPr>
                                <a:xfrm>
                                  <a:off x="0" y="0"/>
                                  <a:ext cx="293370" cy="152400"/>
                                  <a:chOff x="8711" y="2856"/>
                                  <a:chExt cx="1080" cy="360"/>
                                </a:xfrm>
                              </wpg:grpSpPr>
                              <wps:wsp>
                                <wps:cNvPr id="48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9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9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4DFF75E" id="Group 487" o:spid="_x0000_s1026" style="position:absolute;margin-left:8.05pt;margin-top:2.35pt;width:34.05pt;height:12pt;z-index:25225728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">
                      <v:group id="Group 48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"/>
                      <w10:wrap type="square" anchorx="margin" anchory="margin"/>
                    </v:group>
                  </w:pict>
                </mc:Fallback>
              </mc:AlternateContent>
            </w:r>
          </w:p>
        </w:tc>
        <w:tc>
          <w:tcPr>
            <w:tcW w:w="616" w:type="pct"/>
            <w:gridSpan w:val="3"/>
          </w:tcPr>
          <w:p w14:paraId="4A9F297F" w14:textId="73EDB9C0"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58304" behindDoc="0" locked="0" layoutInCell="1" allowOverlap="1" wp14:anchorId="0560BB34" wp14:editId="6AFA60ED">
                      <wp:simplePos x="0" y="0"/>
                      <wp:positionH relativeFrom="margin">
                        <wp:posOffset>99695</wp:posOffset>
                      </wp:positionH>
                      <wp:positionV relativeFrom="margin">
                        <wp:posOffset>31750</wp:posOffset>
                      </wp:positionV>
                      <wp:extent cx="432435" cy="152400"/>
                      <wp:effectExtent l="0" t="0" r="24765" b="19050"/>
                      <wp:wrapSquare wrapText="bothSides"/>
                      <wp:docPr id="492" name="Group 49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93" name="Group 493"/>
                              <wpg:cNvGrpSpPr/>
                              <wpg:grpSpPr>
                                <a:xfrm>
                                  <a:off x="0" y="0"/>
                                  <a:ext cx="293370" cy="152400"/>
                                  <a:chOff x="8711" y="2856"/>
                                  <a:chExt cx="1080" cy="360"/>
                                </a:xfrm>
                              </wpg:grpSpPr>
                              <wps:wsp>
                                <wps:cNvPr id="49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9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9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10FC3B2F" id="Group 492" o:spid="_x0000_s1026" style="position:absolute;margin-left:7.85pt;margin-top:2.5pt;width:34.05pt;height:12pt;z-index:25225830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NOz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Ky407PmAgAAcQsAAA4AAAAAAAAA&#10;AAAAAAAALgIAAGRycy9lMm9Eb2MueG1sUEsBAi0AFAAGAAgAAAAhAJp/d2TcAAAABgEAAA8AAAAA&#10;AAAAAAAAAAAAQAUAAGRycy9kb3ducmV2LnhtbFBLBQYAAAAABAAEAPMAAABJBgAAAAA=&#10;">
                      <v:group id="Group 49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o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5M4O9MOAJy9QQAAP//AwBQSwECLQAUAAYACAAAACEA2+H2y+4AAACFAQAAEwAAAAAAAAAA&#10;AAAAAAAAAAAAW0NvbnRlbnRfVHlwZXNdLnhtbFBLAQItABQABgAIAAAAIQBa9CxbvwAAABUBAAAL&#10;AAAAAAAAAAAAAAAAAB8BAABfcmVscy8ucmVsc1BLAQItABQABgAIAAAAIQA+cjIo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E+SxAAAANwAAAAPAAAAZHJzL2Rvd25yZXYueG1sRI9Bi8Iw&#10;FITvC/6H8IS9remqyF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LzwT5L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"/>
                      <w10:wrap type="square" anchorx="margin" anchory="margin"/>
                    </v:group>
                  </w:pict>
                </mc:Fallback>
              </mc:AlternateContent>
            </w:r>
          </w:p>
        </w:tc>
        <w:tc>
          <w:tcPr>
            <w:tcW w:w="972" w:type="pct"/>
            <w:gridSpan w:val="3"/>
          </w:tcPr>
          <w:p w14:paraId="668DD9F1"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6AEEE1AB"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7837C682" w14:textId="69544545"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494" w:type="pct"/>
            <w:gridSpan w:val="2"/>
          </w:tcPr>
          <w:p w14:paraId="0EC769A8"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132D1266"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432787A8"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2C5B89" w:rsidRPr="002D084C" w14:paraId="2B0BF2B4" w14:textId="77777777" w:rsidTr="00EC5256">
        <w:tblPrEx>
          <w:jc w:val="left"/>
        </w:tblPrEx>
        <w:trPr>
          <w:trHeight w:val="20"/>
        </w:trPr>
        <w:tc>
          <w:tcPr>
            <w:tcW w:w="403" w:type="pct"/>
          </w:tcPr>
          <w:p w14:paraId="3BC7CA04"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7A9DCF4B" w14:textId="346F2343" w:rsidR="002C5B89" w:rsidRPr="00EC5256" w:rsidRDefault="002C5B89" w:rsidP="002C5B89">
            <w:pPr>
              <w:rPr>
                <w:rFonts w:ascii="Arial" w:hAnsi="Arial" w:cs="Arial"/>
                <w:b/>
                <w:bCs/>
                <w:szCs w:val="20"/>
                <w:lang w:val="fr-FR"/>
              </w:rPr>
            </w:pPr>
            <w:r w:rsidRPr="00EC5256">
              <w:rPr>
                <w:bCs/>
                <w:lang w:val="fr-FR"/>
              </w:rPr>
              <w:t>Stérilisation masculine/ Vasectomie</w:t>
            </w:r>
          </w:p>
        </w:tc>
        <w:tc>
          <w:tcPr>
            <w:tcW w:w="666" w:type="pct"/>
          </w:tcPr>
          <w:p w14:paraId="13267A44" w14:textId="6A2BB23E"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59328" behindDoc="0" locked="0" layoutInCell="1" allowOverlap="1" wp14:anchorId="2265564A" wp14:editId="24AC27D5">
                      <wp:simplePos x="0" y="0"/>
                      <wp:positionH relativeFrom="margin">
                        <wp:posOffset>99695</wp:posOffset>
                      </wp:positionH>
                      <wp:positionV relativeFrom="margin">
                        <wp:posOffset>31750</wp:posOffset>
                      </wp:positionV>
                      <wp:extent cx="432435" cy="152400"/>
                      <wp:effectExtent l="0" t="0" r="24765" b="19050"/>
                      <wp:wrapSquare wrapText="bothSides"/>
                      <wp:docPr id="497" name="Group 49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98" name="Group 498"/>
                              <wpg:cNvGrpSpPr/>
                              <wpg:grpSpPr>
                                <a:xfrm>
                                  <a:off x="0" y="0"/>
                                  <a:ext cx="293370" cy="152400"/>
                                  <a:chOff x="8711" y="2856"/>
                                  <a:chExt cx="1080" cy="360"/>
                                </a:xfrm>
                              </wpg:grpSpPr>
                              <wps:wsp>
                                <wps:cNvPr id="49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0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50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396C3838" id="Group 497" o:spid="_x0000_s1026" style="position:absolute;margin-left:7.85pt;margin-top:2.5pt;width:34.05pt;height:12pt;z-index:25225932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">
                      <v:group id="Group 49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eAMxAAAANwAAAAPAAAAZHJzL2Rvd25yZXYueG1sRI9Bi8Iw&#10;FITvgv8hPMGbpuoi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FLx4Az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"/>
                      <w10:wrap type="square" anchorx="margin" anchory="margin"/>
                    </v:group>
                  </w:pict>
                </mc:Fallback>
              </mc:AlternateContent>
            </w:r>
          </w:p>
        </w:tc>
        <w:tc>
          <w:tcPr>
            <w:tcW w:w="617" w:type="pct"/>
          </w:tcPr>
          <w:p w14:paraId="462D4CA8" w14:textId="544E88C0"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60352" behindDoc="0" locked="0" layoutInCell="1" allowOverlap="1" wp14:anchorId="7B80CCC6" wp14:editId="173CC331">
                      <wp:simplePos x="0" y="0"/>
                      <wp:positionH relativeFrom="margin">
                        <wp:posOffset>102235</wp:posOffset>
                      </wp:positionH>
                      <wp:positionV relativeFrom="margin">
                        <wp:posOffset>29845</wp:posOffset>
                      </wp:positionV>
                      <wp:extent cx="432435" cy="152400"/>
                      <wp:effectExtent l="0" t="0" r="24765" b="19050"/>
                      <wp:wrapSquare wrapText="bothSides"/>
                      <wp:docPr id="502" name="Group 50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503" name="Group 503"/>
                              <wpg:cNvGrpSpPr/>
                              <wpg:grpSpPr>
                                <a:xfrm>
                                  <a:off x="0" y="0"/>
                                  <a:ext cx="293370" cy="152400"/>
                                  <a:chOff x="8711" y="2856"/>
                                  <a:chExt cx="1080" cy="360"/>
                                </a:xfrm>
                              </wpg:grpSpPr>
                              <wps:wsp>
                                <wps:cNvPr id="50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0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50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7FE40B93" id="Group 502" o:spid="_x0000_s1026" style="position:absolute;margin-left:8.05pt;margin-top:2.35pt;width:34.05pt;height:12pt;z-index:25226035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vgH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">
                      <v:group id="Group 50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"/>
                      <w10:wrap type="square" anchorx="margin" anchory="margin"/>
                    </v:group>
                  </w:pict>
                </mc:Fallback>
              </mc:AlternateContent>
            </w:r>
          </w:p>
        </w:tc>
        <w:tc>
          <w:tcPr>
            <w:tcW w:w="616" w:type="pct"/>
            <w:gridSpan w:val="3"/>
          </w:tcPr>
          <w:p w14:paraId="52E2AD96" w14:textId="60BDEB2E"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61376" behindDoc="0" locked="0" layoutInCell="1" allowOverlap="1" wp14:anchorId="1118DAA3" wp14:editId="01885CA9">
                      <wp:simplePos x="0" y="0"/>
                      <wp:positionH relativeFrom="margin">
                        <wp:posOffset>99695</wp:posOffset>
                      </wp:positionH>
                      <wp:positionV relativeFrom="margin">
                        <wp:posOffset>31750</wp:posOffset>
                      </wp:positionV>
                      <wp:extent cx="432435" cy="152400"/>
                      <wp:effectExtent l="0" t="0" r="24765" b="19050"/>
                      <wp:wrapSquare wrapText="bothSides"/>
                      <wp:docPr id="507" name="Group 50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508" name="Group 508"/>
                              <wpg:cNvGrpSpPr/>
                              <wpg:grpSpPr>
                                <a:xfrm>
                                  <a:off x="0" y="0"/>
                                  <a:ext cx="293370" cy="152400"/>
                                  <a:chOff x="8711" y="2856"/>
                                  <a:chExt cx="1080" cy="360"/>
                                </a:xfrm>
                              </wpg:grpSpPr>
                              <wps:wsp>
                                <wps:cNvPr id="51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1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6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E15289E" id="Group 507" o:spid="_x0000_s1026" style="position:absolute;margin-left:7.85pt;margin-top:2.5pt;width:34.05pt;height:12pt;z-index:25226137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">
                      <v:group id="Group 50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"/>
                      <w10:wrap type="square" anchorx="margin" anchory="margin"/>
                    </v:group>
                  </w:pict>
                </mc:Fallback>
              </mc:AlternateContent>
            </w:r>
          </w:p>
        </w:tc>
        <w:tc>
          <w:tcPr>
            <w:tcW w:w="972" w:type="pct"/>
            <w:gridSpan w:val="3"/>
          </w:tcPr>
          <w:p w14:paraId="4BA012E1"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570128EA"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0D466EF4" w14:textId="628B776A"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494" w:type="pct"/>
            <w:gridSpan w:val="2"/>
          </w:tcPr>
          <w:p w14:paraId="621B4D85"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4C79E113"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7ABC761B"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2C5B89" w:rsidRPr="002D084C" w14:paraId="59D4FF09" w14:textId="77777777" w:rsidTr="00EC5256">
        <w:tblPrEx>
          <w:jc w:val="left"/>
        </w:tblPrEx>
        <w:trPr>
          <w:trHeight w:val="20"/>
        </w:trPr>
        <w:tc>
          <w:tcPr>
            <w:tcW w:w="403" w:type="pct"/>
          </w:tcPr>
          <w:p w14:paraId="046AB7D7"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0D1B5B6C" w14:textId="2D6184DE" w:rsidR="002C5B89" w:rsidRPr="00EC5256" w:rsidRDefault="002C5B89" w:rsidP="002C5B89">
            <w:pPr>
              <w:rPr>
                <w:rFonts w:ascii="Arial" w:hAnsi="Arial" w:cs="Arial"/>
                <w:b/>
                <w:bCs/>
                <w:szCs w:val="20"/>
                <w:lang w:val="fr-FR"/>
              </w:rPr>
            </w:pPr>
            <w:r w:rsidRPr="00EC5256">
              <w:rPr>
                <w:bCs/>
                <w:lang w:val="fr-FR"/>
              </w:rPr>
              <w:t xml:space="preserve">Allaitement maternel exclusif (MAMA)  </w:t>
            </w:r>
          </w:p>
        </w:tc>
        <w:tc>
          <w:tcPr>
            <w:tcW w:w="666" w:type="pct"/>
          </w:tcPr>
          <w:p w14:paraId="6D8EE711" w14:textId="6126919C"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62400" behindDoc="0" locked="0" layoutInCell="1" allowOverlap="1" wp14:anchorId="675770C5" wp14:editId="208E2A4F">
                      <wp:simplePos x="0" y="0"/>
                      <wp:positionH relativeFrom="margin">
                        <wp:posOffset>99695</wp:posOffset>
                      </wp:positionH>
                      <wp:positionV relativeFrom="margin">
                        <wp:posOffset>31750</wp:posOffset>
                      </wp:positionV>
                      <wp:extent cx="432435" cy="152400"/>
                      <wp:effectExtent l="0" t="0" r="24765" b="19050"/>
                      <wp:wrapSquare wrapText="bothSides"/>
                      <wp:docPr id="16050369" name="Group 1605036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70" name="Group 16050370"/>
                              <wpg:cNvGrpSpPr/>
                              <wpg:grpSpPr>
                                <a:xfrm>
                                  <a:off x="0" y="0"/>
                                  <a:ext cx="293370" cy="152400"/>
                                  <a:chOff x="8711" y="2856"/>
                                  <a:chExt cx="1080" cy="360"/>
                                </a:xfrm>
                              </wpg:grpSpPr>
                              <wps:wsp>
                                <wps:cNvPr id="1605037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7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7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A8CF382" id="Group 16050369" o:spid="_x0000_s1026" style="position:absolute;margin-left:7.85pt;margin-top:2.5pt;width:34.05pt;height:12pt;z-index:25226240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">
                      <v:group id="Group 16050370"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"/>
                      <w10:wrap type="square" anchorx="margin" anchory="margin"/>
                    </v:group>
                  </w:pict>
                </mc:Fallback>
              </mc:AlternateContent>
            </w:r>
          </w:p>
        </w:tc>
        <w:tc>
          <w:tcPr>
            <w:tcW w:w="617" w:type="pct"/>
          </w:tcPr>
          <w:p w14:paraId="1E437728" w14:textId="53910500"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63424" behindDoc="0" locked="0" layoutInCell="1" allowOverlap="1" wp14:anchorId="08F9D77E" wp14:editId="73CCB87D">
                      <wp:simplePos x="0" y="0"/>
                      <wp:positionH relativeFrom="margin">
                        <wp:posOffset>102235</wp:posOffset>
                      </wp:positionH>
                      <wp:positionV relativeFrom="margin">
                        <wp:posOffset>29845</wp:posOffset>
                      </wp:positionV>
                      <wp:extent cx="432435" cy="152400"/>
                      <wp:effectExtent l="0" t="0" r="24765" b="19050"/>
                      <wp:wrapSquare wrapText="bothSides"/>
                      <wp:docPr id="16050374" name="Group 1605037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75" name="Group 16050375"/>
                              <wpg:cNvGrpSpPr/>
                              <wpg:grpSpPr>
                                <a:xfrm>
                                  <a:off x="0" y="0"/>
                                  <a:ext cx="293370" cy="152400"/>
                                  <a:chOff x="8711" y="2856"/>
                                  <a:chExt cx="1080" cy="360"/>
                                </a:xfrm>
                              </wpg:grpSpPr>
                              <wps:wsp>
                                <wps:cNvPr id="1605037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7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7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3B8CBE92" id="Group 16050374" o:spid="_x0000_s1026" style="position:absolute;margin-left:8.05pt;margin-top:2.35pt;width:34.05pt;height:12pt;z-index:25226342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">
                      <v:group id="Group 16050375"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"/>
                      <w10:wrap type="square" anchorx="margin" anchory="margin"/>
                    </v:group>
                  </w:pict>
                </mc:Fallback>
              </mc:AlternateContent>
            </w:r>
          </w:p>
        </w:tc>
        <w:tc>
          <w:tcPr>
            <w:tcW w:w="616" w:type="pct"/>
            <w:gridSpan w:val="3"/>
          </w:tcPr>
          <w:p w14:paraId="1D3EF64D" w14:textId="4DB53304"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64448" behindDoc="0" locked="0" layoutInCell="1" allowOverlap="1" wp14:anchorId="0FCE8AB3" wp14:editId="01ABAF1A">
                      <wp:simplePos x="0" y="0"/>
                      <wp:positionH relativeFrom="margin">
                        <wp:posOffset>99695</wp:posOffset>
                      </wp:positionH>
                      <wp:positionV relativeFrom="margin">
                        <wp:posOffset>31750</wp:posOffset>
                      </wp:positionV>
                      <wp:extent cx="432435" cy="152400"/>
                      <wp:effectExtent l="0" t="0" r="24765" b="19050"/>
                      <wp:wrapSquare wrapText="bothSides"/>
                      <wp:docPr id="16050379" name="Group 1605037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80" name="Group 16050380"/>
                              <wpg:cNvGrpSpPr/>
                              <wpg:grpSpPr>
                                <a:xfrm>
                                  <a:off x="0" y="0"/>
                                  <a:ext cx="293370" cy="152400"/>
                                  <a:chOff x="8711" y="2856"/>
                                  <a:chExt cx="1080" cy="360"/>
                                </a:xfrm>
                              </wpg:grpSpPr>
                              <wps:wsp>
                                <wps:cNvPr id="1605038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8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8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9B33049" id="Group 16050379" o:spid="_x0000_s1026" style="position:absolute;margin-left:7.85pt;margin-top:2.5pt;width:34.05pt;height:12pt;z-index:25226444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">
                      <v:group id="Group 16050380"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"/>
                      <w10:wrap type="square" anchorx="margin" anchory="margin"/>
                    </v:group>
                  </w:pict>
                </mc:Fallback>
              </mc:AlternateContent>
            </w:r>
          </w:p>
        </w:tc>
        <w:tc>
          <w:tcPr>
            <w:tcW w:w="972" w:type="pct"/>
            <w:gridSpan w:val="3"/>
          </w:tcPr>
          <w:p w14:paraId="5CCA2995"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52AA1E35"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1B2E45C9" w14:textId="6355B25D"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494" w:type="pct"/>
            <w:gridSpan w:val="2"/>
          </w:tcPr>
          <w:p w14:paraId="5937ED16"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518F4041"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7FA0E097"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2C5B89" w:rsidRPr="002D084C" w14:paraId="4F0E0A5C" w14:textId="77777777" w:rsidTr="00EC5256">
        <w:tblPrEx>
          <w:jc w:val="left"/>
        </w:tblPrEx>
        <w:trPr>
          <w:trHeight w:val="20"/>
        </w:trPr>
        <w:tc>
          <w:tcPr>
            <w:tcW w:w="403" w:type="pct"/>
          </w:tcPr>
          <w:p w14:paraId="5B48D19D"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139E499B" w14:textId="6CCF744F" w:rsidR="002C5B89" w:rsidRPr="00EC5256" w:rsidRDefault="002C5B89" w:rsidP="002C5B89">
            <w:pPr>
              <w:rPr>
                <w:rFonts w:ascii="Arial" w:hAnsi="Arial" w:cs="Arial"/>
                <w:b/>
                <w:bCs/>
                <w:szCs w:val="20"/>
                <w:lang w:val="fr-FR"/>
              </w:rPr>
            </w:pPr>
            <w:r w:rsidRPr="00EC5256">
              <w:rPr>
                <w:bCs/>
                <w:lang w:val="fr-FR"/>
              </w:rPr>
              <w:t>Méthode des jours fixes (MJF)</w:t>
            </w:r>
          </w:p>
        </w:tc>
        <w:tc>
          <w:tcPr>
            <w:tcW w:w="666" w:type="pct"/>
          </w:tcPr>
          <w:p w14:paraId="3A7A836B" w14:textId="3A561ACB"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65472" behindDoc="0" locked="0" layoutInCell="1" allowOverlap="1" wp14:anchorId="32692328" wp14:editId="06767D8B">
                      <wp:simplePos x="0" y="0"/>
                      <wp:positionH relativeFrom="margin">
                        <wp:posOffset>99695</wp:posOffset>
                      </wp:positionH>
                      <wp:positionV relativeFrom="margin">
                        <wp:posOffset>31750</wp:posOffset>
                      </wp:positionV>
                      <wp:extent cx="432435" cy="152400"/>
                      <wp:effectExtent l="0" t="0" r="24765" b="19050"/>
                      <wp:wrapSquare wrapText="bothSides"/>
                      <wp:docPr id="16050384" name="Group 1605038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85" name="Group 16050385"/>
                              <wpg:cNvGrpSpPr/>
                              <wpg:grpSpPr>
                                <a:xfrm>
                                  <a:off x="0" y="0"/>
                                  <a:ext cx="293370" cy="152400"/>
                                  <a:chOff x="8711" y="2856"/>
                                  <a:chExt cx="1080" cy="360"/>
                                </a:xfrm>
                              </wpg:grpSpPr>
                              <wps:wsp>
                                <wps:cNvPr id="1605038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8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8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92179FA" id="Group 16050384" o:spid="_x0000_s1026" style="position:absolute;margin-left:7.85pt;margin-top:2.5pt;width:34.05pt;height:12pt;z-index:25226547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">
                      <v:group id="Group 16050385"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"/>
                      <w10:wrap type="square" anchorx="margin" anchory="margin"/>
                    </v:group>
                  </w:pict>
                </mc:Fallback>
              </mc:AlternateContent>
            </w:r>
          </w:p>
        </w:tc>
        <w:tc>
          <w:tcPr>
            <w:tcW w:w="617" w:type="pct"/>
          </w:tcPr>
          <w:p w14:paraId="09107DFC" w14:textId="76A7CE10"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66496" behindDoc="0" locked="0" layoutInCell="1" allowOverlap="1" wp14:anchorId="0ABAF6F8" wp14:editId="41A147C8">
                      <wp:simplePos x="0" y="0"/>
                      <wp:positionH relativeFrom="margin">
                        <wp:posOffset>102235</wp:posOffset>
                      </wp:positionH>
                      <wp:positionV relativeFrom="margin">
                        <wp:posOffset>29845</wp:posOffset>
                      </wp:positionV>
                      <wp:extent cx="432435" cy="152400"/>
                      <wp:effectExtent l="0" t="0" r="24765" b="19050"/>
                      <wp:wrapSquare wrapText="bothSides"/>
                      <wp:docPr id="16050389" name="Group 1605038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90" name="Group 16050390"/>
                              <wpg:cNvGrpSpPr/>
                              <wpg:grpSpPr>
                                <a:xfrm>
                                  <a:off x="0" y="0"/>
                                  <a:ext cx="293370" cy="152400"/>
                                  <a:chOff x="8711" y="2856"/>
                                  <a:chExt cx="1080" cy="360"/>
                                </a:xfrm>
                              </wpg:grpSpPr>
                              <wps:wsp>
                                <wps:cNvPr id="1605039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9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9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4522E990" id="Group 16050389" o:spid="_x0000_s1026" style="position:absolute;margin-left:8.05pt;margin-top:2.35pt;width:34.05pt;height:12pt;z-index:25226649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">
                      <v:group id="Group 16050390"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"/>
                      <w10:wrap type="square" anchorx="margin" anchory="margin"/>
                    </v:group>
                  </w:pict>
                </mc:Fallback>
              </mc:AlternateContent>
            </w:r>
          </w:p>
        </w:tc>
        <w:tc>
          <w:tcPr>
            <w:tcW w:w="616" w:type="pct"/>
            <w:gridSpan w:val="3"/>
          </w:tcPr>
          <w:p w14:paraId="58BDE56B" w14:textId="74761311"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67520" behindDoc="0" locked="0" layoutInCell="1" allowOverlap="1" wp14:anchorId="634BACA1" wp14:editId="692A88AF">
                      <wp:simplePos x="0" y="0"/>
                      <wp:positionH relativeFrom="margin">
                        <wp:posOffset>99695</wp:posOffset>
                      </wp:positionH>
                      <wp:positionV relativeFrom="margin">
                        <wp:posOffset>31750</wp:posOffset>
                      </wp:positionV>
                      <wp:extent cx="432435" cy="152400"/>
                      <wp:effectExtent l="0" t="0" r="24765" b="19050"/>
                      <wp:wrapSquare wrapText="bothSides"/>
                      <wp:docPr id="16050394" name="Group 1605039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95" name="Group 16050395"/>
                              <wpg:cNvGrpSpPr/>
                              <wpg:grpSpPr>
                                <a:xfrm>
                                  <a:off x="0" y="0"/>
                                  <a:ext cx="293370" cy="152400"/>
                                  <a:chOff x="8711" y="2856"/>
                                  <a:chExt cx="1080" cy="360"/>
                                </a:xfrm>
                              </wpg:grpSpPr>
                              <wps:wsp>
                                <wps:cNvPr id="1605039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9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9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73A3814E" id="Group 16050394" o:spid="_x0000_s1026" style="position:absolute;margin-left:7.85pt;margin-top:2.5pt;width:34.05pt;height:12pt;z-index:25226752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">
                      <v:group id="Group 16050395"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"/>
                      <w10:wrap type="square" anchorx="margin" anchory="margin"/>
                    </v:group>
                  </w:pict>
                </mc:Fallback>
              </mc:AlternateContent>
            </w:r>
          </w:p>
        </w:tc>
        <w:tc>
          <w:tcPr>
            <w:tcW w:w="972" w:type="pct"/>
            <w:gridSpan w:val="3"/>
          </w:tcPr>
          <w:p w14:paraId="037058DD"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080DC485"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434FDA51" w14:textId="1338D891"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494" w:type="pct"/>
            <w:gridSpan w:val="2"/>
          </w:tcPr>
          <w:p w14:paraId="69773029"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1C7F93D3"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6556D3F3"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A51228" w:rsidRPr="002D084C" w14:paraId="0A40FE23" w14:textId="77777777" w:rsidTr="00EC5256">
        <w:trPr>
          <w:trHeight w:val="530"/>
          <w:jc w:val="center"/>
        </w:trPr>
        <w:tc>
          <w:tcPr>
            <w:tcW w:w="403" w:type="pct"/>
          </w:tcPr>
          <w:p w14:paraId="1CDFBAEC" w14:textId="61BFAD9F" w:rsidR="00A51228" w:rsidRPr="00EC5256" w:rsidRDefault="00A51228" w:rsidP="00A51228">
            <w:pPr>
              <w:jc w:val="center"/>
              <w:rPr>
                <w:rFonts w:ascii="Arial" w:hAnsi="Arial" w:cs="Arial"/>
                <w:b/>
                <w:bCs/>
                <w:szCs w:val="20"/>
                <w:lang w:val="fr-FR"/>
              </w:rPr>
            </w:pPr>
            <w:r w:rsidRPr="00EC5256">
              <w:rPr>
                <w:rFonts w:ascii="Arial" w:hAnsi="Arial" w:cs="Arial"/>
                <w:b/>
                <w:bCs/>
                <w:szCs w:val="20"/>
                <w:lang w:val="fr-FR"/>
              </w:rPr>
              <w:t>806</w:t>
            </w:r>
          </w:p>
        </w:tc>
        <w:tc>
          <w:tcPr>
            <w:tcW w:w="2180" w:type="pct"/>
            <w:gridSpan w:val="4"/>
          </w:tcPr>
          <w:p w14:paraId="4E12B3EB" w14:textId="5253A403" w:rsidR="00A51228" w:rsidRPr="00EC5256" w:rsidRDefault="00A51228" w:rsidP="00A51228">
            <w:pPr>
              <w:pStyle w:val="ListParagraph1"/>
              <w:spacing w:after="0"/>
              <w:ind w:left="0"/>
              <w:rPr>
                <w:rFonts w:ascii="Arial" w:hAnsi="Arial" w:cs="Arial"/>
                <w:b/>
                <w:bCs/>
                <w:spacing w:val="-2"/>
                <w:szCs w:val="20"/>
                <w:lang w:val="fr-FR" w:bidi="hi-IN"/>
              </w:rPr>
            </w:pPr>
            <w:r w:rsidRPr="00EC5256">
              <w:rPr>
                <w:b/>
                <w:bCs/>
                <w:lang w:val="fr-FR"/>
              </w:rPr>
              <w:t>Cette structure dispose-t-elle d'un mécanisme de suivi des utilisatrices de PF ?</w:t>
            </w:r>
          </w:p>
        </w:tc>
        <w:tc>
          <w:tcPr>
            <w:tcW w:w="2060" w:type="pct"/>
            <w:gridSpan w:val="6"/>
          </w:tcPr>
          <w:p w14:paraId="50419BF1" w14:textId="77777777" w:rsidR="00A51228" w:rsidRPr="00EC5256" w:rsidRDefault="00A51228" w:rsidP="00A51228">
            <w:pPr>
              <w:tabs>
                <w:tab w:val="left" w:pos="0"/>
                <w:tab w:val="right" w:leader="dot" w:pos="4092"/>
              </w:tabs>
              <w:rPr>
                <w:rFonts w:ascii="Calibri" w:hAnsi="Calibri" w:cs="Calibri"/>
                <w:bCs/>
                <w:szCs w:val="20"/>
                <w:lang w:val="fr-FR"/>
              </w:rPr>
            </w:pPr>
            <w:r w:rsidRPr="00EC5256">
              <w:rPr>
                <w:rFonts w:ascii="Calibri" w:eastAsia="Arial Narrow" w:hAnsi="Calibri" w:cs="Calibri"/>
                <w:szCs w:val="20"/>
                <w:lang w:val="fr-FR" w:bidi="hi-IN"/>
              </w:rPr>
              <w:t>Oui</w:t>
            </w:r>
            <w:r w:rsidRPr="00EC5256">
              <w:rPr>
                <w:rFonts w:ascii="Calibri" w:eastAsia="Arial Narrow" w:hAnsi="Calibri" w:cs="Mangal"/>
                <w:szCs w:val="20"/>
                <w:cs/>
                <w:lang w:val="fr-FR" w:bidi="hi-IN"/>
              </w:rPr>
              <w:tab/>
              <w:t>1</w:t>
            </w:r>
          </w:p>
          <w:p w14:paraId="4795CDE4" w14:textId="4B17E593" w:rsidR="00A51228" w:rsidRPr="00EC5256" w:rsidRDefault="00A51228" w:rsidP="00A51228">
            <w:pPr>
              <w:tabs>
                <w:tab w:val="right" w:leader="dot" w:pos="4092"/>
              </w:tabs>
              <w:rPr>
                <w:rFonts w:ascii="Arial" w:eastAsia="Arial Narrow" w:hAnsi="Arial" w:cs="Arial"/>
                <w:szCs w:val="20"/>
                <w:lang w:val="fr-FR" w:bidi="hi-IN"/>
              </w:rPr>
            </w:pPr>
            <w:r w:rsidRPr="002D084C">
              <w:rPr>
                <w:rFonts w:ascii="Calibri" w:hAnsi="Calibri" w:cs="Calibri"/>
                <w:noProof/>
                <w:szCs w:val="20"/>
                <w:lang w:val="fr-FR" w:eastAsia="fr-FR"/>
              </w:rPr>
              <mc:AlternateContent>
                <mc:Choice Requires="wps">
                  <w:drawing>
                    <wp:anchor distT="0" distB="0" distL="114300" distR="114300" simplePos="0" relativeHeight="252192768" behindDoc="0" locked="0" layoutInCell="1" allowOverlap="1" wp14:anchorId="5BA0580C" wp14:editId="315EA2FF">
                      <wp:simplePos x="0" y="0"/>
                      <wp:positionH relativeFrom="column">
                        <wp:posOffset>2607945</wp:posOffset>
                      </wp:positionH>
                      <wp:positionV relativeFrom="paragraph">
                        <wp:posOffset>66675</wp:posOffset>
                      </wp:positionV>
                      <wp:extent cx="154575" cy="0"/>
                      <wp:effectExtent l="0" t="76200" r="17145" b="95250"/>
                      <wp:wrapNone/>
                      <wp:docPr id="93" name="Straight Arrow Connector 93"/>
                      <wp:cNvGraphicFramePr/>
                      <a:graphic xmlns:a="http://schemas.openxmlformats.org/drawingml/2006/main">
                        <a:graphicData uri="http://schemas.microsoft.com/office/word/2010/wordprocessingShape">
                          <wps:wsp>
                            <wps:cNvCnPr/>
                            <wps:spPr>
                              <a:xfrm>
                                <a:off x="0" y="0"/>
                                <a:ext cx="1545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53D23C97" id="_x0000_t32" coordsize="21600,21600" o:spt="32" o:oned="t" path="m,l21600,21600e" filled="f">
                      <v:path arrowok="t" fillok="f" o:connecttype="none"/>
                      <o:lock v:ext="edit" shapetype="t"/>
                    </v:shapetype>
                    <v:shape id="Straight Arrow Connector 93" o:spid="_x0000_s1026" type="#_x0000_t32" style="position:absolute;margin-left:205.35pt;margin-top:5.25pt;width:12.15pt;height:0;z-index:252192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" strokecolor="black [3213]" strokeweight=".5pt">
                      <v:stroke endarrow="block" joinstyle="miter"/>
                    </v:shape>
                  </w:pict>
                </mc:Fallback>
              </mc:AlternateContent>
            </w:r>
            <w:r w:rsidR="003874A6" w:rsidRPr="00EC5256">
              <w:rPr>
                <w:rFonts w:ascii="Calibri" w:eastAsia="Arial Narrow" w:hAnsi="Calibri" w:cs="Calibri"/>
                <w:szCs w:val="20"/>
                <w:lang w:val="fr-FR" w:bidi="hi-IN"/>
              </w:rPr>
              <w:t>Non</w:t>
            </w:r>
            <w:r w:rsidRPr="00EC5256">
              <w:rPr>
                <w:rFonts w:ascii="Calibri" w:eastAsia="Arial Narrow" w:hAnsi="Calibri" w:cs="Mangal"/>
                <w:szCs w:val="20"/>
                <w:cs/>
                <w:lang w:val="fr-FR" w:bidi="hi-IN"/>
              </w:rPr>
              <w:tab/>
              <w:t>2</w:t>
            </w:r>
          </w:p>
        </w:tc>
        <w:tc>
          <w:tcPr>
            <w:tcW w:w="357" w:type="pct"/>
            <w:gridSpan w:val="2"/>
          </w:tcPr>
          <w:p w14:paraId="590878DF" w14:textId="77777777" w:rsidR="00A51228" w:rsidRPr="00EC5256" w:rsidRDefault="00A51228" w:rsidP="00A51228">
            <w:pPr>
              <w:rPr>
                <w:rFonts w:ascii="Arial" w:hAnsi="Arial" w:cs="Arial"/>
                <w:b/>
                <w:bCs/>
                <w:szCs w:val="20"/>
                <w:lang w:val="fr-FR"/>
              </w:rPr>
            </w:pPr>
          </w:p>
          <w:p w14:paraId="4787CC66" w14:textId="77777777" w:rsidR="00A55FD9" w:rsidRDefault="00A51228" w:rsidP="00A51228">
            <w:pPr>
              <w:rPr>
                <w:rFonts w:ascii="Arial" w:hAnsi="Arial" w:cs="Arial"/>
                <w:b/>
                <w:bCs/>
                <w:szCs w:val="20"/>
                <w:lang w:val="fr-FR"/>
              </w:rPr>
            </w:pPr>
            <w:r w:rsidRPr="00EC5256">
              <w:rPr>
                <w:rFonts w:ascii="Arial" w:hAnsi="Arial" w:cs="Arial"/>
                <w:b/>
                <w:bCs/>
                <w:szCs w:val="20"/>
                <w:lang w:val="fr-FR"/>
              </w:rPr>
              <w:t xml:space="preserve"> </w:t>
            </w:r>
          </w:p>
          <w:p w14:paraId="3511E312" w14:textId="2276EDA6" w:rsidR="00A51228" w:rsidRPr="00EC5256" w:rsidRDefault="00A51228" w:rsidP="00A51228">
            <w:pPr>
              <w:rPr>
                <w:rFonts w:ascii="Arial" w:hAnsi="Arial" w:cs="Arial"/>
                <w:b/>
                <w:bCs/>
                <w:szCs w:val="20"/>
                <w:lang w:val="fr-FR"/>
              </w:rPr>
            </w:pPr>
            <w:r w:rsidRPr="00EC5256">
              <w:rPr>
                <w:rFonts w:ascii="Arial" w:hAnsi="Arial" w:cs="Arial"/>
                <w:b/>
                <w:bCs/>
                <w:szCs w:val="20"/>
                <w:lang w:val="fr-FR"/>
              </w:rPr>
              <w:t>808</w:t>
            </w:r>
          </w:p>
        </w:tc>
      </w:tr>
      <w:tr w:rsidR="00A51228" w:rsidRPr="002D084C" w14:paraId="4680297D" w14:textId="77777777" w:rsidTr="00EC5256">
        <w:trPr>
          <w:trHeight w:val="89"/>
          <w:jc w:val="center"/>
        </w:trPr>
        <w:tc>
          <w:tcPr>
            <w:tcW w:w="403" w:type="pct"/>
          </w:tcPr>
          <w:p w14:paraId="7A623AF6" w14:textId="43A0B6F7" w:rsidR="00A51228" w:rsidRPr="00EC5256" w:rsidRDefault="00A51228" w:rsidP="00A51228">
            <w:pPr>
              <w:jc w:val="center"/>
              <w:rPr>
                <w:rFonts w:ascii="Arial" w:eastAsia="Arial Narrow" w:hAnsi="Arial" w:cs="Arial"/>
                <w:b/>
                <w:bCs/>
                <w:szCs w:val="20"/>
                <w:cs/>
                <w:lang w:val="fr-FR" w:bidi="hi-IN"/>
              </w:rPr>
            </w:pPr>
            <w:r w:rsidRPr="00EC5256">
              <w:rPr>
                <w:rFonts w:ascii="Arial" w:eastAsia="Arial Narrow" w:hAnsi="Arial" w:cs="Arial"/>
                <w:b/>
                <w:bCs/>
                <w:szCs w:val="20"/>
                <w:lang w:val="fr-FR" w:bidi="hi-IN"/>
              </w:rPr>
              <w:t>807</w:t>
            </w:r>
          </w:p>
        </w:tc>
        <w:tc>
          <w:tcPr>
            <w:tcW w:w="2180" w:type="pct"/>
            <w:gridSpan w:val="4"/>
          </w:tcPr>
          <w:p w14:paraId="257CDCB1" w14:textId="2771A31E" w:rsidR="00A51228" w:rsidRPr="00EC5256" w:rsidRDefault="00A51228" w:rsidP="00A51228">
            <w:pPr>
              <w:pStyle w:val="ListParagraph1"/>
              <w:spacing w:after="0"/>
              <w:ind w:left="0"/>
              <w:rPr>
                <w:rFonts w:ascii="Arial" w:hAnsi="Arial" w:cs="Arial"/>
                <w:b/>
                <w:bCs/>
                <w:spacing w:val="-2"/>
                <w:szCs w:val="20"/>
                <w:lang w:val="fr-FR" w:bidi="hi-IN"/>
              </w:rPr>
            </w:pPr>
            <w:r w:rsidRPr="00EC5256">
              <w:rPr>
                <w:b/>
                <w:bCs/>
                <w:lang w:val="fr-FR"/>
              </w:rPr>
              <w:t>Quel mécanisme de suivi existe-t-il pour les utilisateurs de PF ?</w:t>
            </w:r>
          </w:p>
        </w:tc>
        <w:tc>
          <w:tcPr>
            <w:tcW w:w="2060" w:type="pct"/>
            <w:gridSpan w:val="6"/>
          </w:tcPr>
          <w:p w14:paraId="0E9D0B63" w14:textId="77777777" w:rsidR="00A51228" w:rsidRPr="00EC5256" w:rsidRDefault="00A51228" w:rsidP="00A51228">
            <w:pPr>
              <w:tabs>
                <w:tab w:val="left" w:pos="0"/>
                <w:tab w:val="right" w:leader="dot" w:pos="4092"/>
              </w:tabs>
              <w:rPr>
                <w:rFonts w:ascii="Calibri" w:eastAsia="Arial Narrow" w:hAnsi="Calibri" w:cs="Calibri"/>
                <w:szCs w:val="20"/>
                <w:lang w:val="fr-FR" w:bidi="hi-IN"/>
              </w:rPr>
            </w:pPr>
            <w:r w:rsidRPr="00EC5256">
              <w:rPr>
                <w:rFonts w:ascii="Calibri" w:eastAsia="Arial Narrow" w:hAnsi="Calibri" w:cs="Calibri"/>
                <w:szCs w:val="20"/>
                <w:lang w:val="fr-FR" w:bidi="hi-IN"/>
              </w:rPr>
              <w:t>Visite personnelle</w:t>
            </w:r>
            <w:r w:rsidRPr="00EC5256">
              <w:rPr>
                <w:rFonts w:ascii="Calibri" w:eastAsia="Arial Narrow" w:hAnsi="Calibri" w:cs="Calibri"/>
                <w:szCs w:val="20"/>
                <w:lang w:val="fr-FR" w:bidi="hi-IN"/>
              </w:rPr>
              <w:tab/>
              <w:t>1</w:t>
            </w:r>
          </w:p>
          <w:p w14:paraId="39CA7FAD" w14:textId="77777777" w:rsidR="00A51228" w:rsidRPr="00EC5256" w:rsidRDefault="00A51228" w:rsidP="00A51228">
            <w:pPr>
              <w:tabs>
                <w:tab w:val="left" w:pos="0"/>
                <w:tab w:val="right" w:leader="dot" w:pos="4092"/>
              </w:tabs>
              <w:rPr>
                <w:rFonts w:ascii="Calibri" w:eastAsia="Arial Narrow" w:hAnsi="Calibri" w:cs="Calibri"/>
                <w:szCs w:val="20"/>
                <w:lang w:val="fr-FR" w:bidi="hi-IN"/>
              </w:rPr>
            </w:pPr>
            <w:r w:rsidRPr="00EC5256">
              <w:rPr>
                <w:rFonts w:ascii="Calibri" w:eastAsia="Arial Narrow" w:hAnsi="Calibri" w:cs="Calibri"/>
                <w:szCs w:val="20"/>
                <w:lang w:val="fr-FR" w:bidi="hi-IN"/>
              </w:rPr>
              <w:t>Par téléphone</w:t>
            </w:r>
            <w:r w:rsidRPr="00EC5256">
              <w:rPr>
                <w:rFonts w:ascii="Calibri" w:eastAsia="Arial Narrow" w:hAnsi="Calibri" w:cs="Calibri"/>
                <w:szCs w:val="20"/>
                <w:lang w:val="fr-FR" w:bidi="hi-IN"/>
              </w:rPr>
              <w:tab/>
              <w:t>2</w:t>
            </w:r>
          </w:p>
          <w:p w14:paraId="2890D7DB" w14:textId="77777777" w:rsidR="00A51228" w:rsidRPr="00EC5256" w:rsidRDefault="00A51228" w:rsidP="00A51228">
            <w:pPr>
              <w:tabs>
                <w:tab w:val="left" w:pos="0"/>
                <w:tab w:val="right" w:leader="dot" w:pos="4092"/>
              </w:tabs>
              <w:rPr>
                <w:rFonts w:ascii="Calibri" w:eastAsia="Arial Narrow" w:hAnsi="Calibri" w:cs="Calibri"/>
                <w:szCs w:val="20"/>
                <w:lang w:val="fr-FR" w:bidi="hi-IN"/>
              </w:rPr>
            </w:pPr>
            <w:r w:rsidRPr="00EC5256">
              <w:rPr>
                <w:rFonts w:ascii="Calibri" w:eastAsia="Arial Narrow" w:hAnsi="Calibri" w:cs="Calibri"/>
                <w:szCs w:val="20"/>
                <w:lang w:val="fr-FR" w:bidi="hi-IN"/>
              </w:rPr>
              <w:t xml:space="preserve">Par message/ WhatsApp </w:t>
            </w:r>
            <w:r w:rsidRPr="00EC5256">
              <w:rPr>
                <w:rFonts w:ascii="Calibri" w:eastAsia="Arial Narrow" w:hAnsi="Calibri" w:cs="Calibri"/>
                <w:szCs w:val="20"/>
                <w:lang w:val="fr-FR" w:bidi="hi-IN"/>
              </w:rPr>
              <w:tab/>
              <w:t>3</w:t>
            </w:r>
          </w:p>
          <w:p w14:paraId="67EFF21B" w14:textId="57B5B563" w:rsidR="00A51228" w:rsidRPr="00EC5256" w:rsidRDefault="00A51228" w:rsidP="00A51228">
            <w:pPr>
              <w:tabs>
                <w:tab w:val="right" w:leader="dot" w:pos="4092"/>
              </w:tabs>
              <w:rPr>
                <w:rFonts w:ascii="Arial" w:eastAsia="Arial Narrow" w:hAnsi="Arial" w:cs="Arial"/>
                <w:szCs w:val="20"/>
                <w:lang w:val="fr-FR" w:bidi="hi-IN"/>
              </w:rPr>
            </w:pPr>
            <w:r w:rsidRPr="00EC5256">
              <w:rPr>
                <w:rFonts w:ascii="Calibri" w:eastAsia="Arial Narrow" w:hAnsi="Calibri" w:cs="Calibri"/>
                <w:szCs w:val="20"/>
                <w:lang w:val="fr-FR" w:bidi="hi-IN"/>
              </w:rPr>
              <w:t>Autre (préciser)</w:t>
            </w:r>
            <w:r w:rsidRPr="00EC5256">
              <w:rPr>
                <w:rFonts w:ascii="Calibri" w:eastAsia="Arial Narrow" w:hAnsi="Calibri" w:cs="Calibri"/>
                <w:szCs w:val="20"/>
                <w:lang w:val="fr-FR" w:bidi="hi-IN"/>
              </w:rPr>
              <w:tab/>
              <w:t>4</w:t>
            </w:r>
          </w:p>
        </w:tc>
        <w:tc>
          <w:tcPr>
            <w:tcW w:w="357" w:type="pct"/>
            <w:gridSpan w:val="2"/>
          </w:tcPr>
          <w:p w14:paraId="7B27F21D" w14:textId="77777777" w:rsidR="00A51228" w:rsidRPr="00EC5256" w:rsidRDefault="00A51228" w:rsidP="00A51228">
            <w:pPr>
              <w:rPr>
                <w:rFonts w:ascii="Arial" w:hAnsi="Arial" w:cs="Arial"/>
                <w:b/>
                <w:bCs/>
                <w:szCs w:val="20"/>
                <w:lang w:val="fr-FR"/>
              </w:rPr>
            </w:pPr>
          </w:p>
        </w:tc>
      </w:tr>
      <w:tr w:rsidR="00A51228" w:rsidRPr="002D084C" w14:paraId="1C2C9621" w14:textId="77777777" w:rsidTr="00EC5256">
        <w:trPr>
          <w:trHeight w:val="357"/>
          <w:jc w:val="center"/>
        </w:trPr>
        <w:tc>
          <w:tcPr>
            <w:tcW w:w="403" w:type="pct"/>
          </w:tcPr>
          <w:p w14:paraId="3DC46A11" w14:textId="0797EC83" w:rsidR="00A51228" w:rsidRPr="00EC5256" w:rsidRDefault="00A51228" w:rsidP="00A51228">
            <w:pPr>
              <w:jc w:val="center"/>
              <w:rPr>
                <w:rFonts w:ascii="Arial" w:hAnsi="Arial" w:cs="Arial"/>
                <w:b/>
                <w:bCs/>
                <w:szCs w:val="20"/>
                <w:lang w:val="fr-FR"/>
              </w:rPr>
            </w:pPr>
            <w:r w:rsidRPr="00EC5256">
              <w:rPr>
                <w:rFonts w:ascii="Arial" w:eastAsia="Arial Narrow" w:hAnsi="Arial" w:cs="Arial"/>
                <w:b/>
                <w:bCs/>
                <w:szCs w:val="20"/>
                <w:lang w:val="fr-FR" w:bidi="hi-IN"/>
              </w:rPr>
              <w:t>808</w:t>
            </w:r>
          </w:p>
        </w:tc>
        <w:tc>
          <w:tcPr>
            <w:tcW w:w="2180" w:type="pct"/>
            <w:gridSpan w:val="4"/>
          </w:tcPr>
          <w:p w14:paraId="4DB070BD" w14:textId="4D8B87A5" w:rsidR="00A51228" w:rsidRPr="00EC5256" w:rsidRDefault="00A51228" w:rsidP="00A51228">
            <w:pPr>
              <w:suppressAutoHyphens/>
              <w:rPr>
                <w:rFonts w:ascii="Arial" w:hAnsi="Arial" w:cs="Arial"/>
                <w:b/>
                <w:bCs/>
                <w:spacing w:val="-2"/>
                <w:szCs w:val="20"/>
                <w:lang w:val="fr-FR"/>
              </w:rPr>
            </w:pPr>
            <w:r w:rsidRPr="00EC5256">
              <w:rPr>
                <w:b/>
                <w:bCs/>
                <w:lang w:val="fr-FR"/>
              </w:rPr>
              <w:t xml:space="preserve">Dans quelle mesure les utilisatrices de PF de cette structure sont-elles perdues de vue ? </w:t>
            </w:r>
          </w:p>
        </w:tc>
        <w:tc>
          <w:tcPr>
            <w:tcW w:w="535" w:type="pct"/>
            <w:shd w:val="clear" w:color="auto" w:fill="BFBFBF" w:themeFill="background1" w:themeFillShade="BF"/>
            <w:vAlign w:val="center"/>
          </w:tcPr>
          <w:p w14:paraId="04E1F30E" w14:textId="105F3A30" w:rsidR="00A51228" w:rsidRPr="00EC5256" w:rsidRDefault="001F0DB4" w:rsidP="00A51228">
            <w:pPr>
              <w:tabs>
                <w:tab w:val="right" w:leader="dot" w:pos="4092"/>
              </w:tabs>
              <w:jc w:val="center"/>
              <w:rPr>
                <w:rFonts w:ascii="Arial" w:hAnsi="Arial" w:cs="Arial"/>
                <w:b/>
                <w:bCs/>
                <w:szCs w:val="20"/>
                <w:lang w:val="fr-FR"/>
              </w:rPr>
            </w:pPr>
            <w:r w:rsidRPr="00EC5256">
              <w:rPr>
                <w:rFonts w:ascii="Arial" w:hAnsi="Arial" w:cs="Arial"/>
                <w:b/>
                <w:bCs/>
                <w:szCs w:val="20"/>
                <w:lang w:val="fr-FR"/>
              </w:rPr>
              <w:t>Aucun d'entre eux</w:t>
            </w:r>
          </w:p>
        </w:tc>
        <w:tc>
          <w:tcPr>
            <w:tcW w:w="535" w:type="pct"/>
            <w:gridSpan w:val="2"/>
            <w:shd w:val="clear" w:color="auto" w:fill="BFBFBF" w:themeFill="background1" w:themeFillShade="BF"/>
            <w:vAlign w:val="center"/>
          </w:tcPr>
          <w:p w14:paraId="6B36253E" w14:textId="6C91BC37" w:rsidR="00A51228" w:rsidRPr="00EC5256" w:rsidRDefault="001F0DB4" w:rsidP="00A51228">
            <w:pPr>
              <w:tabs>
                <w:tab w:val="right" w:leader="dot" w:pos="4092"/>
              </w:tabs>
              <w:jc w:val="center"/>
              <w:rPr>
                <w:rFonts w:ascii="Arial" w:hAnsi="Arial" w:cs="Arial"/>
                <w:b/>
                <w:bCs/>
                <w:szCs w:val="20"/>
                <w:lang w:val="fr-FR"/>
              </w:rPr>
            </w:pPr>
            <w:r w:rsidRPr="00EC5256">
              <w:rPr>
                <w:rFonts w:ascii="Arial" w:hAnsi="Arial" w:cs="Arial"/>
                <w:b/>
                <w:bCs/>
                <w:szCs w:val="20"/>
                <w:lang w:val="fr-FR"/>
              </w:rPr>
              <w:t>Certains d'entre eux</w:t>
            </w:r>
          </w:p>
        </w:tc>
        <w:tc>
          <w:tcPr>
            <w:tcW w:w="495" w:type="pct"/>
            <w:shd w:val="clear" w:color="auto" w:fill="BFBFBF" w:themeFill="background1" w:themeFillShade="BF"/>
            <w:vAlign w:val="center"/>
          </w:tcPr>
          <w:p w14:paraId="173FAE77" w14:textId="21A5615E" w:rsidR="00A51228" w:rsidRPr="00EC5256" w:rsidRDefault="001F0DB4" w:rsidP="00A51228">
            <w:pPr>
              <w:tabs>
                <w:tab w:val="right" w:leader="dot" w:pos="4092"/>
              </w:tabs>
              <w:jc w:val="center"/>
              <w:rPr>
                <w:rFonts w:ascii="Arial" w:hAnsi="Arial" w:cs="Arial"/>
                <w:b/>
                <w:bCs/>
                <w:szCs w:val="20"/>
                <w:lang w:val="fr-FR"/>
              </w:rPr>
            </w:pPr>
            <w:r w:rsidRPr="00EC5256">
              <w:rPr>
                <w:rFonts w:ascii="Arial" w:hAnsi="Arial" w:cs="Arial"/>
                <w:b/>
                <w:bCs/>
                <w:szCs w:val="20"/>
                <w:lang w:val="fr-FR"/>
              </w:rPr>
              <w:t>La plupart d'entre eux</w:t>
            </w:r>
          </w:p>
        </w:tc>
        <w:tc>
          <w:tcPr>
            <w:tcW w:w="495" w:type="pct"/>
            <w:gridSpan w:val="2"/>
            <w:shd w:val="clear" w:color="auto" w:fill="BFBFBF" w:themeFill="background1" w:themeFillShade="BF"/>
            <w:vAlign w:val="center"/>
          </w:tcPr>
          <w:p w14:paraId="0114D749" w14:textId="3EF550BF" w:rsidR="00A51228" w:rsidRPr="00EC5256" w:rsidRDefault="001F0DB4" w:rsidP="00A51228">
            <w:pPr>
              <w:tabs>
                <w:tab w:val="right" w:leader="dot" w:pos="4092"/>
              </w:tabs>
              <w:jc w:val="center"/>
              <w:rPr>
                <w:rFonts w:ascii="Arial" w:hAnsi="Arial" w:cs="Arial"/>
                <w:b/>
                <w:bCs/>
                <w:szCs w:val="20"/>
                <w:lang w:val="fr-FR"/>
              </w:rPr>
            </w:pPr>
            <w:r w:rsidRPr="00EC5256">
              <w:rPr>
                <w:rFonts w:ascii="Arial" w:hAnsi="Arial" w:cs="Arial"/>
                <w:b/>
                <w:bCs/>
                <w:szCs w:val="20"/>
                <w:lang w:val="fr-FR"/>
              </w:rPr>
              <w:t>La totalité d'entre eux</w:t>
            </w:r>
          </w:p>
        </w:tc>
        <w:tc>
          <w:tcPr>
            <w:tcW w:w="357" w:type="pct"/>
            <w:gridSpan w:val="2"/>
            <w:vMerge w:val="restart"/>
          </w:tcPr>
          <w:p w14:paraId="1793CD02" w14:textId="77777777" w:rsidR="00A51228" w:rsidRPr="00EC5256" w:rsidRDefault="00A51228" w:rsidP="00A51228">
            <w:pPr>
              <w:rPr>
                <w:rFonts w:ascii="Arial" w:hAnsi="Arial" w:cs="Arial"/>
                <w:szCs w:val="20"/>
                <w:lang w:val="fr-FR"/>
              </w:rPr>
            </w:pPr>
          </w:p>
        </w:tc>
      </w:tr>
      <w:tr w:rsidR="002C5B89" w:rsidRPr="002D084C" w14:paraId="05F2AFE4" w14:textId="77777777" w:rsidTr="00EC5256">
        <w:tblPrEx>
          <w:jc w:val="left"/>
        </w:tblPrEx>
        <w:trPr>
          <w:trHeight w:val="20"/>
        </w:trPr>
        <w:tc>
          <w:tcPr>
            <w:tcW w:w="403" w:type="pct"/>
          </w:tcPr>
          <w:p w14:paraId="75882B24" w14:textId="77777777" w:rsidR="002C5B89" w:rsidRPr="00EC5256" w:rsidRDefault="002C5B89" w:rsidP="00B3152E">
            <w:pPr>
              <w:pStyle w:val="ListParagraph1"/>
              <w:numPr>
                <w:ilvl w:val="0"/>
                <w:numId w:val="25"/>
              </w:numPr>
              <w:spacing w:after="0" w:line="240" w:lineRule="auto"/>
              <w:rPr>
                <w:rFonts w:ascii="Arial" w:hAnsi="Arial" w:cs="Arial"/>
                <w:szCs w:val="20"/>
                <w:lang w:val="fr-FR"/>
              </w:rPr>
            </w:pPr>
          </w:p>
        </w:tc>
        <w:tc>
          <w:tcPr>
            <w:tcW w:w="2180" w:type="pct"/>
            <w:gridSpan w:val="4"/>
          </w:tcPr>
          <w:p w14:paraId="03EC00A7" w14:textId="468FD6EE" w:rsidR="002C5B89" w:rsidRPr="00EC5256" w:rsidRDefault="002C5B89" w:rsidP="002C5B89">
            <w:pPr>
              <w:pStyle w:val="Default"/>
              <w:rPr>
                <w:rFonts w:asciiTheme="minorHAnsi" w:hAnsiTheme="minorHAnsi" w:cstheme="minorHAnsi"/>
                <w:sz w:val="20"/>
                <w:szCs w:val="20"/>
                <w:lang w:val="fr-FR"/>
              </w:rPr>
            </w:pPr>
            <w:r w:rsidRPr="00EC5256">
              <w:rPr>
                <w:rFonts w:asciiTheme="minorHAnsi" w:hAnsiTheme="minorHAnsi" w:cstheme="minorHAnsi"/>
                <w:sz w:val="20"/>
                <w:szCs w:val="20"/>
                <w:lang w:val="fr-FR"/>
              </w:rPr>
              <w:t>Utilisatrices de DIU</w:t>
            </w:r>
          </w:p>
        </w:tc>
        <w:tc>
          <w:tcPr>
            <w:tcW w:w="535" w:type="pct"/>
          </w:tcPr>
          <w:p w14:paraId="0FE1A637"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535" w:type="pct"/>
            <w:gridSpan w:val="2"/>
          </w:tcPr>
          <w:p w14:paraId="5EB25183"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95" w:type="pct"/>
          </w:tcPr>
          <w:p w14:paraId="79EDFE01"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95" w:type="pct"/>
            <w:gridSpan w:val="2"/>
          </w:tcPr>
          <w:p w14:paraId="3A367063"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4</w:t>
            </w:r>
          </w:p>
        </w:tc>
        <w:tc>
          <w:tcPr>
            <w:tcW w:w="357" w:type="pct"/>
            <w:gridSpan w:val="2"/>
            <w:vMerge/>
          </w:tcPr>
          <w:p w14:paraId="558261E7" w14:textId="77777777" w:rsidR="002C5B89" w:rsidRPr="00EC5256" w:rsidRDefault="002C5B89" w:rsidP="002C5B89">
            <w:pPr>
              <w:pStyle w:val="ListParagraph1"/>
              <w:rPr>
                <w:rFonts w:ascii="Arial" w:eastAsia="Times New Roman" w:hAnsi="Arial" w:cs="Arial"/>
                <w:color w:val="000000"/>
                <w:szCs w:val="20"/>
                <w:lang w:val="fr-FR" w:bidi="hi-IN"/>
              </w:rPr>
            </w:pPr>
          </w:p>
        </w:tc>
      </w:tr>
      <w:tr w:rsidR="002C5B89" w:rsidRPr="002D084C" w14:paraId="1A0DC993" w14:textId="77777777" w:rsidTr="00EC5256">
        <w:tblPrEx>
          <w:jc w:val="left"/>
        </w:tblPrEx>
        <w:trPr>
          <w:trHeight w:val="20"/>
        </w:trPr>
        <w:tc>
          <w:tcPr>
            <w:tcW w:w="403" w:type="pct"/>
          </w:tcPr>
          <w:p w14:paraId="4A52708E" w14:textId="77777777" w:rsidR="002C5B89" w:rsidRPr="00EC5256" w:rsidRDefault="002C5B89" w:rsidP="00B3152E">
            <w:pPr>
              <w:pStyle w:val="ListParagraph1"/>
              <w:numPr>
                <w:ilvl w:val="0"/>
                <w:numId w:val="25"/>
              </w:numPr>
              <w:spacing w:after="0" w:line="240" w:lineRule="auto"/>
              <w:rPr>
                <w:rFonts w:ascii="Arial" w:hAnsi="Arial" w:cs="Arial"/>
                <w:szCs w:val="20"/>
                <w:lang w:val="fr-FR"/>
              </w:rPr>
            </w:pPr>
          </w:p>
        </w:tc>
        <w:tc>
          <w:tcPr>
            <w:tcW w:w="2180" w:type="pct"/>
            <w:gridSpan w:val="4"/>
          </w:tcPr>
          <w:p w14:paraId="57B4D04D" w14:textId="724B94F3" w:rsidR="002C5B89" w:rsidRPr="00EC5256" w:rsidRDefault="002C5B89" w:rsidP="002C5B89">
            <w:pPr>
              <w:pStyle w:val="Default"/>
              <w:rPr>
                <w:rFonts w:asciiTheme="minorHAnsi" w:hAnsiTheme="minorHAnsi" w:cstheme="minorHAnsi"/>
                <w:sz w:val="20"/>
                <w:szCs w:val="20"/>
                <w:lang w:val="fr-FR"/>
              </w:rPr>
            </w:pPr>
            <w:r w:rsidRPr="00EC5256">
              <w:rPr>
                <w:rFonts w:asciiTheme="minorHAnsi" w:hAnsiTheme="minorHAnsi" w:cstheme="minorHAnsi"/>
                <w:sz w:val="20"/>
                <w:szCs w:val="20"/>
                <w:lang w:val="fr-FR"/>
              </w:rPr>
              <w:t>Utilisatrices de contraceptifs oraux</w:t>
            </w:r>
          </w:p>
        </w:tc>
        <w:tc>
          <w:tcPr>
            <w:tcW w:w="535" w:type="pct"/>
          </w:tcPr>
          <w:p w14:paraId="4EA7F635"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535" w:type="pct"/>
            <w:gridSpan w:val="2"/>
          </w:tcPr>
          <w:p w14:paraId="1C9D4019"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95" w:type="pct"/>
          </w:tcPr>
          <w:p w14:paraId="57B0C7B0"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95" w:type="pct"/>
            <w:gridSpan w:val="2"/>
          </w:tcPr>
          <w:p w14:paraId="33E98527"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4</w:t>
            </w:r>
          </w:p>
        </w:tc>
        <w:tc>
          <w:tcPr>
            <w:tcW w:w="357" w:type="pct"/>
            <w:gridSpan w:val="2"/>
            <w:vMerge/>
          </w:tcPr>
          <w:p w14:paraId="20A5F752" w14:textId="77777777" w:rsidR="002C5B89" w:rsidRPr="00EC5256" w:rsidRDefault="002C5B89" w:rsidP="002C5B89">
            <w:pPr>
              <w:pStyle w:val="ListParagraph1"/>
              <w:rPr>
                <w:rFonts w:ascii="Arial" w:eastAsia="Times New Roman" w:hAnsi="Arial" w:cs="Arial"/>
                <w:color w:val="000000"/>
                <w:szCs w:val="20"/>
                <w:lang w:val="fr-FR" w:bidi="hi-IN"/>
              </w:rPr>
            </w:pPr>
          </w:p>
        </w:tc>
      </w:tr>
      <w:tr w:rsidR="002C5B89" w:rsidRPr="002D084C" w14:paraId="19E2CC62" w14:textId="77777777" w:rsidTr="00EC5256">
        <w:tblPrEx>
          <w:jc w:val="left"/>
        </w:tblPrEx>
        <w:trPr>
          <w:trHeight w:val="20"/>
        </w:trPr>
        <w:tc>
          <w:tcPr>
            <w:tcW w:w="403" w:type="pct"/>
          </w:tcPr>
          <w:p w14:paraId="1DFADC81" w14:textId="77777777" w:rsidR="002C5B89" w:rsidRPr="00EC5256" w:rsidRDefault="002C5B89" w:rsidP="00B3152E">
            <w:pPr>
              <w:pStyle w:val="ListParagraph1"/>
              <w:numPr>
                <w:ilvl w:val="0"/>
                <w:numId w:val="25"/>
              </w:numPr>
              <w:spacing w:after="0" w:line="240" w:lineRule="auto"/>
              <w:rPr>
                <w:rFonts w:ascii="Arial" w:hAnsi="Arial" w:cs="Arial"/>
                <w:szCs w:val="20"/>
                <w:lang w:val="fr-FR"/>
              </w:rPr>
            </w:pPr>
          </w:p>
        </w:tc>
        <w:tc>
          <w:tcPr>
            <w:tcW w:w="2180" w:type="pct"/>
            <w:gridSpan w:val="4"/>
          </w:tcPr>
          <w:p w14:paraId="3BE9FB02" w14:textId="45956B6F" w:rsidR="002C5B89" w:rsidRPr="00EC5256" w:rsidRDefault="002C5B89" w:rsidP="002C5B89">
            <w:pPr>
              <w:pStyle w:val="Default"/>
              <w:rPr>
                <w:rFonts w:asciiTheme="minorHAnsi" w:hAnsiTheme="minorHAnsi" w:cstheme="minorHAnsi"/>
                <w:sz w:val="20"/>
                <w:szCs w:val="20"/>
                <w:lang w:val="fr-FR"/>
              </w:rPr>
            </w:pPr>
            <w:r w:rsidRPr="00EC5256">
              <w:rPr>
                <w:rFonts w:asciiTheme="minorHAnsi" w:hAnsiTheme="minorHAnsi" w:cstheme="minorHAnsi"/>
                <w:sz w:val="20"/>
                <w:szCs w:val="20"/>
                <w:lang w:val="fr-FR"/>
              </w:rPr>
              <w:t>Utilisatrices de produits injectables</w:t>
            </w:r>
          </w:p>
        </w:tc>
        <w:tc>
          <w:tcPr>
            <w:tcW w:w="535" w:type="pct"/>
          </w:tcPr>
          <w:p w14:paraId="1A4F53C5"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535" w:type="pct"/>
            <w:gridSpan w:val="2"/>
          </w:tcPr>
          <w:p w14:paraId="704D7073"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95" w:type="pct"/>
          </w:tcPr>
          <w:p w14:paraId="65DFDB58"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95" w:type="pct"/>
            <w:gridSpan w:val="2"/>
          </w:tcPr>
          <w:p w14:paraId="57EEAAA4"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4</w:t>
            </w:r>
          </w:p>
        </w:tc>
        <w:tc>
          <w:tcPr>
            <w:tcW w:w="357" w:type="pct"/>
            <w:gridSpan w:val="2"/>
            <w:vMerge/>
          </w:tcPr>
          <w:p w14:paraId="7A153017" w14:textId="77777777" w:rsidR="002C5B89" w:rsidRPr="00EC5256" w:rsidRDefault="002C5B89" w:rsidP="002C5B89">
            <w:pPr>
              <w:pStyle w:val="ListParagraph1"/>
              <w:rPr>
                <w:rFonts w:ascii="Arial" w:eastAsia="Times New Roman" w:hAnsi="Arial" w:cs="Arial"/>
                <w:color w:val="000000"/>
                <w:szCs w:val="20"/>
                <w:lang w:val="fr-FR" w:bidi="hi-IN"/>
              </w:rPr>
            </w:pPr>
          </w:p>
        </w:tc>
      </w:tr>
      <w:tr w:rsidR="002C5B89" w:rsidRPr="002D084C" w14:paraId="5FE1B87E" w14:textId="77777777" w:rsidTr="00EC5256">
        <w:tblPrEx>
          <w:jc w:val="left"/>
        </w:tblPrEx>
        <w:trPr>
          <w:trHeight w:val="20"/>
        </w:trPr>
        <w:tc>
          <w:tcPr>
            <w:tcW w:w="403" w:type="pct"/>
          </w:tcPr>
          <w:p w14:paraId="2CC77FFA" w14:textId="77777777" w:rsidR="002C5B89" w:rsidRPr="00EC5256" w:rsidRDefault="002C5B89" w:rsidP="00B3152E">
            <w:pPr>
              <w:pStyle w:val="ListParagraph1"/>
              <w:numPr>
                <w:ilvl w:val="0"/>
                <w:numId w:val="25"/>
              </w:numPr>
              <w:spacing w:after="0" w:line="240" w:lineRule="auto"/>
              <w:rPr>
                <w:rFonts w:ascii="Arial" w:hAnsi="Arial" w:cs="Arial"/>
                <w:szCs w:val="20"/>
                <w:lang w:val="fr-FR"/>
              </w:rPr>
            </w:pPr>
          </w:p>
        </w:tc>
        <w:tc>
          <w:tcPr>
            <w:tcW w:w="2180" w:type="pct"/>
            <w:gridSpan w:val="4"/>
          </w:tcPr>
          <w:p w14:paraId="7C857262" w14:textId="1F5E2AF4" w:rsidR="002C5B89" w:rsidRPr="00EC5256" w:rsidRDefault="002C5B89" w:rsidP="002C5B89">
            <w:pPr>
              <w:pStyle w:val="Default"/>
              <w:rPr>
                <w:rFonts w:asciiTheme="minorHAnsi" w:hAnsiTheme="minorHAnsi" w:cstheme="minorHAnsi"/>
                <w:sz w:val="20"/>
                <w:szCs w:val="20"/>
                <w:lang w:val="fr-FR"/>
              </w:rPr>
            </w:pPr>
            <w:r w:rsidRPr="00EC5256">
              <w:rPr>
                <w:rFonts w:asciiTheme="minorHAnsi" w:hAnsiTheme="minorHAnsi" w:cstheme="minorHAnsi"/>
                <w:sz w:val="20"/>
                <w:szCs w:val="20"/>
                <w:lang w:val="fr-FR"/>
              </w:rPr>
              <w:t>Utilisatrices d'implants</w:t>
            </w:r>
          </w:p>
        </w:tc>
        <w:tc>
          <w:tcPr>
            <w:tcW w:w="535" w:type="pct"/>
          </w:tcPr>
          <w:p w14:paraId="26820E44"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535" w:type="pct"/>
            <w:gridSpan w:val="2"/>
          </w:tcPr>
          <w:p w14:paraId="666A197F"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95" w:type="pct"/>
          </w:tcPr>
          <w:p w14:paraId="0F611254"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95" w:type="pct"/>
            <w:gridSpan w:val="2"/>
          </w:tcPr>
          <w:p w14:paraId="1A08D74A"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4</w:t>
            </w:r>
          </w:p>
        </w:tc>
        <w:tc>
          <w:tcPr>
            <w:tcW w:w="357" w:type="pct"/>
            <w:gridSpan w:val="2"/>
            <w:vMerge/>
          </w:tcPr>
          <w:p w14:paraId="60380341" w14:textId="77777777" w:rsidR="002C5B89" w:rsidRPr="00EC5256" w:rsidRDefault="002C5B89" w:rsidP="002C5B89">
            <w:pPr>
              <w:pStyle w:val="ListParagraph1"/>
              <w:rPr>
                <w:rFonts w:ascii="Arial" w:eastAsia="Times New Roman" w:hAnsi="Arial" w:cs="Arial"/>
                <w:color w:val="000000"/>
                <w:szCs w:val="20"/>
                <w:lang w:val="fr-FR" w:bidi="hi-IN"/>
              </w:rPr>
            </w:pPr>
          </w:p>
        </w:tc>
      </w:tr>
    </w:tbl>
    <w:p w14:paraId="16DD7E71" w14:textId="77777777" w:rsidR="004F5DCE" w:rsidRPr="00EC5256" w:rsidRDefault="004F5DCE" w:rsidP="004F5DCE">
      <w:pPr>
        <w:rPr>
          <w:rFonts w:ascii="Arial" w:hAnsi="Arial" w:cs="Arial"/>
          <w:lang w:val="fr-FR"/>
        </w:rPr>
      </w:pPr>
    </w:p>
    <w:p w14:paraId="3C3C5E4F" w14:textId="2D10231B" w:rsidR="001F0DB4" w:rsidRPr="00EC5256" w:rsidRDefault="001F0DB4" w:rsidP="001F0DB4">
      <w:pPr>
        <w:keepNext/>
        <w:widowControl w:val="0"/>
        <w:suppressAutoHyphens/>
        <w:jc w:val="center"/>
        <w:outlineLvl w:val="1"/>
        <w:rPr>
          <w:rFonts w:ascii="Calibri" w:eastAsia="Arial Narrow" w:hAnsi="Calibri" w:cs="Calibri"/>
          <w:b/>
          <w:bCs/>
          <w:sz w:val="20"/>
          <w:szCs w:val="20"/>
          <w:cs/>
          <w:lang w:val="fr-FR" w:bidi="hi-IN"/>
        </w:rPr>
      </w:pPr>
      <w:bookmarkStart w:id="920" w:name="_Hlk167447882"/>
      <w:r w:rsidRPr="00EC5256">
        <w:rPr>
          <w:rFonts w:ascii="Calibri" w:eastAsia="Arial Narrow" w:hAnsi="Calibri" w:cs="Calibri"/>
          <w:b/>
          <w:bCs/>
          <w:sz w:val="20"/>
          <w:szCs w:val="20"/>
          <w:lang w:val="fr-FR" w:bidi="hi-IN"/>
        </w:rPr>
        <w:t xml:space="preserve">SECTION 9 : FOURNITURE DE SERVICES </w:t>
      </w:r>
      <w:r w:rsidR="00AD1D14" w:rsidRPr="00EC5256">
        <w:rPr>
          <w:rFonts w:ascii="Calibri" w:eastAsia="Arial Narrow" w:hAnsi="Calibri" w:cs="Calibri"/>
          <w:b/>
          <w:bCs/>
          <w:sz w:val="20"/>
          <w:szCs w:val="20"/>
          <w:lang w:val="fr-FR" w:bidi="hi-IN"/>
        </w:rPr>
        <w:t>SMNI</w:t>
      </w:r>
    </w:p>
    <w:tbl>
      <w:tblPr>
        <w:tblStyle w:val="TableGrid"/>
        <w:tblW w:w="5004" w:type="pct"/>
        <w:jc w:val="center"/>
        <w:tblLook w:val="04A0" w:firstRow="1" w:lastRow="0" w:firstColumn="1" w:lastColumn="0" w:noHBand="0" w:noVBand="1"/>
      </w:tblPr>
      <w:tblGrid>
        <w:gridCol w:w="613"/>
        <w:gridCol w:w="3482"/>
        <w:gridCol w:w="1279"/>
        <w:gridCol w:w="2489"/>
        <w:gridCol w:w="1887"/>
        <w:gridCol w:w="736"/>
      </w:tblGrid>
      <w:tr w:rsidR="001F0DB4" w:rsidRPr="002D084C" w14:paraId="40AEC3A7" w14:textId="77777777" w:rsidTr="00097A64">
        <w:trPr>
          <w:trHeight w:val="233"/>
          <w:jc w:val="center"/>
        </w:trPr>
        <w:tc>
          <w:tcPr>
            <w:tcW w:w="278" w:type="pct"/>
            <w:shd w:val="clear" w:color="auto" w:fill="BFBFBF" w:themeFill="background1" w:themeFillShade="BF"/>
            <w:vAlign w:val="center"/>
          </w:tcPr>
          <w:bookmarkEnd w:id="920"/>
          <w:p w14:paraId="5782AD58" w14:textId="0135E8D5" w:rsidR="001F0DB4" w:rsidRPr="00EC5256" w:rsidRDefault="00F60929" w:rsidP="001F0DB4">
            <w:pPr>
              <w:tabs>
                <w:tab w:val="left" w:pos="-720"/>
              </w:tabs>
              <w:suppressAutoHyphens/>
              <w:jc w:val="center"/>
              <w:rPr>
                <w:rFonts w:ascii="Arial" w:hAnsi="Arial" w:cs="Arial"/>
                <w:b/>
                <w:spacing w:val="-2"/>
                <w:szCs w:val="20"/>
                <w:rtl/>
                <w:cs/>
                <w:lang w:val="fr-FR"/>
              </w:rPr>
            </w:pPr>
            <w:r w:rsidRPr="00EC5256">
              <w:rPr>
                <w:rFonts w:ascii="Calibri" w:eastAsia="Arial Narrow" w:hAnsi="Calibri" w:cs="Calibri"/>
                <w:b/>
                <w:bCs/>
                <w:spacing w:val="-2"/>
                <w:szCs w:val="20"/>
                <w:lang w:val="fr-FR" w:bidi="hi-IN"/>
              </w:rPr>
              <w:t>Non</w:t>
            </w:r>
            <w:r w:rsidR="001F0DB4" w:rsidRPr="00EC5256">
              <w:rPr>
                <w:rFonts w:ascii="Calibri" w:eastAsia="Arial Narrow" w:hAnsi="Calibri" w:cs="Mangal"/>
                <w:b/>
                <w:bCs/>
                <w:spacing w:val="-2"/>
                <w:szCs w:val="20"/>
                <w:cs/>
                <w:lang w:val="fr-FR" w:bidi="hi-IN"/>
              </w:rPr>
              <w:t xml:space="preserve">. </w:t>
            </w:r>
            <w:r w:rsidR="001F0DB4" w:rsidRPr="00EC5256">
              <w:rPr>
                <w:rFonts w:ascii="Calibri" w:eastAsia="Arial Narrow" w:hAnsi="Calibri" w:cs="Calibri"/>
                <w:b/>
                <w:bCs/>
                <w:spacing w:val="-2"/>
                <w:szCs w:val="20"/>
                <w:lang w:val="fr-FR" w:bidi="hi-IN"/>
              </w:rPr>
              <w:t>Q.</w:t>
            </w:r>
          </w:p>
        </w:tc>
        <w:tc>
          <w:tcPr>
            <w:tcW w:w="1664" w:type="pct"/>
            <w:shd w:val="clear" w:color="auto" w:fill="BFBFBF" w:themeFill="background1" w:themeFillShade="BF"/>
            <w:vAlign w:val="center"/>
          </w:tcPr>
          <w:p w14:paraId="4B40DDA3" w14:textId="22CD6116" w:rsidR="001F0DB4" w:rsidRPr="00EC5256" w:rsidRDefault="001F0DB4" w:rsidP="001F0DB4">
            <w:pPr>
              <w:suppressAutoHyphens/>
              <w:rPr>
                <w:rFonts w:ascii="Arial" w:hAnsi="Arial" w:cs="Arial"/>
                <w:b/>
                <w:spacing w:val="-2"/>
                <w:szCs w:val="20"/>
                <w:rtl/>
                <w:cs/>
                <w:lang w:val="fr-FR"/>
              </w:rPr>
            </w:pPr>
            <w:r w:rsidRPr="00EC5256">
              <w:rPr>
                <w:rFonts w:ascii="Calibri" w:eastAsia="Arial Narrow" w:hAnsi="Calibri" w:cs="Calibri"/>
                <w:b/>
                <w:bCs/>
                <w:spacing w:val="-2"/>
                <w:szCs w:val="20"/>
                <w:lang w:val="fr-FR" w:bidi="hi-IN"/>
              </w:rPr>
              <w:t>QUESTIONS ET FILTRES</w:t>
            </w:r>
          </w:p>
        </w:tc>
        <w:tc>
          <w:tcPr>
            <w:tcW w:w="2706" w:type="pct"/>
            <w:gridSpan w:val="3"/>
            <w:shd w:val="clear" w:color="auto" w:fill="BFBFBF" w:themeFill="background1" w:themeFillShade="BF"/>
            <w:vAlign w:val="center"/>
          </w:tcPr>
          <w:p w14:paraId="128399CC" w14:textId="22C917B7" w:rsidR="001F0DB4" w:rsidRPr="00EC5256" w:rsidRDefault="001F0DB4" w:rsidP="001F0DB4">
            <w:pPr>
              <w:keepNext/>
              <w:widowControl w:val="0"/>
              <w:tabs>
                <w:tab w:val="left" w:pos="0"/>
              </w:tabs>
              <w:suppressAutoHyphens/>
              <w:outlineLvl w:val="1"/>
              <w:rPr>
                <w:rFonts w:ascii="Arial" w:eastAsia="Times New Roman" w:hAnsi="Arial" w:cs="Arial"/>
                <w:b/>
                <w:spacing w:val="-2"/>
                <w:szCs w:val="20"/>
                <w:lang w:val="fr-FR"/>
              </w:rPr>
            </w:pPr>
            <w:r w:rsidRPr="00EC5256">
              <w:rPr>
                <w:rFonts w:ascii="Calibri" w:eastAsia="Times New Roman" w:hAnsi="Calibri" w:cs="Calibri"/>
                <w:b/>
                <w:bCs/>
                <w:spacing w:val="-2"/>
                <w:szCs w:val="20"/>
                <w:lang w:val="fr-FR" w:bidi="hi-IN"/>
              </w:rPr>
              <w:t>CODAGE</w:t>
            </w:r>
          </w:p>
        </w:tc>
        <w:tc>
          <w:tcPr>
            <w:tcW w:w="351" w:type="pct"/>
            <w:shd w:val="clear" w:color="auto" w:fill="BFBFBF" w:themeFill="background1" w:themeFillShade="BF"/>
            <w:vAlign w:val="center"/>
          </w:tcPr>
          <w:p w14:paraId="5DAFE9F2" w14:textId="6041EC60" w:rsidR="001F0DB4" w:rsidRPr="00EC5256" w:rsidRDefault="001F0DB4" w:rsidP="001F0DB4">
            <w:pPr>
              <w:suppressAutoHyphens/>
              <w:ind w:left="-78" w:right="-102"/>
              <w:jc w:val="center"/>
              <w:rPr>
                <w:rFonts w:ascii="Arial" w:hAnsi="Arial" w:cs="Arial"/>
                <w:b/>
                <w:spacing w:val="-2"/>
                <w:szCs w:val="20"/>
                <w:lang w:val="fr-FR"/>
              </w:rPr>
            </w:pPr>
            <w:r w:rsidRPr="00EC5256">
              <w:rPr>
                <w:rFonts w:ascii="Calibri" w:eastAsia="Arial Narrow" w:hAnsi="Calibri" w:cs="Calibri"/>
                <w:b/>
                <w:bCs/>
                <w:spacing w:val="-2"/>
                <w:szCs w:val="20"/>
                <w:lang w:val="fr-FR" w:bidi="hi-IN"/>
              </w:rPr>
              <w:t>PASSEZ À</w:t>
            </w:r>
          </w:p>
        </w:tc>
      </w:tr>
      <w:tr w:rsidR="001F0DB4" w:rsidRPr="002D084C" w14:paraId="1306D20E" w14:textId="77777777" w:rsidTr="00097A64">
        <w:tblPrEx>
          <w:jc w:val="left"/>
        </w:tblPrEx>
        <w:trPr>
          <w:trHeight w:val="747"/>
        </w:trPr>
        <w:tc>
          <w:tcPr>
            <w:tcW w:w="278" w:type="pct"/>
            <w:shd w:val="clear" w:color="auto" w:fill="auto"/>
          </w:tcPr>
          <w:p w14:paraId="5B25208E" w14:textId="77777777" w:rsidR="001F0DB4" w:rsidRPr="00EC5256" w:rsidRDefault="001F0DB4" w:rsidP="001F0DB4">
            <w:pPr>
              <w:jc w:val="center"/>
              <w:rPr>
                <w:rFonts w:ascii="Arial" w:hAnsi="Arial" w:cs="Arial"/>
                <w:b/>
                <w:bCs/>
                <w:szCs w:val="20"/>
                <w:lang w:val="fr-FR"/>
              </w:rPr>
            </w:pPr>
          </w:p>
        </w:tc>
        <w:tc>
          <w:tcPr>
            <w:tcW w:w="1664" w:type="pct"/>
            <w:shd w:val="clear" w:color="auto" w:fill="auto"/>
          </w:tcPr>
          <w:p w14:paraId="3A5EDEF3" w14:textId="23A25176" w:rsidR="001F0DB4" w:rsidRPr="00EC5256" w:rsidRDefault="001F0DB4" w:rsidP="001F0DB4">
            <w:pPr>
              <w:suppressAutoHyphens/>
              <w:rPr>
                <w:rFonts w:ascii="Arial" w:hAnsi="Arial" w:cs="Arial"/>
                <w:b/>
                <w:bCs/>
                <w:spacing w:val="-2"/>
                <w:szCs w:val="20"/>
                <w:lang w:val="fr-FR"/>
              </w:rPr>
            </w:pPr>
            <w:r w:rsidRPr="00EC5256">
              <w:rPr>
                <w:lang w:val="fr-FR"/>
              </w:rPr>
              <w:t xml:space="preserve">Services </w:t>
            </w:r>
            <w:r w:rsidR="00AD1D14" w:rsidRPr="00EC5256">
              <w:rPr>
                <w:lang w:val="fr-FR"/>
              </w:rPr>
              <w:t>SMNI</w:t>
            </w:r>
          </w:p>
        </w:tc>
        <w:tc>
          <w:tcPr>
            <w:tcW w:w="613" w:type="pct"/>
            <w:shd w:val="clear" w:color="auto" w:fill="auto"/>
          </w:tcPr>
          <w:p w14:paraId="649BD150" w14:textId="0D3E8D58" w:rsidR="001F0DB4" w:rsidRPr="00EC5256" w:rsidRDefault="001F0DB4" w:rsidP="001F0DB4">
            <w:pPr>
              <w:rPr>
                <w:rFonts w:ascii="Arial" w:hAnsi="Arial" w:cs="Arial"/>
                <w:b/>
                <w:bCs/>
                <w:lang w:val="fr-FR"/>
              </w:rPr>
            </w:pPr>
            <w:r w:rsidRPr="00EC5256">
              <w:rPr>
                <w:rFonts w:ascii="Calibri" w:hAnsi="Calibri" w:cs="Calibri"/>
                <w:b/>
                <w:bCs/>
                <w:lang w:val="fr-FR"/>
              </w:rPr>
              <w:t>901. Combien de clients au total ont été servis au cours du dernier mois achevé ?</w:t>
            </w:r>
          </w:p>
        </w:tc>
        <w:tc>
          <w:tcPr>
            <w:tcW w:w="1190" w:type="pct"/>
            <w:shd w:val="clear" w:color="auto" w:fill="auto"/>
          </w:tcPr>
          <w:p w14:paraId="48B9DD60" w14:textId="10E624AD" w:rsidR="001F0DB4" w:rsidRPr="00EC5256" w:rsidRDefault="001F0DB4" w:rsidP="001F0DB4">
            <w:pPr>
              <w:rPr>
                <w:rFonts w:ascii="Arial" w:hAnsi="Arial" w:cs="Arial"/>
                <w:b/>
                <w:bCs/>
                <w:lang w:val="fr-FR"/>
              </w:rPr>
            </w:pPr>
            <w:r w:rsidRPr="00EC5256">
              <w:rPr>
                <w:rFonts w:ascii="Calibri" w:hAnsi="Calibri" w:cs="Calibri"/>
                <w:b/>
                <w:bCs/>
                <w:lang w:val="fr-FR"/>
              </w:rPr>
              <w:t>902. Période de référence (date)</w:t>
            </w:r>
          </w:p>
        </w:tc>
        <w:tc>
          <w:tcPr>
            <w:tcW w:w="903" w:type="pct"/>
            <w:shd w:val="clear" w:color="auto" w:fill="auto"/>
          </w:tcPr>
          <w:p w14:paraId="1D6E9A9F" w14:textId="5C6CDE7F" w:rsidR="001F0DB4" w:rsidRPr="00EC5256" w:rsidRDefault="001F0DB4" w:rsidP="001F0DB4">
            <w:pPr>
              <w:rPr>
                <w:rFonts w:ascii="Arial" w:hAnsi="Arial" w:cs="Arial"/>
                <w:b/>
                <w:bCs/>
                <w:lang w:val="fr-FR"/>
              </w:rPr>
            </w:pPr>
            <w:r w:rsidRPr="00EC5256">
              <w:rPr>
                <w:rFonts w:ascii="Calibri" w:hAnsi="Calibri" w:cs="Calibri"/>
                <w:b/>
                <w:bCs/>
                <w:lang w:val="fr-FR"/>
              </w:rPr>
              <w:t xml:space="preserve">903. </w:t>
            </w:r>
            <w:r w:rsidR="003653EB" w:rsidRPr="00EC5256">
              <w:rPr>
                <w:rFonts w:ascii="Calibri" w:hAnsi="Calibri" w:cs="Calibri"/>
                <w:b/>
                <w:bCs/>
                <w:lang w:val="fr-FR"/>
              </w:rPr>
              <w:t>NOM</w:t>
            </w:r>
            <w:r w:rsidRPr="00EC5256">
              <w:rPr>
                <w:rFonts w:ascii="Calibri" w:hAnsi="Calibri" w:cs="Calibri"/>
                <w:b/>
                <w:bCs/>
                <w:lang w:val="fr-FR"/>
              </w:rPr>
              <w:t xml:space="preserve"> du registre</w:t>
            </w:r>
          </w:p>
        </w:tc>
        <w:tc>
          <w:tcPr>
            <w:tcW w:w="351" w:type="pct"/>
            <w:vMerge w:val="restart"/>
            <w:shd w:val="clear" w:color="auto" w:fill="auto"/>
          </w:tcPr>
          <w:p w14:paraId="372E8B12" w14:textId="77777777" w:rsidR="001F0DB4" w:rsidRPr="00EC5256" w:rsidRDefault="001F0DB4" w:rsidP="001F0DB4">
            <w:pPr>
              <w:rPr>
                <w:rFonts w:ascii="Arial" w:hAnsi="Arial" w:cs="Arial"/>
                <w:b/>
                <w:bCs/>
                <w:szCs w:val="20"/>
                <w:lang w:val="fr-FR"/>
              </w:rPr>
            </w:pPr>
          </w:p>
          <w:p w14:paraId="0F9A0C0E" w14:textId="77777777" w:rsidR="001F0DB4" w:rsidRPr="00EC5256" w:rsidRDefault="001F0DB4" w:rsidP="001F0DB4">
            <w:pPr>
              <w:rPr>
                <w:rFonts w:ascii="Arial" w:hAnsi="Arial" w:cs="Arial"/>
                <w:b/>
                <w:bCs/>
                <w:szCs w:val="20"/>
                <w:lang w:val="fr-FR"/>
              </w:rPr>
            </w:pPr>
          </w:p>
          <w:p w14:paraId="23CD38C0" w14:textId="77777777" w:rsidR="001F0DB4" w:rsidRPr="00EC5256" w:rsidRDefault="001F0DB4" w:rsidP="001F0DB4">
            <w:pPr>
              <w:rPr>
                <w:rFonts w:ascii="Arial" w:hAnsi="Arial" w:cs="Arial"/>
                <w:b/>
                <w:bCs/>
                <w:szCs w:val="20"/>
                <w:lang w:val="fr-FR"/>
              </w:rPr>
            </w:pPr>
          </w:p>
        </w:tc>
      </w:tr>
      <w:tr w:rsidR="00097A64" w:rsidRPr="002D084C" w14:paraId="02ADFCC6" w14:textId="77777777" w:rsidTr="00097A64">
        <w:tblPrEx>
          <w:jc w:val="left"/>
        </w:tblPrEx>
        <w:trPr>
          <w:trHeight w:val="20"/>
        </w:trPr>
        <w:tc>
          <w:tcPr>
            <w:tcW w:w="278" w:type="pct"/>
          </w:tcPr>
          <w:p w14:paraId="07B50E53" w14:textId="77777777" w:rsidR="00097A64" w:rsidRPr="00EC5256" w:rsidRDefault="00097A64" w:rsidP="00B3152E">
            <w:pPr>
              <w:pStyle w:val="ListParagraph1"/>
              <w:numPr>
                <w:ilvl w:val="0"/>
                <w:numId w:val="26"/>
              </w:numPr>
              <w:spacing w:after="0" w:line="240" w:lineRule="auto"/>
              <w:jc w:val="center"/>
              <w:rPr>
                <w:rFonts w:ascii="Arial" w:hAnsi="Arial" w:cs="Arial"/>
                <w:szCs w:val="20"/>
                <w:lang w:val="fr-FR"/>
              </w:rPr>
            </w:pPr>
          </w:p>
        </w:tc>
        <w:tc>
          <w:tcPr>
            <w:tcW w:w="1664" w:type="pct"/>
          </w:tcPr>
          <w:p w14:paraId="47F33236" w14:textId="1BF32D6F" w:rsidR="00097A64" w:rsidRPr="00EC5256" w:rsidRDefault="00F60929" w:rsidP="00097A64">
            <w:pPr>
              <w:rPr>
                <w:rFonts w:ascii="Arial" w:hAnsi="Arial" w:cs="Arial"/>
                <w:b/>
                <w:bCs/>
                <w:szCs w:val="20"/>
                <w:lang w:val="fr-FR"/>
              </w:rPr>
            </w:pPr>
            <w:r w:rsidRPr="00EC5256">
              <w:rPr>
                <w:b/>
                <w:bCs/>
                <w:lang w:val="fr-FR"/>
              </w:rPr>
              <w:t>No</w:t>
            </w:r>
            <w:r w:rsidR="00097A64" w:rsidRPr="00EC5256">
              <w:rPr>
                <w:b/>
                <w:bCs/>
                <w:lang w:val="fr-FR"/>
              </w:rPr>
              <w:t>mbre de femmes enceintes enregistrées pour des soins prénatals</w:t>
            </w:r>
          </w:p>
        </w:tc>
        <w:tc>
          <w:tcPr>
            <w:tcW w:w="613" w:type="pct"/>
          </w:tcPr>
          <w:p w14:paraId="57DA13F6" w14:textId="77777777" w:rsidR="00097A64" w:rsidRPr="00EC5256" w:rsidRDefault="00097A64" w:rsidP="00097A64">
            <w:pPr>
              <w:pStyle w:val="ListParagraph1"/>
              <w:spacing w:after="0"/>
              <w:ind w:left="0"/>
              <w:jc w:val="cente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00960" behindDoc="0" locked="0" layoutInCell="1" allowOverlap="1" wp14:anchorId="7D3F8FEA" wp14:editId="6079A9EB">
                      <wp:simplePos x="0" y="0"/>
                      <wp:positionH relativeFrom="column">
                        <wp:posOffset>139700</wp:posOffset>
                      </wp:positionH>
                      <wp:positionV relativeFrom="paragraph">
                        <wp:posOffset>78105</wp:posOffset>
                      </wp:positionV>
                      <wp:extent cx="432435" cy="152400"/>
                      <wp:effectExtent l="0" t="0" r="24765" b="19050"/>
                      <wp:wrapNone/>
                      <wp:docPr id="102" name="Group 10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95" name="Group 95"/>
                              <wpg:cNvGrpSpPr/>
                              <wpg:grpSpPr>
                                <a:xfrm>
                                  <a:off x="0" y="0"/>
                                  <a:ext cx="293370" cy="152400"/>
                                  <a:chOff x="8711" y="2856"/>
                                  <a:chExt cx="1080" cy="360"/>
                                </a:xfrm>
                              </wpg:grpSpPr>
                              <wps:wsp>
                                <wps:cNvPr id="9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0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47A38442" id="Group 102" o:spid="_x0000_s1026" style="position:absolute;margin-left:11pt;margin-top:6.15pt;width:34.05pt;height:12pt;z-index:252200960"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">
                      <v:group id="Group 95"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group>
                  </w:pict>
                </mc:Fallback>
              </mc:AlternateContent>
            </w:r>
          </w:p>
        </w:tc>
        <w:tc>
          <w:tcPr>
            <w:tcW w:w="1190" w:type="pct"/>
          </w:tcPr>
          <w:p w14:paraId="1672C8E4" w14:textId="77777777" w:rsidR="00097A64" w:rsidRPr="00EC5256" w:rsidRDefault="00097A64" w:rsidP="00097A64">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4C919810" w14:textId="77777777" w:rsidR="00097A64" w:rsidRPr="00EC5256" w:rsidRDefault="00097A64" w:rsidP="00097A64">
            <w:pPr>
              <w:pStyle w:val="ListParagraph1"/>
              <w:spacing w:after="0"/>
              <w:ind w:left="0"/>
              <w:rPr>
                <w:rFonts w:ascii="Calibri" w:eastAsia="Times New Roman" w:hAnsi="Calibri" w:cs="Calibri"/>
                <w:color w:val="000000"/>
                <w:sz w:val="6"/>
                <w:szCs w:val="6"/>
                <w:lang w:val="fr-FR" w:bidi="hi-IN"/>
              </w:rPr>
            </w:pPr>
          </w:p>
          <w:p w14:paraId="4682D89C" w14:textId="0883715C" w:rsidR="00097A64" w:rsidRPr="00EC5256" w:rsidRDefault="00097A64" w:rsidP="00097A64">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903" w:type="pct"/>
          </w:tcPr>
          <w:p w14:paraId="24BCAB52" w14:textId="77777777" w:rsidR="00097A64" w:rsidRPr="00EC5256" w:rsidRDefault="00097A64" w:rsidP="00097A64">
            <w:pPr>
              <w:pStyle w:val="ListParagraph1"/>
              <w:spacing w:after="0"/>
              <w:ind w:left="0"/>
              <w:rPr>
                <w:rFonts w:ascii="Arial" w:eastAsia="Times New Roman" w:hAnsi="Arial" w:cs="Arial"/>
                <w:color w:val="000000"/>
                <w:szCs w:val="20"/>
                <w:lang w:val="fr-FR" w:bidi="hi-IN"/>
              </w:rPr>
            </w:pPr>
          </w:p>
          <w:p w14:paraId="750529AD" w14:textId="77777777" w:rsidR="00097A64" w:rsidRPr="00EC5256" w:rsidRDefault="00097A64" w:rsidP="00097A64">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_____________</w:t>
            </w:r>
          </w:p>
        </w:tc>
        <w:tc>
          <w:tcPr>
            <w:tcW w:w="351" w:type="pct"/>
            <w:vMerge/>
          </w:tcPr>
          <w:p w14:paraId="621CB739" w14:textId="77777777" w:rsidR="00097A64" w:rsidRPr="00EC5256" w:rsidRDefault="00097A64" w:rsidP="00097A64">
            <w:pPr>
              <w:pStyle w:val="ListParagraph1"/>
              <w:spacing w:after="0"/>
              <w:rPr>
                <w:rFonts w:ascii="Arial" w:eastAsia="Times New Roman" w:hAnsi="Arial" w:cs="Arial"/>
                <w:color w:val="000000"/>
                <w:szCs w:val="20"/>
                <w:lang w:val="fr-FR" w:bidi="hi-IN"/>
              </w:rPr>
            </w:pPr>
          </w:p>
        </w:tc>
      </w:tr>
      <w:tr w:rsidR="00097A64" w:rsidRPr="002D084C" w14:paraId="0C4BD720" w14:textId="77777777" w:rsidTr="00097A64">
        <w:tblPrEx>
          <w:jc w:val="left"/>
        </w:tblPrEx>
        <w:trPr>
          <w:trHeight w:val="20"/>
        </w:trPr>
        <w:tc>
          <w:tcPr>
            <w:tcW w:w="278" w:type="pct"/>
          </w:tcPr>
          <w:p w14:paraId="67C6DD18" w14:textId="77777777" w:rsidR="00097A64" w:rsidRPr="00EC5256" w:rsidRDefault="00097A64" w:rsidP="00B3152E">
            <w:pPr>
              <w:pStyle w:val="ListParagraph1"/>
              <w:numPr>
                <w:ilvl w:val="0"/>
                <w:numId w:val="26"/>
              </w:numPr>
              <w:spacing w:after="0" w:line="240" w:lineRule="auto"/>
              <w:jc w:val="center"/>
              <w:rPr>
                <w:rFonts w:ascii="Arial" w:hAnsi="Arial" w:cs="Arial"/>
                <w:szCs w:val="20"/>
                <w:lang w:val="fr-FR"/>
              </w:rPr>
            </w:pPr>
          </w:p>
        </w:tc>
        <w:tc>
          <w:tcPr>
            <w:tcW w:w="1664" w:type="pct"/>
          </w:tcPr>
          <w:p w14:paraId="531CBF28" w14:textId="5B22B8B0" w:rsidR="00097A64" w:rsidRPr="00EC5256" w:rsidRDefault="00F60929" w:rsidP="00097A64">
            <w:pPr>
              <w:rPr>
                <w:rFonts w:ascii="Arial" w:hAnsi="Arial" w:cs="Arial"/>
                <w:b/>
                <w:bCs/>
                <w:szCs w:val="20"/>
                <w:lang w:val="fr-FR"/>
              </w:rPr>
            </w:pPr>
            <w:r w:rsidRPr="00EC5256">
              <w:rPr>
                <w:b/>
                <w:bCs/>
                <w:lang w:val="fr-FR"/>
              </w:rPr>
              <w:t>No</w:t>
            </w:r>
            <w:r w:rsidR="00097A64" w:rsidRPr="00EC5256">
              <w:rPr>
                <w:b/>
                <w:bCs/>
                <w:lang w:val="fr-FR"/>
              </w:rPr>
              <w:t xml:space="preserve">mbre de femmes enceintes orientées vers des centres de soins supérieurs </w:t>
            </w:r>
          </w:p>
        </w:tc>
        <w:tc>
          <w:tcPr>
            <w:tcW w:w="613" w:type="pct"/>
          </w:tcPr>
          <w:p w14:paraId="10DE3F6B" w14:textId="77777777" w:rsidR="00097A64" w:rsidRPr="00EC5256" w:rsidRDefault="00097A64" w:rsidP="00097A64">
            <w:pPr>
              <w:pStyle w:val="ListParagraph1"/>
              <w:spacing w:after="0"/>
              <w:ind w:left="0"/>
              <w:jc w:val="cente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01984" behindDoc="0" locked="0" layoutInCell="1" allowOverlap="1" wp14:anchorId="131DF6D9" wp14:editId="367878C2">
                      <wp:simplePos x="0" y="0"/>
                      <wp:positionH relativeFrom="column">
                        <wp:posOffset>147955</wp:posOffset>
                      </wp:positionH>
                      <wp:positionV relativeFrom="paragraph">
                        <wp:posOffset>92710</wp:posOffset>
                      </wp:positionV>
                      <wp:extent cx="432435" cy="152400"/>
                      <wp:effectExtent l="0" t="0" r="24765" b="19050"/>
                      <wp:wrapNone/>
                      <wp:docPr id="1374230619" name="Group 137423061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20" name="Group 1374230620"/>
                              <wpg:cNvGrpSpPr/>
                              <wpg:grpSpPr>
                                <a:xfrm>
                                  <a:off x="0" y="0"/>
                                  <a:ext cx="293370" cy="152400"/>
                                  <a:chOff x="8711" y="2856"/>
                                  <a:chExt cx="1080" cy="360"/>
                                </a:xfrm>
                              </wpg:grpSpPr>
                              <wps:wsp>
                                <wps:cNvPr id="137423062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2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2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7231951B" id="Group 1374230619" o:spid="_x0000_s1026" style="position:absolute;margin-left:11.65pt;margin-top:7.3pt;width:34.05pt;height:12pt;z-index:252201984"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">
                      <v:group id="Group 1374230620"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"/>
                    </v:group>
                  </w:pict>
                </mc:Fallback>
              </mc:AlternateContent>
            </w:r>
          </w:p>
        </w:tc>
        <w:tc>
          <w:tcPr>
            <w:tcW w:w="1190" w:type="pct"/>
          </w:tcPr>
          <w:p w14:paraId="6DE20B2D" w14:textId="77777777" w:rsidR="00097A64" w:rsidRPr="00EC5256" w:rsidRDefault="00097A64" w:rsidP="00097A64">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13D3B8D5" w14:textId="77777777" w:rsidR="00097A64" w:rsidRPr="00EC5256" w:rsidRDefault="00097A64" w:rsidP="00097A64">
            <w:pPr>
              <w:pStyle w:val="ListParagraph1"/>
              <w:spacing w:after="0"/>
              <w:ind w:left="0"/>
              <w:rPr>
                <w:rFonts w:ascii="Calibri" w:eastAsia="Times New Roman" w:hAnsi="Calibri" w:cs="Calibri"/>
                <w:color w:val="000000"/>
                <w:sz w:val="6"/>
                <w:szCs w:val="6"/>
                <w:lang w:val="fr-FR" w:bidi="hi-IN"/>
              </w:rPr>
            </w:pPr>
          </w:p>
          <w:p w14:paraId="5E4C8767" w14:textId="3C66840B" w:rsidR="00097A64" w:rsidRPr="00EC5256" w:rsidRDefault="00097A64" w:rsidP="00097A64">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903" w:type="pct"/>
          </w:tcPr>
          <w:p w14:paraId="38F36E2F" w14:textId="77777777" w:rsidR="00097A64" w:rsidRPr="00EC5256" w:rsidRDefault="00097A64" w:rsidP="00097A64">
            <w:pPr>
              <w:pStyle w:val="ListParagraph1"/>
              <w:spacing w:after="0"/>
              <w:ind w:left="0"/>
              <w:rPr>
                <w:rFonts w:ascii="Arial" w:eastAsia="Times New Roman" w:hAnsi="Arial" w:cs="Arial"/>
                <w:color w:val="000000"/>
                <w:lang w:val="fr-FR"/>
              </w:rPr>
            </w:pPr>
          </w:p>
          <w:p w14:paraId="6DD6CCE6" w14:textId="77777777" w:rsidR="00097A64" w:rsidRPr="00EC5256" w:rsidRDefault="00097A64" w:rsidP="00097A64">
            <w:pPr>
              <w:pStyle w:val="ListParagraph1"/>
              <w:spacing w:after="0"/>
              <w:ind w:left="0"/>
              <w:rPr>
                <w:rFonts w:ascii="Arial" w:eastAsia="Times New Roman" w:hAnsi="Arial" w:cs="Arial"/>
                <w:color w:val="000000"/>
                <w:lang w:val="fr-FR"/>
              </w:rPr>
            </w:pPr>
            <w:r w:rsidRPr="00EC5256">
              <w:rPr>
                <w:rFonts w:ascii="Arial" w:eastAsia="Times New Roman" w:hAnsi="Arial" w:cs="Arial"/>
                <w:color w:val="000000"/>
                <w:szCs w:val="20"/>
                <w:lang w:val="fr-FR" w:bidi="hi-IN"/>
              </w:rPr>
              <w:t>_____________</w:t>
            </w:r>
          </w:p>
        </w:tc>
        <w:tc>
          <w:tcPr>
            <w:tcW w:w="351" w:type="pct"/>
            <w:vMerge/>
          </w:tcPr>
          <w:p w14:paraId="647F8CDD" w14:textId="77777777" w:rsidR="00097A64" w:rsidRPr="00EC5256" w:rsidRDefault="00097A64" w:rsidP="00097A64">
            <w:pPr>
              <w:pStyle w:val="ListParagraph1"/>
              <w:spacing w:after="0"/>
              <w:rPr>
                <w:rFonts w:ascii="Arial" w:eastAsia="Times New Roman" w:hAnsi="Arial" w:cs="Arial"/>
                <w:color w:val="000000"/>
                <w:szCs w:val="20"/>
                <w:lang w:val="fr-FR" w:bidi="hi-IN"/>
              </w:rPr>
            </w:pPr>
          </w:p>
        </w:tc>
      </w:tr>
      <w:tr w:rsidR="00097A64" w:rsidRPr="002D084C" w14:paraId="551D9435" w14:textId="77777777" w:rsidTr="00097A64">
        <w:tblPrEx>
          <w:jc w:val="left"/>
        </w:tblPrEx>
        <w:trPr>
          <w:trHeight w:val="20"/>
        </w:trPr>
        <w:tc>
          <w:tcPr>
            <w:tcW w:w="278" w:type="pct"/>
          </w:tcPr>
          <w:p w14:paraId="54889C1F" w14:textId="77777777" w:rsidR="00097A64" w:rsidRPr="00EC5256" w:rsidRDefault="00097A64" w:rsidP="00B3152E">
            <w:pPr>
              <w:pStyle w:val="ListParagraph1"/>
              <w:numPr>
                <w:ilvl w:val="0"/>
                <w:numId w:val="26"/>
              </w:numPr>
              <w:spacing w:after="0" w:line="240" w:lineRule="auto"/>
              <w:jc w:val="center"/>
              <w:rPr>
                <w:rFonts w:ascii="Arial" w:hAnsi="Arial" w:cs="Arial"/>
                <w:szCs w:val="20"/>
                <w:lang w:val="fr-FR"/>
              </w:rPr>
            </w:pPr>
          </w:p>
        </w:tc>
        <w:tc>
          <w:tcPr>
            <w:tcW w:w="1664" w:type="pct"/>
          </w:tcPr>
          <w:p w14:paraId="17DA45A1" w14:textId="6370BEA7" w:rsidR="00097A64" w:rsidRPr="00EC5256" w:rsidRDefault="00F60929" w:rsidP="00097A64">
            <w:pPr>
              <w:rPr>
                <w:rFonts w:ascii="Arial" w:hAnsi="Arial" w:cs="Arial"/>
                <w:b/>
                <w:bCs/>
                <w:szCs w:val="20"/>
                <w:lang w:val="fr-FR"/>
              </w:rPr>
            </w:pPr>
            <w:r w:rsidRPr="00EC5256">
              <w:rPr>
                <w:b/>
                <w:bCs/>
                <w:lang w:val="fr-FR"/>
              </w:rPr>
              <w:t>No</w:t>
            </w:r>
            <w:r w:rsidR="00097A64" w:rsidRPr="00EC5256">
              <w:rPr>
                <w:b/>
                <w:bCs/>
                <w:lang w:val="fr-FR"/>
              </w:rPr>
              <w:t xml:space="preserve">mbre d'accouchements </w:t>
            </w:r>
            <w:r w:rsidR="00BC7375" w:rsidRPr="00EC5256">
              <w:rPr>
                <w:b/>
                <w:bCs/>
                <w:lang w:val="fr-FR"/>
              </w:rPr>
              <w:t>no</w:t>
            </w:r>
            <w:r w:rsidR="00097A64" w:rsidRPr="00EC5256">
              <w:rPr>
                <w:b/>
                <w:bCs/>
                <w:lang w:val="fr-FR"/>
              </w:rPr>
              <w:t xml:space="preserve">rmaux réalisés </w:t>
            </w:r>
          </w:p>
        </w:tc>
        <w:tc>
          <w:tcPr>
            <w:tcW w:w="613" w:type="pct"/>
          </w:tcPr>
          <w:p w14:paraId="2BADE856" w14:textId="77777777" w:rsidR="00097A64" w:rsidRPr="00EC5256" w:rsidRDefault="00097A64" w:rsidP="00097A64">
            <w:pPr>
              <w:pStyle w:val="ListParagraph1"/>
              <w:spacing w:after="0"/>
              <w:ind w:left="0"/>
              <w:jc w:val="cente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03008" behindDoc="0" locked="0" layoutInCell="1" allowOverlap="1" wp14:anchorId="5B3F4EC7" wp14:editId="46BD82E4">
                      <wp:simplePos x="0" y="0"/>
                      <wp:positionH relativeFrom="column">
                        <wp:posOffset>147955</wp:posOffset>
                      </wp:positionH>
                      <wp:positionV relativeFrom="paragraph">
                        <wp:posOffset>64770</wp:posOffset>
                      </wp:positionV>
                      <wp:extent cx="432435" cy="152400"/>
                      <wp:effectExtent l="0" t="0" r="24765" b="19050"/>
                      <wp:wrapNone/>
                      <wp:docPr id="1374230624" name="Group 137423062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25" name="Group 1374230625"/>
                              <wpg:cNvGrpSpPr/>
                              <wpg:grpSpPr>
                                <a:xfrm>
                                  <a:off x="0" y="0"/>
                                  <a:ext cx="293370" cy="152400"/>
                                  <a:chOff x="8711" y="2856"/>
                                  <a:chExt cx="1080" cy="360"/>
                                </a:xfrm>
                              </wpg:grpSpPr>
                              <wps:wsp>
                                <wps:cNvPr id="137423062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2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2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5B67B211" id="Group 1374230624" o:spid="_x0000_s1026" style="position:absolute;margin-left:11.65pt;margin-top:5.1pt;width:34.05pt;height:12pt;z-index:252203008"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">
                      <v:group id="Group 1374230625"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"/>
                    </v:group>
                  </w:pict>
                </mc:Fallback>
              </mc:AlternateContent>
            </w:r>
          </w:p>
        </w:tc>
        <w:tc>
          <w:tcPr>
            <w:tcW w:w="1190" w:type="pct"/>
          </w:tcPr>
          <w:p w14:paraId="2CD55A95" w14:textId="77777777" w:rsidR="00097A64" w:rsidRPr="00EC5256" w:rsidRDefault="00097A64" w:rsidP="00097A64">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1000C991" w14:textId="77777777" w:rsidR="00097A64" w:rsidRPr="00EC5256" w:rsidRDefault="00097A64" w:rsidP="00097A64">
            <w:pPr>
              <w:pStyle w:val="ListParagraph1"/>
              <w:spacing w:after="0"/>
              <w:ind w:left="0"/>
              <w:rPr>
                <w:rFonts w:ascii="Calibri" w:eastAsia="Times New Roman" w:hAnsi="Calibri" w:cs="Calibri"/>
                <w:color w:val="000000"/>
                <w:sz w:val="6"/>
                <w:szCs w:val="6"/>
                <w:lang w:val="fr-FR" w:bidi="hi-IN"/>
              </w:rPr>
            </w:pPr>
          </w:p>
          <w:p w14:paraId="6B72C58C" w14:textId="09418570" w:rsidR="00097A64" w:rsidRPr="00EC5256" w:rsidRDefault="00097A64" w:rsidP="00097A64">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903" w:type="pct"/>
          </w:tcPr>
          <w:p w14:paraId="2D1178F5" w14:textId="77777777" w:rsidR="00097A64" w:rsidRPr="00EC5256" w:rsidRDefault="00097A64" w:rsidP="00097A64">
            <w:pPr>
              <w:rPr>
                <w:rFonts w:ascii="Arial" w:eastAsia="Times New Roman" w:hAnsi="Arial" w:cs="Arial"/>
                <w:color w:val="000000"/>
                <w:szCs w:val="20"/>
                <w:lang w:val="fr-FR" w:bidi="hi-IN"/>
              </w:rPr>
            </w:pPr>
          </w:p>
          <w:p w14:paraId="125A1477" w14:textId="77777777" w:rsidR="00097A64" w:rsidRPr="00EC5256" w:rsidRDefault="00097A64" w:rsidP="00097A64">
            <w:pP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_____________</w:t>
            </w:r>
          </w:p>
        </w:tc>
        <w:tc>
          <w:tcPr>
            <w:tcW w:w="351" w:type="pct"/>
            <w:vMerge/>
          </w:tcPr>
          <w:p w14:paraId="24CFDB52" w14:textId="77777777" w:rsidR="00097A64" w:rsidRPr="00EC5256" w:rsidRDefault="00097A64" w:rsidP="00097A64">
            <w:pPr>
              <w:pStyle w:val="ListParagraph1"/>
              <w:spacing w:after="0"/>
              <w:rPr>
                <w:rFonts w:ascii="Arial" w:eastAsia="Times New Roman" w:hAnsi="Arial" w:cs="Arial"/>
                <w:color w:val="000000"/>
                <w:szCs w:val="20"/>
                <w:lang w:val="fr-FR" w:bidi="hi-IN"/>
              </w:rPr>
            </w:pPr>
          </w:p>
        </w:tc>
      </w:tr>
      <w:tr w:rsidR="00097A64" w:rsidRPr="002D084C" w14:paraId="3C98E64D" w14:textId="77777777" w:rsidTr="00097A64">
        <w:tblPrEx>
          <w:jc w:val="left"/>
        </w:tblPrEx>
        <w:trPr>
          <w:trHeight w:val="20"/>
        </w:trPr>
        <w:tc>
          <w:tcPr>
            <w:tcW w:w="278" w:type="pct"/>
          </w:tcPr>
          <w:p w14:paraId="6ACB90AA" w14:textId="77777777" w:rsidR="00097A64" w:rsidRPr="00EC5256" w:rsidRDefault="00097A64" w:rsidP="00B3152E">
            <w:pPr>
              <w:pStyle w:val="ListParagraph1"/>
              <w:numPr>
                <w:ilvl w:val="0"/>
                <w:numId w:val="26"/>
              </w:numPr>
              <w:spacing w:after="0" w:line="240" w:lineRule="auto"/>
              <w:jc w:val="center"/>
              <w:rPr>
                <w:rFonts w:ascii="Arial" w:hAnsi="Arial" w:cs="Arial"/>
                <w:szCs w:val="20"/>
                <w:lang w:val="fr-FR"/>
              </w:rPr>
            </w:pPr>
          </w:p>
        </w:tc>
        <w:tc>
          <w:tcPr>
            <w:tcW w:w="1664" w:type="pct"/>
          </w:tcPr>
          <w:p w14:paraId="1E79BAAD" w14:textId="774EF112" w:rsidR="00097A64" w:rsidRPr="00EC5256" w:rsidRDefault="00F60929" w:rsidP="00097A64">
            <w:pPr>
              <w:rPr>
                <w:rFonts w:ascii="Arial" w:hAnsi="Arial" w:cs="Arial"/>
                <w:b/>
                <w:bCs/>
                <w:szCs w:val="20"/>
                <w:lang w:val="fr-FR"/>
              </w:rPr>
            </w:pPr>
            <w:r w:rsidRPr="00EC5256">
              <w:rPr>
                <w:b/>
                <w:bCs/>
                <w:lang w:val="fr-FR"/>
              </w:rPr>
              <w:t>No</w:t>
            </w:r>
            <w:r w:rsidR="00097A64" w:rsidRPr="00EC5256">
              <w:rPr>
                <w:b/>
                <w:bCs/>
                <w:lang w:val="fr-FR"/>
              </w:rPr>
              <w:t>mbre de césariennes pratiquées</w:t>
            </w:r>
          </w:p>
        </w:tc>
        <w:tc>
          <w:tcPr>
            <w:tcW w:w="613" w:type="pct"/>
          </w:tcPr>
          <w:p w14:paraId="3EFB4E7F" w14:textId="77777777" w:rsidR="00097A64" w:rsidRPr="00EC5256" w:rsidRDefault="00097A64" w:rsidP="00097A64">
            <w:pPr>
              <w:pStyle w:val="ListParagraph1"/>
              <w:spacing w:after="0"/>
              <w:ind w:left="0"/>
              <w:jc w:val="cente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04032" behindDoc="0" locked="0" layoutInCell="1" allowOverlap="1" wp14:anchorId="623C65D5" wp14:editId="6F534B8D">
                      <wp:simplePos x="0" y="0"/>
                      <wp:positionH relativeFrom="column">
                        <wp:posOffset>147955</wp:posOffset>
                      </wp:positionH>
                      <wp:positionV relativeFrom="paragraph">
                        <wp:posOffset>59690</wp:posOffset>
                      </wp:positionV>
                      <wp:extent cx="432435" cy="152400"/>
                      <wp:effectExtent l="0" t="0" r="24765" b="19050"/>
                      <wp:wrapNone/>
                      <wp:docPr id="1374230630" name="Group 137423063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31" name="Group 1374230631"/>
                              <wpg:cNvGrpSpPr/>
                              <wpg:grpSpPr>
                                <a:xfrm>
                                  <a:off x="0" y="0"/>
                                  <a:ext cx="293370" cy="152400"/>
                                  <a:chOff x="8711" y="2856"/>
                                  <a:chExt cx="1080" cy="360"/>
                                </a:xfrm>
                              </wpg:grpSpPr>
                              <wps:wsp>
                                <wps:cNvPr id="137423063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3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3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59F7900F" id="Group 1374230630" o:spid="_x0000_s1026" style="position:absolute;margin-left:11.65pt;margin-top:4.7pt;width:34.05pt;height:12pt;z-index:252204032"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">
                      <v:group id="Group 137423063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"/>
                    </v:group>
                  </w:pict>
                </mc:Fallback>
              </mc:AlternateContent>
            </w:r>
          </w:p>
        </w:tc>
        <w:tc>
          <w:tcPr>
            <w:tcW w:w="1190" w:type="pct"/>
          </w:tcPr>
          <w:p w14:paraId="3471AED1" w14:textId="77777777" w:rsidR="00097A64" w:rsidRPr="00EC5256" w:rsidRDefault="00097A64" w:rsidP="00097A64">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084C64D7" w14:textId="77777777" w:rsidR="00097A64" w:rsidRPr="00EC5256" w:rsidRDefault="00097A64" w:rsidP="00097A64">
            <w:pPr>
              <w:pStyle w:val="ListParagraph1"/>
              <w:spacing w:after="0"/>
              <w:ind w:left="0"/>
              <w:rPr>
                <w:rFonts w:ascii="Calibri" w:eastAsia="Times New Roman" w:hAnsi="Calibri" w:cs="Calibri"/>
                <w:color w:val="000000"/>
                <w:sz w:val="6"/>
                <w:szCs w:val="6"/>
                <w:lang w:val="fr-FR" w:bidi="hi-IN"/>
              </w:rPr>
            </w:pPr>
          </w:p>
          <w:p w14:paraId="06E4DB77" w14:textId="75C54892" w:rsidR="00097A64" w:rsidRPr="00EC5256" w:rsidRDefault="00097A64" w:rsidP="00097A64">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903" w:type="pct"/>
          </w:tcPr>
          <w:p w14:paraId="14C41C34" w14:textId="77777777" w:rsidR="00097A64" w:rsidRPr="00EC5256" w:rsidRDefault="00097A64" w:rsidP="00097A64">
            <w:pPr>
              <w:pStyle w:val="ListParagraph1"/>
              <w:spacing w:after="0"/>
              <w:ind w:left="0"/>
              <w:rPr>
                <w:rFonts w:ascii="Arial" w:eastAsia="Times New Roman" w:hAnsi="Arial" w:cs="Arial"/>
                <w:color w:val="000000"/>
                <w:szCs w:val="20"/>
                <w:lang w:val="fr-FR" w:bidi="hi-IN"/>
              </w:rPr>
            </w:pPr>
          </w:p>
          <w:p w14:paraId="427AC4AB" w14:textId="77777777" w:rsidR="00097A64" w:rsidRPr="00EC5256" w:rsidRDefault="00097A64" w:rsidP="00097A64">
            <w:pPr>
              <w:pStyle w:val="ListParagraph1"/>
              <w:spacing w:after="0"/>
              <w:ind w:left="0"/>
              <w:rPr>
                <w:rFonts w:ascii="Arial" w:eastAsia="Times New Roman" w:hAnsi="Arial" w:cs="Arial"/>
                <w:color w:val="000000"/>
                <w:lang w:val="fr-FR"/>
              </w:rPr>
            </w:pPr>
            <w:r w:rsidRPr="00EC5256">
              <w:rPr>
                <w:rFonts w:ascii="Arial" w:eastAsia="Times New Roman" w:hAnsi="Arial" w:cs="Arial"/>
                <w:color w:val="000000"/>
                <w:szCs w:val="20"/>
                <w:lang w:val="fr-FR" w:bidi="hi-IN"/>
              </w:rPr>
              <w:t>_____________</w:t>
            </w:r>
          </w:p>
        </w:tc>
        <w:tc>
          <w:tcPr>
            <w:tcW w:w="351" w:type="pct"/>
            <w:vMerge/>
          </w:tcPr>
          <w:p w14:paraId="7AD79C6C" w14:textId="77777777" w:rsidR="00097A64" w:rsidRPr="00EC5256" w:rsidRDefault="00097A64" w:rsidP="00097A64">
            <w:pPr>
              <w:pStyle w:val="ListParagraph1"/>
              <w:spacing w:after="0"/>
              <w:rPr>
                <w:rFonts w:ascii="Arial" w:eastAsia="Times New Roman" w:hAnsi="Arial" w:cs="Arial"/>
                <w:color w:val="000000"/>
                <w:szCs w:val="20"/>
                <w:lang w:val="fr-FR" w:bidi="hi-IN"/>
              </w:rPr>
            </w:pPr>
          </w:p>
        </w:tc>
      </w:tr>
      <w:tr w:rsidR="00097A64" w:rsidRPr="002D084C" w14:paraId="56D1F4B0" w14:textId="77777777" w:rsidTr="00097A64">
        <w:tblPrEx>
          <w:jc w:val="left"/>
        </w:tblPrEx>
        <w:trPr>
          <w:trHeight w:val="20"/>
        </w:trPr>
        <w:tc>
          <w:tcPr>
            <w:tcW w:w="278" w:type="pct"/>
          </w:tcPr>
          <w:p w14:paraId="50C7F69B" w14:textId="77777777" w:rsidR="00097A64" w:rsidRPr="00EC5256" w:rsidRDefault="00097A64" w:rsidP="00B3152E">
            <w:pPr>
              <w:pStyle w:val="ListParagraph1"/>
              <w:numPr>
                <w:ilvl w:val="0"/>
                <w:numId w:val="26"/>
              </w:numPr>
              <w:spacing w:after="0" w:line="240" w:lineRule="auto"/>
              <w:jc w:val="center"/>
              <w:rPr>
                <w:rFonts w:ascii="Arial" w:hAnsi="Arial" w:cs="Arial"/>
                <w:szCs w:val="20"/>
                <w:lang w:val="fr-FR"/>
              </w:rPr>
            </w:pPr>
          </w:p>
        </w:tc>
        <w:tc>
          <w:tcPr>
            <w:tcW w:w="1664" w:type="pct"/>
          </w:tcPr>
          <w:p w14:paraId="224C81F6" w14:textId="2A8328AA" w:rsidR="00097A64" w:rsidRPr="00EC5256" w:rsidRDefault="00F60929" w:rsidP="00097A64">
            <w:pPr>
              <w:rPr>
                <w:rFonts w:ascii="Arial" w:hAnsi="Arial" w:cs="Arial"/>
                <w:b/>
                <w:bCs/>
                <w:szCs w:val="20"/>
                <w:lang w:val="fr-FR"/>
              </w:rPr>
            </w:pPr>
            <w:r w:rsidRPr="00EC5256">
              <w:rPr>
                <w:b/>
                <w:bCs/>
                <w:lang w:val="fr-FR"/>
              </w:rPr>
              <w:t>No</w:t>
            </w:r>
            <w:r w:rsidR="00097A64" w:rsidRPr="00EC5256">
              <w:rPr>
                <w:b/>
                <w:bCs/>
                <w:lang w:val="fr-FR"/>
              </w:rPr>
              <w:t xml:space="preserve">mbre de naissances vivantes </w:t>
            </w:r>
          </w:p>
        </w:tc>
        <w:tc>
          <w:tcPr>
            <w:tcW w:w="613" w:type="pct"/>
          </w:tcPr>
          <w:p w14:paraId="6C227230" w14:textId="77777777" w:rsidR="00097A64" w:rsidRPr="00EC5256" w:rsidRDefault="00097A64" w:rsidP="00097A64">
            <w:pPr>
              <w:pStyle w:val="ListParagraph1"/>
              <w:spacing w:after="0"/>
              <w:ind w:left="0"/>
              <w:jc w:val="cente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05056" behindDoc="0" locked="0" layoutInCell="1" allowOverlap="1" wp14:anchorId="3567736D" wp14:editId="6986618C">
                      <wp:simplePos x="0" y="0"/>
                      <wp:positionH relativeFrom="column">
                        <wp:posOffset>154305</wp:posOffset>
                      </wp:positionH>
                      <wp:positionV relativeFrom="paragraph">
                        <wp:posOffset>92710</wp:posOffset>
                      </wp:positionV>
                      <wp:extent cx="432435" cy="152400"/>
                      <wp:effectExtent l="0" t="0" r="24765" b="19050"/>
                      <wp:wrapNone/>
                      <wp:docPr id="1374230635" name="Group 137423063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36" name="Group 1374230636"/>
                              <wpg:cNvGrpSpPr/>
                              <wpg:grpSpPr>
                                <a:xfrm>
                                  <a:off x="0" y="0"/>
                                  <a:ext cx="293370" cy="152400"/>
                                  <a:chOff x="8711" y="2856"/>
                                  <a:chExt cx="1080" cy="360"/>
                                </a:xfrm>
                              </wpg:grpSpPr>
                              <wps:wsp>
                                <wps:cNvPr id="137423063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3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3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C8CF0E7" id="Group 1374230635" o:spid="_x0000_s1026" style="position:absolute;margin-left:12.15pt;margin-top:7.3pt;width:34.05pt;height:12pt;z-index:252205056"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">
                      <v:group id="Group 137423063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"/>
                    </v:group>
                  </w:pict>
                </mc:Fallback>
              </mc:AlternateContent>
            </w:r>
          </w:p>
        </w:tc>
        <w:tc>
          <w:tcPr>
            <w:tcW w:w="1190" w:type="pct"/>
          </w:tcPr>
          <w:p w14:paraId="77D11CE3" w14:textId="77777777" w:rsidR="00097A64" w:rsidRPr="00EC5256" w:rsidRDefault="00097A64" w:rsidP="00097A64">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2C4E3996" w14:textId="77777777" w:rsidR="00097A64" w:rsidRPr="00EC5256" w:rsidRDefault="00097A64" w:rsidP="00097A64">
            <w:pPr>
              <w:pStyle w:val="ListParagraph1"/>
              <w:spacing w:after="0"/>
              <w:ind w:left="0"/>
              <w:rPr>
                <w:rFonts w:ascii="Calibri" w:eastAsia="Times New Roman" w:hAnsi="Calibri" w:cs="Calibri"/>
                <w:color w:val="000000"/>
                <w:sz w:val="6"/>
                <w:szCs w:val="6"/>
                <w:lang w:val="fr-FR" w:bidi="hi-IN"/>
              </w:rPr>
            </w:pPr>
          </w:p>
          <w:p w14:paraId="40FC4C95" w14:textId="5003F28D" w:rsidR="00097A64" w:rsidRPr="00EC5256" w:rsidRDefault="00097A64" w:rsidP="00097A64">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903" w:type="pct"/>
          </w:tcPr>
          <w:p w14:paraId="2A12BAE9" w14:textId="77777777" w:rsidR="00097A64" w:rsidRPr="00EC5256" w:rsidRDefault="00097A64" w:rsidP="00097A64">
            <w:pPr>
              <w:rPr>
                <w:rFonts w:ascii="Arial" w:eastAsia="Times New Roman" w:hAnsi="Arial" w:cs="Arial"/>
                <w:color w:val="000000"/>
                <w:szCs w:val="20"/>
                <w:lang w:val="fr-FR" w:bidi="hi-IN"/>
              </w:rPr>
            </w:pPr>
          </w:p>
          <w:p w14:paraId="2B993AC3" w14:textId="77777777" w:rsidR="00097A64" w:rsidRPr="00EC5256" w:rsidRDefault="00097A64" w:rsidP="00097A64">
            <w:pPr>
              <w:rPr>
                <w:rFonts w:ascii="Arial" w:hAnsi="Arial" w:cs="Arial"/>
                <w:lang w:val="fr-FR"/>
              </w:rPr>
            </w:pPr>
            <w:r w:rsidRPr="00EC5256">
              <w:rPr>
                <w:rFonts w:ascii="Arial" w:eastAsia="Times New Roman" w:hAnsi="Arial" w:cs="Arial"/>
                <w:color w:val="000000"/>
                <w:szCs w:val="20"/>
                <w:lang w:val="fr-FR" w:bidi="hi-IN"/>
              </w:rPr>
              <w:t>_____________</w:t>
            </w:r>
          </w:p>
        </w:tc>
        <w:tc>
          <w:tcPr>
            <w:tcW w:w="351" w:type="pct"/>
            <w:vMerge/>
          </w:tcPr>
          <w:p w14:paraId="30701492" w14:textId="77777777" w:rsidR="00097A64" w:rsidRPr="00EC5256" w:rsidRDefault="00097A64" w:rsidP="00097A64">
            <w:pPr>
              <w:pStyle w:val="ListParagraph1"/>
              <w:spacing w:after="0"/>
              <w:rPr>
                <w:rFonts w:ascii="Arial" w:eastAsia="Times New Roman" w:hAnsi="Arial" w:cs="Arial"/>
                <w:color w:val="000000"/>
                <w:szCs w:val="20"/>
                <w:lang w:val="fr-FR" w:bidi="hi-IN"/>
              </w:rPr>
            </w:pPr>
          </w:p>
        </w:tc>
      </w:tr>
      <w:tr w:rsidR="00097A64" w:rsidRPr="002D084C" w14:paraId="6F6B6231" w14:textId="77777777" w:rsidTr="00097A64">
        <w:tblPrEx>
          <w:jc w:val="left"/>
        </w:tblPrEx>
        <w:trPr>
          <w:trHeight w:val="20"/>
        </w:trPr>
        <w:tc>
          <w:tcPr>
            <w:tcW w:w="278" w:type="pct"/>
          </w:tcPr>
          <w:p w14:paraId="4FA4E0FF" w14:textId="77777777" w:rsidR="00097A64" w:rsidRPr="00EC5256" w:rsidRDefault="00097A64" w:rsidP="00B3152E">
            <w:pPr>
              <w:pStyle w:val="ListParagraph1"/>
              <w:numPr>
                <w:ilvl w:val="0"/>
                <w:numId w:val="26"/>
              </w:numPr>
              <w:spacing w:after="0" w:line="240" w:lineRule="auto"/>
              <w:jc w:val="center"/>
              <w:rPr>
                <w:rFonts w:ascii="Arial" w:hAnsi="Arial" w:cs="Arial"/>
                <w:szCs w:val="20"/>
                <w:lang w:val="fr-FR"/>
              </w:rPr>
            </w:pPr>
          </w:p>
        </w:tc>
        <w:tc>
          <w:tcPr>
            <w:tcW w:w="1664" w:type="pct"/>
          </w:tcPr>
          <w:p w14:paraId="03588768" w14:textId="0EB75E1D" w:rsidR="00097A64" w:rsidRPr="00EC5256" w:rsidRDefault="00F60929" w:rsidP="00097A64">
            <w:pPr>
              <w:rPr>
                <w:rFonts w:ascii="Arial" w:hAnsi="Arial" w:cs="Arial"/>
                <w:b/>
                <w:bCs/>
                <w:szCs w:val="20"/>
                <w:lang w:val="fr-FR"/>
              </w:rPr>
            </w:pPr>
            <w:r w:rsidRPr="00EC5256">
              <w:rPr>
                <w:b/>
                <w:bCs/>
                <w:lang w:val="fr-FR"/>
              </w:rPr>
              <w:t>No</w:t>
            </w:r>
            <w:r w:rsidR="00097A64" w:rsidRPr="00EC5256">
              <w:rPr>
                <w:b/>
                <w:bCs/>
                <w:lang w:val="fr-FR"/>
              </w:rPr>
              <w:t xml:space="preserve">mbre de </w:t>
            </w:r>
            <w:r w:rsidR="00BC7375" w:rsidRPr="00EC5256">
              <w:rPr>
                <w:b/>
                <w:bCs/>
                <w:lang w:val="fr-FR"/>
              </w:rPr>
              <w:t>nou</w:t>
            </w:r>
            <w:r w:rsidR="00097A64" w:rsidRPr="00EC5256">
              <w:rPr>
                <w:b/>
                <w:bCs/>
                <w:lang w:val="fr-FR"/>
              </w:rPr>
              <w:t xml:space="preserve">rrissons ayant reçu le vaccin contre la rougeole </w:t>
            </w:r>
          </w:p>
        </w:tc>
        <w:tc>
          <w:tcPr>
            <w:tcW w:w="613" w:type="pct"/>
          </w:tcPr>
          <w:p w14:paraId="764F626A" w14:textId="77777777" w:rsidR="00097A64" w:rsidRPr="00EC5256" w:rsidRDefault="00097A64" w:rsidP="00097A64">
            <w:pPr>
              <w:pStyle w:val="ListParagraph1"/>
              <w:spacing w:after="0"/>
              <w:ind w:left="0"/>
              <w:jc w:val="cente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06080" behindDoc="0" locked="0" layoutInCell="1" allowOverlap="1" wp14:anchorId="64593DCA" wp14:editId="6359257A">
                      <wp:simplePos x="0" y="0"/>
                      <wp:positionH relativeFrom="column">
                        <wp:posOffset>147955</wp:posOffset>
                      </wp:positionH>
                      <wp:positionV relativeFrom="paragraph">
                        <wp:posOffset>99695</wp:posOffset>
                      </wp:positionV>
                      <wp:extent cx="432435" cy="152400"/>
                      <wp:effectExtent l="0" t="0" r="24765" b="19050"/>
                      <wp:wrapNone/>
                      <wp:docPr id="1374230640" name="Group 137423064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41" name="Group 1374230641"/>
                              <wpg:cNvGrpSpPr/>
                              <wpg:grpSpPr>
                                <a:xfrm>
                                  <a:off x="0" y="0"/>
                                  <a:ext cx="293370" cy="152400"/>
                                  <a:chOff x="8711" y="2856"/>
                                  <a:chExt cx="1080" cy="360"/>
                                </a:xfrm>
                              </wpg:grpSpPr>
                              <wps:wsp>
                                <wps:cNvPr id="13742306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4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9DE7E53" id="Group 1374230640" o:spid="_x0000_s1026" style="position:absolute;margin-left:11.65pt;margin-top:7.85pt;width:34.05pt;height:12pt;z-index:252206080"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">
                      <v:group id="Group 137423064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"/>
                    </v:group>
                  </w:pict>
                </mc:Fallback>
              </mc:AlternateContent>
            </w:r>
          </w:p>
        </w:tc>
        <w:tc>
          <w:tcPr>
            <w:tcW w:w="1190" w:type="pct"/>
          </w:tcPr>
          <w:p w14:paraId="4FB0E2DA" w14:textId="77777777" w:rsidR="00097A64" w:rsidRPr="00EC5256" w:rsidRDefault="00097A64" w:rsidP="00097A64">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4FFB949E" w14:textId="77777777" w:rsidR="00097A64" w:rsidRPr="00EC5256" w:rsidRDefault="00097A64" w:rsidP="00097A64">
            <w:pPr>
              <w:pStyle w:val="ListParagraph1"/>
              <w:spacing w:after="0"/>
              <w:ind w:left="0"/>
              <w:rPr>
                <w:rFonts w:ascii="Calibri" w:eastAsia="Times New Roman" w:hAnsi="Calibri" w:cs="Calibri"/>
                <w:color w:val="000000"/>
                <w:sz w:val="6"/>
                <w:szCs w:val="6"/>
                <w:lang w:val="fr-FR" w:bidi="hi-IN"/>
              </w:rPr>
            </w:pPr>
          </w:p>
          <w:p w14:paraId="194D8716" w14:textId="01815FEC" w:rsidR="00097A64" w:rsidRPr="00EC5256" w:rsidRDefault="00097A64" w:rsidP="00097A64">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903" w:type="pct"/>
          </w:tcPr>
          <w:p w14:paraId="4E441136" w14:textId="77777777" w:rsidR="00097A64" w:rsidRPr="00EC5256" w:rsidRDefault="00097A64" w:rsidP="00097A64">
            <w:pPr>
              <w:pStyle w:val="ListParagraph1"/>
              <w:spacing w:after="0"/>
              <w:ind w:left="0"/>
              <w:rPr>
                <w:rFonts w:ascii="Arial" w:eastAsia="Times New Roman" w:hAnsi="Arial" w:cs="Arial"/>
                <w:color w:val="000000"/>
                <w:lang w:val="fr-FR"/>
              </w:rPr>
            </w:pPr>
          </w:p>
          <w:p w14:paraId="245523A1" w14:textId="77777777" w:rsidR="00097A64" w:rsidRPr="00EC5256" w:rsidRDefault="00097A64" w:rsidP="00097A64">
            <w:pPr>
              <w:pStyle w:val="ListParagraph1"/>
              <w:spacing w:after="0"/>
              <w:ind w:left="0"/>
              <w:rPr>
                <w:rFonts w:ascii="Arial" w:eastAsia="Times New Roman" w:hAnsi="Arial" w:cs="Arial"/>
                <w:color w:val="000000"/>
                <w:lang w:val="fr-FR"/>
              </w:rPr>
            </w:pPr>
            <w:r w:rsidRPr="00EC5256">
              <w:rPr>
                <w:rFonts w:ascii="Arial" w:eastAsia="Times New Roman" w:hAnsi="Arial" w:cs="Arial"/>
                <w:color w:val="000000"/>
                <w:szCs w:val="20"/>
                <w:lang w:val="fr-FR" w:bidi="hi-IN"/>
              </w:rPr>
              <w:t>_____________</w:t>
            </w:r>
          </w:p>
        </w:tc>
        <w:tc>
          <w:tcPr>
            <w:tcW w:w="351" w:type="pct"/>
            <w:vMerge/>
          </w:tcPr>
          <w:p w14:paraId="71449740" w14:textId="77777777" w:rsidR="00097A64" w:rsidRPr="00EC5256" w:rsidRDefault="00097A64" w:rsidP="00097A64">
            <w:pPr>
              <w:pStyle w:val="ListParagraph1"/>
              <w:spacing w:after="0"/>
              <w:rPr>
                <w:rFonts w:ascii="Arial" w:eastAsia="Times New Roman" w:hAnsi="Arial" w:cs="Arial"/>
                <w:color w:val="000000"/>
                <w:szCs w:val="20"/>
                <w:lang w:val="fr-FR" w:bidi="hi-IN"/>
              </w:rPr>
            </w:pPr>
          </w:p>
        </w:tc>
      </w:tr>
    </w:tbl>
    <w:p w14:paraId="3F7477B3" w14:textId="77777777" w:rsidR="004F5DCE" w:rsidRPr="00EC5256" w:rsidRDefault="004F5DCE" w:rsidP="004F5DCE">
      <w:pPr>
        <w:rPr>
          <w:rFonts w:ascii="Arial" w:hAnsi="Arial" w:cs="Arial"/>
          <w:b/>
          <w:bCs/>
          <w:sz w:val="20"/>
          <w:szCs w:val="20"/>
          <w:lang w:val="fr-FR"/>
        </w:rPr>
      </w:pPr>
    </w:p>
    <w:tbl>
      <w:tblPr>
        <w:tblStyle w:val="TableGrid"/>
        <w:tblW w:w="10490" w:type="dxa"/>
        <w:tblInd w:w="-5" w:type="dxa"/>
        <w:tblLook w:val="04A0" w:firstRow="1" w:lastRow="0" w:firstColumn="1" w:lastColumn="0" w:noHBand="0" w:noVBand="1"/>
      </w:tblPr>
      <w:tblGrid>
        <w:gridCol w:w="10490"/>
      </w:tblGrid>
      <w:tr w:rsidR="004F5DCE" w:rsidRPr="002D084C" w14:paraId="074FB98D" w14:textId="77777777" w:rsidTr="004F5DCE">
        <w:tc>
          <w:tcPr>
            <w:tcW w:w="10490" w:type="dxa"/>
          </w:tcPr>
          <w:p w14:paraId="5A299FA6" w14:textId="726609E1" w:rsidR="004F5DCE" w:rsidRPr="00EC5256" w:rsidRDefault="0082574A" w:rsidP="00F87F70">
            <w:pPr>
              <w:rPr>
                <w:rFonts w:ascii="Arial" w:hAnsi="Arial" w:cs="Arial"/>
                <w:b/>
                <w:bCs/>
                <w:szCs w:val="20"/>
                <w:lang w:val="fr-FR"/>
              </w:rPr>
            </w:pPr>
            <w:r w:rsidRPr="00EC5256">
              <w:rPr>
                <w:rFonts w:ascii="Calibri" w:hAnsi="Calibri" w:cs="Calibri"/>
                <w:b/>
                <w:bCs/>
                <w:szCs w:val="20"/>
                <w:lang w:val="fr-FR"/>
              </w:rPr>
              <w:t xml:space="preserve">Observations </w:t>
            </w:r>
            <w:r w:rsidR="00097A64" w:rsidRPr="00EC5256">
              <w:rPr>
                <w:rFonts w:ascii="Calibri" w:hAnsi="Calibri" w:cs="Calibri"/>
                <w:b/>
                <w:bCs/>
                <w:szCs w:val="20"/>
                <w:lang w:val="fr-FR"/>
              </w:rPr>
              <w:t>générale</w:t>
            </w:r>
            <w:r w:rsidRPr="00EC5256">
              <w:rPr>
                <w:rFonts w:ascii="Calibri" w:hAnsi="Calibri" w:cs="Calibri"/>
                <w:b/>
                <w:bCs/>
                <w:szCs w:val="20"/>
                <w:lang w:val="fr-FR"/>
              </w:rPr>
              <w:t>s</w:t>
            </w:r>
            <w:r w:rsidR="00097A64" w:rsidRPr="00EC5256">
              <w:rPr>
                <w:rFonts w:ascii="Calibri" w:hAnsi="Calibri" w:cs="Calibri"/>
                <w:b/>
                <w:bCs/>
                <w:szCs w:val="20"/>
                <w:lang w:val="fr-FR"/>
              </w:rPr>
              <w:t>/Remarques</w:t>
            </w:r>
            <w:r w:rsidR="00097A64" w:rsidRPr="00EC5256">
              <w:rPr>
                <w:rFonts w:ascii="Arial" w:hAnsi="Arial" w:cs="Arial"/>
                <w:b/>
                <w:bCs/>
                <w:szCs w:val="20"/>
                <w:lang w:val="fr-FR"/>
              </w:rPr>
              <w:t xml:space="preserve"> </w:t>
            </w:r>
          </w:p>
          <w:p w14:paraId="53A75B4D" w14:textId="77777777" w:rsidR="00A55FD9" w:rsidRDefault="00A55FD9" w:rsidP="00F87F70">
            <w:pPr>
              <w:rPr>
                <w:rFonts w:ascii="Arial" w:hAnsi="Arial" w:cs="Arial"/>
                <w:b/>
                <w:bCs/>
                <w:szCs w:val="20"/>
                <w:lang w:val="fr-FR"/>
              </w:rPr>
            </w:pPr>
          </w:p>
          <w:p w14:paraId="33B402B6" w14:textId="77777777" w:rsidR="00A55FD9" w:rsidRDefault="00A55FD9" w:rsidP="00F87F70">
            <w:pPr>
              <w:rPr>
                <w:rFonts w:ascii="Arial" w:hAnsi="Arial" w:cs="Arial"/>
                <w:b/>
                <w:bCs/>
                <w:szCs w:val="20"/>
                <w:lang w:val="fr-FR"/>
              </w:rPr>
            </w:pPr>
          </w:p>
          <w:p w14:paraId="64BEF0C2" w14:textId="77777777" w:rsidR="00A55FD9" w:rsidRDefault="00A55FD9" w:rsidP="00F87F70">
            <w:pPr>
              <w:rPr>
                <w:rFonts w:ascii="Arial" w:hAnsi="Arial" w:cs="Arial"/>
                <w:b/>
                <w:bCs/>
                <w:szCs w:val="20"/>
                <w:lang w:val="fr-FR"/>
              </w:rPr>
            </w:pPr>
          </w:p>
          <w:p w14:paraId="3676D17F" w14:textId="77777777" w:rsidR="00A55FD9" w:rsidRPr="00EC5256" w:rsidRDefault="00A55FD9" w:rsidP="00F87F70">
            <w:pPr>
              <w:rPr>
                <w:rFonts w:ascii="Arial" w:hAnsi="Arial" w:cs="Arial"/>
                <w:b/>
                <w:bCs/>
                <w:szCs w:val="20"/>
                <w:lang w:val="fr-FR"/>
              </w:rPr>
            </w:pPr>
          </w:p>
        </w:tc>
      </w:tr>
    </w:tbl>
    <w:p w14:paraId="644E1C04" w14:textId="3BDE8002" w:rsidR="0076087E" w:rsidRPr="00EC5256" w:rsidRDefault="0076087E">
      <w:pPr>
        <w:rPr>
          <w:rFonts w:ascii="Arial" w:hAnsi="Arial" w:cs="Arial"/>
          <w:lang w:val="fr-FR"/>
        </w:rPr>
      </w:pPr>
    </w:p>
    <w:sectPr w:rsidR="0076087E" w:rsidRPr="00EC5256" w:rsidSect="006D5C46">
      <w:pgSz w:w="11906" w:h="16838"/>
      <w:pgMar w:top="709" w:right="709" w:bottom="1440" w:left="709"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90" w:author="Reviewer" w:date="2025-03-23T21:32:00Z" w:initials="1">
    <w:p w14:paraId="636B889B" w14:textId="77777777" w:rsidR="00AE60C3" w:rsidRDefault="00AE60C3" w:rsidP="00AE60C3">
      <w:pPr>
        <w:pStyle w:val="CommentText"/>
      </w:pPr>
      <w:r>
        <w:rPr>
          <w:rStyle w:val="CommentReference"/>
        </w:rPr>
        <w:annotationRef/>
      </w:r>
      <w:r>
        <w:t>We have category “h” and “I” in the database but not here in the tool.</w:t>
      </w:r>
    </w:p>
  </w:comment>
  <w:comment w:id="909" w:author="Reviewer" w:date="2025-03-23T22:31:00Z" w:initials="1">
    <w:p w14:paraId="06C55FFE" w14:textId="77777777" w:rsidR="00AE60C3" w:rsidRDefault="00AE60C3" w:rsidP="00AE60C3">
      <w:pPr>
        <w:pStyle w:val="CommentText"/>
      </w:pPr>
      <w:r>
        <w:rPr>
          <w:rStyle w:val="CommentReference"/>
        </w:rPr>
        <w:annotationRef/>
      </w:r>
      <w:r>
        <w:t>Review the numbering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36B889B" w15:done="0"/>
  <w15:commentEx w15:paraId="06C55F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6BF654D" w16cex:dateUtc="2025-03-23T18:32:00Z"/>
  <w16cex:commentExtensible w16cex:durableId="27DF4F90" w16cex:dateUtc="2025-03-23T19: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36B889B" w16cid:durableId="06BF654D"/>
  <w16cid:commentId w16cid:paraId="06C55FFE" w16cid:durableId="27DF4F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35D5F3" w14:textId="77777777" w:rsidR="00120B85" w:rsidRDefault="00120B85" w:rsidP="00F66053">
      <w:r>
        <w:separator/>
      </w:r>
    </w:p>
  </w:endnote>
  <w:endnote w:type="continuationSeparator" w:id="0">
    <w:p w14:paraId="28B38921" w14:textId="77777777" w:rsidR="00120B85" w:rsidRDefault="00120B85" w:rsidP="00F66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9527117"/>
      <w:docPartObj>
        <w:docPartGallery w:val="Page Numbers (Bottom of Page)"/>
        <w:docPartUnique/>
      </w:docPartObj>
    </w:sdtPr>
    <w:sdtEndPr>
      <w:rPr>
        <w:noProof/>
      </w:rPr>
    </w:sdtEndPr>
    <w:sdtContent>
      <w:p w14:paraId="62D0F648" w14:textId="47BBC7EF" w:rsidR="004F3EDD" w:rsidRPr="00EC5256" w:rsidRDefault="004F3EDD" w:rsidP="00DF4345">
        <w:pPr>
          <w:pStyle w:val="Footer"/>
          <w:jc w:val="right"/>
          <w:rPr>
            <w:sz w:val="18"/>
            <w:szCs w:val="18"/>
            <w:lang w:val="fr-SN"/>
          </w:rPr>
        </w:pPr>
        <w:r w:rsidRPr="00DF4345">
          <w:rPr>
            <w:sz w:val="18"/>
            <w:szCs w:val="18"/>
          </w:rPr>
          <w:fldChar w:fldCharType="begin"/>
        </w:r>
        <w:r w:rsidRPr="00EC5256">
          <w:rPr>
            <w:sz w:val="18"/>
            <w:szCs w:val="18"/>
            <w:lang w:val="fr-SN"/>
          </w:rPr>
          <w:instrText xml:space="preserve"> PAGE   \* MERGEFORMAT </w:instrText>
        </w:r>
        <w:r w:rsidRPr="00DF4345">
          <w:rPr>
            <w:sz w:val="18"/>
            <w:szCs w:val="18"/>
          </w:rPr>
          <w:fldChar w:fldCharType="separate"/>
        </w:r>
        <w:r w:rsidRPr="00EC5256">
          <w:rPr>
            <w:noProof/>
            <w:sz w:val="18"/>
            <w:szCs w:val="18"/>
            <w:lang w:val="fr-SN"/>
          </w:rPr>
          <w:t>19</w:t>
        </w:r>
        <w:r w:rsidRPr="00DF4345">
          <w:rPr>
            <w:noProof/>
            <w:sz w:val="18"/>
            <w:szCs w:val="18"/>
          </w:rPr>
          <w:fldChar w:fldCharType="end"/>
        </w:r>
        <w:r w:rsidRPr="00EC5256">
          <w:rPr>
            <w:sz w:val="14"/>
            <w:szCs w:val="14"/>
            <w:lang w:val="fr-SN"/>
          </w:rPr>
          <w:t xml:space="preserve"> </w:t>
        </w:r>
        <w:r w:rsidRPr="00EC5256">
          <w:rPr>
            <w:sz w:val="14"/>
            <w:szCs w:val="14"/>
            <w:lang w:val="fr-SN"/>
          </w:rPr>
          <w:tab/>
        </w:r>
        <w:r w:rsidRPr="00EC5256">
          <w:rPr>
            <w:sz w:val="14"/>
            <w:szCs w:val="14"/>
            <w:lang w:val="fr-SN"/>
          </w:rPr>
          <w:tab/>
        </w:r>
        <w:r w:rsidRPr="00EC5256">
          <w:rPr>
            <w:sz w:val="18"/>
            <w:szCs w:val="18"/>
            <w:lang w:val="fr-SN"/>
          </w:rPr>
          <w:t xml:space="preserve">FP + SMNI | </w:t>
        </w:r>
        <w:r w:rsidR="003A45A0" w:rsidRPr="00EC5256">
          <w:rPr>
            <w:sz w:val="18"/>
            <w:szCs w:val="18"/>
            <w:lang w:val="fr-SN"/>
          </w:rPr>
          <w:t>Niveau Centre de santé</w:t>
        </w:r>
        <w:r w:rsidRPr="00EC5256">
          <w:rPr>
            <w:sz w:val="18"/>
            <w:szCs w:val="18"/>
            <w:lang w:val="fr-SN"/>
          </w:rPr>
          <w:t xml:space="preserve"> | </w:t>
        </w:r>
        <w:r w:rsidR="00917135">
          <w:rPr>
            <w:sz w:val="18"/>
            <w:szCs w:val="18"/>
            <w:lang w:val="fr-SN"/>
          </w:rPr>
          <w:t>27</w:t>
        </w:r>
        <w:r w:rsidRPr="00EC5256">
          <w:rPr>
            <w:sz w:val="18"/>
            <w:szCs w:val="18"/>
            <w:lang w:val="fr-SN"/>
          </w:rPr>
          <w:t>-0</w:t>
        </w:r>
        <w:r w:rsidR="00917135">
          <w:rPr>
            <w:sz w:val="18"/>
            <w:szCs w:val="18"/>
            <w:lang w:val="fr-SN"/>
          </w:rPr>
          <w:t>8</w:t>
        </w:r>
        <w:r w:rsidRPr="00EC5256">
          <w:rPr>
            <w:sz w:val="18"/>
            <w:szCs w:val="18"/>
            <w:lang w:val="fr-SN"/>
          </w:rPr>
          <w:t>-24</w:t>
        </w:r>
      </w:p>
      <w:p w14:paraId="485A7B7E" w14:textId="058511A9" w:rsidR="004F3EDD" w:rsidRPr="00EC5256" w:rsidRDefault="00000000">
        <w:pPr>
          <w:pStyle w:val="Footer"/>
          <w:rPr>
            <w:lang w:val="fr-SN"/>
          </w:rPr>
        </w:pPr>
      </w:p>
    </w:sdtContent>
  </w:sdt>
  <w:p w14:paraId="5D8F72E3" w14:textId="77777777" w:rsidR="004F3EDD" w:rsidRPr="00EC5256" w:rsidRDefault="004F3EDD">
    <w:pPr>
      <w:pStyle w:val="Footer"/>
      <w:rPr>
        <w:lang w:val="fr-S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738F8F" w14:textId="77777777" w:rsidR="00120B85" w:rsidRDefault="00120B85" w:rsidP="00F66053">
      <w:r>
        <w:separator/>
      </w:r>
    </w:p>
  </w:footnote>
  <w:footnote w:type="continuationSeparator" w:id="0">
    <w:p w14:paraId="050D24DD" w14:textId="77777777" w:rsidR="00120B85" w:rsidRDefault="00120B85" w:rsidP="00F660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370CD"/>
    <w:multiLevelType w:val="hybridMultilevel"/>
    <w:tmpl w:val="A4C0FB0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CDE5609"/>
    <w:multiLevelType w:val="hybridMultilevel"/>
    <w:tmpl w:val="A4C0FB0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EFC7BFB"/>
    <w:multiLevelType w:val="hybridMultilevel"/>
    <w:tmpl w:val="48A080B4"/>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2C7F31"/>
    <w:multiLevelType w:val="hybridMultilevel"/>
    <w:tmpl w:val="9EB28F16"/>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9225EE"/>
    <w:multiLevelType w:val="hybridMultilevel"/>
    <w:tmpl w:val="A524C7E2"/>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BE609C"/>
    <w:multiLevelType w:val="hybridMultilevel"/>
    <w:tmpl w:val="AD725E74"/>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5E0F5B"/>
    <w:multiLevelType w:val="hybridMultilevel"/>
    <w:tmpl w:val="AFFE1A14"/>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8C74347"/>
    <w:multiLevelType w:val="hybridMultilevel"/>
    <w:tmpl w:val="D52C8CC2"/>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E1964CF"/>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3D7A50"/>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C73201"/>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E483FEE"/>
    <w:multiLevelType w:val="hybridMultilevel"/>
    <w:tmpl w:val="0A0CC584"/>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15:restartNumberingAfterBreak="0">
    <w:nsid w:val="2EB9257E"/>
    <w:multiLevelType w:val="hybridMultilevel"/>
    <w:tmpl w:val="3BF0E3D0"/>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2FEF2812"/>
    <w:multiLevelType w:val="hybridMultilevel"/>
    <w:tmpl w:val="FDCAB758"/>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33B1042"/>
    <w:multiLevelType w:val="hybridMultilevel"/>
    <w:tmpl w:val="A4C0FB0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37D94A47"/>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8264475"/>
    <w:multiLevelType w:val="hybridMultilevel"/>
    <w:tmpl w:val="1BF4A7F0"/>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15:restartNumberingAfterBreak="0">
    <w:nsid w:val="3FC81C7C"/>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2CE2D80"/>
    <w:multiLevelType w:val="hybridMultilevel"/>
    <w:tmpl w:val="F828D7B4"/>
    <w:lvl w:ilvl="0" w:tplc="BB52E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3052AF"/>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4BB7E33"/>
    <w:multiLevelType w:val="hybridMultilevel"/>
    <w:tmpl w:val="B3147B42"/>
    <w:lvl w:ilvl="0" w:tplc="C2802E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695140D"/>
    <w:multiLevelType w:val="hybridMultilevel"/>
    <w:tmpl w:val="F1BEBC6E"/>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2" w15:restartNumberingAfterBreak="0">
    <w:nsid w:val="4D2F4584"/>
    <w:multiLevelType w:val="hybridMultilevel"/>
    <w:tmpl w:val="3668C182"/>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3B75101"/>
    <w:multiLevelType w:val="hybridMultilevel"/>
    <w:tmpl w:val="9ADC713E"/>
    <w:lvl w:ilvl="0" w:tplc="040C0015">
      <w:start w:val="1"/>
      <w:numFmt w:val="upp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4" w15:restartNumberingAfterBreak="0">
    <w:nsid w:val="575C1ED9"/>
    <w:multiLevelType w:val="hybridMultilevel"/>
    <w:tmpl w:val="C574ADC0"/>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7B049F5"/>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D112967"/>
    <w:multiLevelType w:val="hybridMultilevel"/>
    <w:tmpl w:val="3C40C8EE"/>
    <w:lvl w:ilvl="0" w:tplc="040C0015">
      <w:start w:val="1"/>
      <w:numFmt w:val="upp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7" w15:restartNumberingAfterBreak="0">
    <w:nsid w:val="634E6425"/>
    <w:multiLevelType w:val="hybridMultilevel"/>
    <w:tmpl w:val="6448B890"/>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408407E"/>
    <w:multiLevelType w:val="hybridMultilevel"/>
    <w:tmpl w:val="A4C0FB0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728D519D"/>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6D46665"/>
    <w:multiLevelType w:val="hybridMultilevel"/>
    <w:tmpl w:val="0B8E95BA"/>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16cid:durableId="550699064">
    <w:abstractNumId w:val="25"/>
  </w:num>
  <w:num w:numId="2" w16cid:durableId="1852790641">
    <w:abstractNumId w:val="10"/>
  </w:num>
  <w:num w:numId="3" w16cid:durableId="1670595473">
    <w:abstractNumId w:val="9"/>
  </w:num>
  <w:num w:numId="4" w16cid:durableId="456410393">
    <w:abstractNumId w:val="27"/>
  </w:num>
  <w:num w:numId="5" w16cid:durableId="1182663337">
    <w:abstractNumId w:val="29"/>
  </w:num>
  <w:num w:numId="6" w16cid:durableId="727728312">
    <w:abstractNumId w:val="15"/>
  </w:num>
  <w:num w:numId="7" w16cid:durableId="859971478">
    <w:abstractNumId w:val="8"/>
  </w:num>
  <w:num w:numId="8" w16cid:durableId="492991299">
    <w:abstractNumId w:val="17"/>
  </w:num>
  <w:num w:numId="9" w16cid:durableId="1697349046">
    <w:abstractNumId w:val="19"/>
  </w:num>
  <w:num w:numId="10" w16cid:durableId="628895856">
    <w:abstractNumId w:val="12"/>
  </w:num>
  <w:num w:numId="11" w16cid:durableId="1455513896">
    <w:abstractNumId w:val="16"/>
  </w:num>
  <w:num w:numId="12" w16cid:durableId="712728277">
    <w:abstractNumId w:val="30"/>
  </w:num>
  <w:num w:numId="13" w16cid:durableId="1524709062">
    <w:abstractNumId w:val="11"/>
  </w:num>
  <w:num w:numId="14" w16cid:durableId="1611277412">
    <w:abstractNumId w:val="1"/>
  </w:num>
  <w:num w:numId="15" w16cid:durableId="1851948691">
    <w:abstractNumId w:val="14"/>
  </w:num>
  <w:num w:numId="16" w16cid:durableId="1811290974">
    <w:abstractNumId w:val="0"/>
  </w:num>
  <w:num w:numId="17" w16cid:durableId="1380520597">
    <w:abstractNumId w:val="28"/>
  </w:num>
  <w:num w:numId="18" w16cid:durableId="531696437">
    <w:abstractNumId w:val="4"/>
  </w:num>
  <w:num w:numId="19" w16cid:durableId="1597203976">
    <w:abstractNumId w:val="5"/>
  </w:num>
  <w:num w:numId="20" w16cid:durableId="1439913514">
    <w:abstractNumId w:val="3"/>
  </w:num>
  <w:num w:numId="21" w16cid:durableId="1485004491">
    <w:abstractNumId w:val="21"/>
  </w:num>
  <w:num w:numId="22" w16cid:durableId="2024816990">
    <w:abstractNumId w:val="24"/>
  </w:num>
  <w:num w:numId="23" w16cid:durableId="740641239">
    <w:abstractNumId w:val="6"/>
  </w:num>
  <w:num w:numId="24" w16cid:durableId="1528643579">
    <w:abstractNumId w:val="7"/>
  </w:num>
  <w:num w:numId="25" w16cid:durableId="1613777931">
    <w:abstractNumId w:val="2"/>
  </w:num>
  <w:num w:numId="26" w16cid:durableId="1855921090">
    <w:abstractNumId w:val="13"/>
  </w:num>
  <w:num w:numId="27" w16cid:durableId="862786859">
    <w:abstractNumId w:val="22"/>
  </w:num>
  <w:num w:numId="28" w16cid:durableId="1938126394">
    <w:abstractNumId w:val="20"/>
  </w:num>
  <w:num w:numId="29" w16cid:durableId="1604339084">
    <w:abstractNumId w:val="26"/>
  </w:num>
  <w:num w:numId="30" w16cid:durableId="1483697404">
    <w:abstractNumId w:val="23"/>
  </w:num>
  <w:num w:numId="31" w16cid:durableId="2127189440">
    <w:abstractNumId w:val="18"/>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MxNjOzMDE1NzMzsDBV0lEKTi0uzszPAykwqgUAUyTkEywAAAA="/>
  </w:docVars>
  <w:rsids>
    <w:rsidRoot w:val="00667E30"/>
    <w:rsid w:val="00007D71"/>
    <w:rsid w:val="00016B1B"/>
    <w:rsid w:val="00021ED1"/>
    <w:rsid w:val="00026DEB"/>
    <w:rsid w:val="000357DC"/>
    <w:rsid w:val="00040BFB"/>
    <w:rsid w:val="000633F8"/>
    <w:rsid w:val="00070241"/>
    <w:rsid w:val="00072CEA"/>
    <w:rsid w:val="000753A5"/>
    <w:rsid w:val="000773F7"/>
    <w:rsid w:val="00080869"/>
    <w:rsid w:val="00082377"/>
    <w:rsid w:val="00084AAD"/>
    <w:rsid w:val="00097A64"/>
    <w:rsid w:val="000A203E"/>
    <w:rsid w:val="000A224A"/>
    <w:rsid w:val="000A28AD"/>
    <w:rsid w:val="000B62E5"/>
    <w:rsid w:val="000C0437"/>
    <w:rsid w:val="000C45E4"/>
    <w:rsid w:val="000D7FA0"/>
    <w:rsid w:val="000F0775"/>
    <w:rsid w:val="0010068F"/>
    <w:rsid w:val="00117F6A"/>
    <w:rsid w:val="00120B85"/>
    <w:rsid w:val="001245F8"/>
    <w:rsid w:val="0013059E"/>
    <w:rsid w:val="00130B87"/>
    <w:rsid w:val="00130E11"/>
    <w:rsid w:val="00133B62"/>
    <w:rsid w:val="0013446C"/>
    <w:rsid w:val="00143645"/>
    <w:rsid w:val="00144BBE"/>
    <w:rsid w:val="001546C1"/>
    <w:rsid w:val="00154DD5"/>
    <w:rsid w:val="00156026"/>
    <w:rsid w:val="00156503"/>
    <w:rsid w:val="001629FA"/>
    <w:rsid w:val="00165A63"/>
    <w:rsid w:val="00182E32"/>
    <w:rsid w:val="001866CA"/>
    <w:rsid w:val="001877B1"/>
    <w:rsid w:val="001940DB"/>
    <w:rsid w:val="001A0F89"/>
    <w:rsid w:val="001A14B9"/>
    <w:rsid w:val="001B12E7"/>
    <w:rsid w:val="001B2E3C"/>
    <w:rsid w:val="001D1C44"/>
    <w:rsid w:val="001D539C"/>
    <w:rsid w:val="001E256D"/>
    <w:rsid w:val="001E5E4D"/>
    <w:rsid w:val="001F0DB4"/>
    <w:rsid w:val="001F0F62"/>
    <w:rsid w:val="001F1DE8"/>
    <w:rsid w:val="001F2B48"/>
    <w:rsid w:val="002006B3"/>
    <w:rsid w:val="00200C2B"/>
    <w:rsid w:val="00204D88"/>
    <w:rsid w:val="00214EEB"/>
    <w:rsid w:val="00214F47"/>
    <w:rsid w:val="002278E5"/>
    <w:rsid w:val="00235280"/>
    <w:rsid w:val="00236628"/>
    <w:rsid w:val="00237602"/>
    <w:rsid w:val="00240D27"/>
    <w:rsid w:val="002410DE"/>
    <w:rsid w:val="00244F6E"/>
    <w:rsid w:val="0025666F"/>
    <w:rsid w:val="002574BD"/>
    <w:rsid w:val="002602F8"/>
    <w:rsid w:val="00264F08"/>
    <w:rsid w:val="00266A7A"/>
    <w:rsid w:val="0027266C"/>
    <w:rsid w:val="00277030"/>
    <w:rsid w:val="002775AA"/>
    <w:rsid w:val="002A4729"/>
    <w:rsid w:val="002B229B"/>
    <w:rsid w:val="002B4CD0"/>
    <w:rsid w:val="002C01C1"/>
    <w:rsid w:val="002C1329"/>
    <w:rsid w:val="002C5B89"/>
    <w:rsid w:val="002C6892"/>
    <w:rsid w:val="002C7EB4"/>
    <w:rsid w:val="002D046B"/>
    <w:rsid w:val="002D084C"/>
    <w:rsid w:val="002D4881"/>
    <w:rsid w:val="002E2D34"/>
    <w:rsid w:val="002E57E1"/>
    <w:rsid w:val="00303813"/>
    <w:rsid w:val="00307586"/>
    <w:rsid w:val="00310E39"/>
    <w:rsid w:val="003123D2"/>
    <w:rsid w:val="0032374A"/>
    <w:rsid w:val="00323C32"/>
    <w:rsid w:val="00325DE3"/>
    <w:rsid w:val="0033351F"/>
    <w:rsid w:val="003335C0"/>
    <w:rsid w:val="0033362C"/>
    <w:rsid w:val="0035001D"/>
    <w:rsid w:val="003516CA"/>
    <w:rsid w:val="0035444F"/>
    <w:rsid w:val="0035551C"/>
    <w:rsid w:val="00362730"/>
    <w:rsid w:val="003651C9"/>
    <w:rsid w:val="003653EB"/>
    <w:rsid w:val="003874A6"/>
    <w:rsid w:val="00390C36"/>
    <w:rsid w:val="00397012"/>
    <w:rsid w:val="003A45A0"/>
    <w:rsid w:val="003A782E"/>
    <w:rsid w:val="003A7B43"/>
    <w:rsid w:val="003B30EF"/>
    <w:rsid w:val="003C03A3"/>
    <w:rsid w:val="003C2BDD"/>
    <w:rsid w:val="003C35DB"/>
    <w:rsid w:val="003C4F4C"/>
    <w:rsid w:val="003C705A"/>
    <w:rsid w:val="003D74EB"/>
    <w:rsid w:val="003D7EED"/>
    <w:rsid w:val="003E1032"/>
    <w:rsid w:val="003E584F"/>
    <w:rsid w:val="003E7B3A"/>
    <w:rsid w:val="003E7DD3"/>
    <w:rsid w:val="004001B6"/>
    <w:rsid w:val="00407C1D"/>
    <w:rsid w:val="00407FD1"/>
    <w:rsid w:val="004114FB"/>
    <w:rsid w:val="00417676"/>
    <w:rsid w:val="00434ACF"/>
    <w:rsid w:val="004369B7"/>
    <w:rsid w:val="004435A7"/>
    <w:rsid w:val="00443F3B"/>
    <w:rsid w:val="0044481B"/>
    <w:rsid w:val="00453613"/>
    <w:rsid w:val="004645BC"/>
    <w:rsid w:val="004648C0"/>
    <w:rsid w:val="0047192E"/>
    <w:rsid w:val="00473B97"/>
    <w:rsid w:val="00475BB3"/>
    <w:rsid w:val="00484A1F"/>
    <w:rsid w:val="00486BA2"/>
    <w:rsid w:val="00490DDC"/>
    <w:rsid w:val="00495018"/>
    <w:rsid w:val="00496C32"/>
    <w:rsid w:val="004A45E5"/>
    <w:rsid w:val="004A7DC4"/>
    <w:rsid w:val="004B0031"/>
    <w:rsid w:val="004B29F4"/>
    <w:rsid w:val="004C10E4"/>
    <w:rsid w:val="004D1C4D"/>
    <w:rsid w:val="004D3C08"/>
    <w:rsid w:val="004D5BA5"/>
    <w:rsid w:val="004D64AC"/>
    <w:rsid w:val="004E3945"/>
    <w:rsid w:val="004E52E8"/>
    <w:rsid w:val="004F3EDD"/>
    <w:rsid w:val="004F53C8"/>
    <w:rsid w:val="004F5DCE"/>
    <w:rsid w:val="004F7CEA"/>
    <w:rsid w:val="005028C6"/>
    <w:rsid w:val="00531D9F"/>
    <w:rsid w:val="00533C9B"/>
    <w:rsid w:val="005367D2"/>
    <w:rsid w:val="0054365A"/>
    <w:rsid w:val="00544776"/>
    <w:rsid w:val="00544B5B"/>
    <w:rsid w:val="00546E00"/>
    <w:rsid w:val="00550218"/>
    <w:rsid w:val="00555B7D"/>
    <w:rsid w:val="00556D9E"/>
    <w:rsid w:val="0056201F"/>
    <w:rsid w:val="00562D98"/>
    <w:rsid w:val="005637C8"/>
    <w:rsid w:val="005679BE"/>
    <w:rsid w:val="005743CC"/>
    <w:rsid w:val="0057590F"/>
    <w:rsid w:val="005765C0"/>
    <w:rsid w:val="00576FE4"/>
    <w:rsid w:val="00577A0C"/>
    <w:rsid w:val="0058095A"/>
    <w:rsid w:val="0058201D"/>
    <w:rsid w:val="00586F8B"/>
    <w:rsid w:val="00591B5A"/>
    <w:rsid w:val="005950C8"/>
    <w:rsid w:val="005A4D96"/>
    <w:rsid w:val="005B52CA"/>
    <w:rsid w:val="005C2A79"/>
    <w:rsid w:val="005C41E7"/>
    <w:rsid w:val="005C78A3"/>
    <w:rsid w:val="005E0916"/>
    <w:rsid w:val="005E3166"/>
    <w:rsid w:val="005E3305"/>
    <w:rsid w:val="005E50B7"/>
    <w:rsid w:val="005E5E69"/>
    <w:rsid w:val="005E753F"/>
    <w:rsid w:val="005F0C08"/>
    <w:rsid w:val="005F3F73"/>
    <w:rsid w:val="0060617A"/>
    <w:rsid w:val="00606CAA"/>
    <w:rsid w:val="00607C9E"/>
    <w:rsid w:val="00613104"/>
    <w:rsid w:val="006207B0"/>
    <w:rsid w:val="00620EB7"/>
    <w:rsid w:val="00623C68"/>
    <w:rsid w:val="006252B4"/>
    <w:rsid w:val="00625528"/>
    <w:rsid w:val="006338FF"/>
    <w:rsid w:val="00634DF3"/>
    <w:rsid w:val="00636949"/>
    <w:rsid w:val="00644AEE"/>
    <w:rsid w:val="006461BB"/>
    <w:rsid w:val="00646500"/>
    <w:rsid w:val="00651588"/>
    <w:rsid w:val="006517FD"/>
    <w:rsid w:val="006518E1"/>
    <w:rsid w:val="00651970"/>
    <w:rsid w:val="006532E3"/>
    <w:rsid w:val="006604DD"/>
    <w:rsid w:val="0066247F"/>
    <w:rsid w:val="00662723"/>
    <w:rsid w:val="00667E30"/>
    <w:rsid w:val="00670082"/>
    <w:rsid w:val="006730E8"/>
    <w:rsid w:val="00680959"/>
    <w:rsid w:val="006866FB"/>
    <w:rsid w:val="006960A8"/>
    <w:rsid w:val="006A0CB4"/>
    <w:rsid w:val="006A2588"/>
    <w:rsid w:val="006B72E0"/>
    <w:rsid w:val="006C1B71"/>
    <w:rsid w:val="006C47D8"/>
    <w:rsid w:val="006D034F"/>
    <w:rsid w:val="006D5C46"/>
    <w:rsid w:val="006D7EB9"/>
    <w:rsid w:val="006E2339"/>
    <w:rsid w:val="006E40C4"/>
    <w:rsid w:val="006E513F"/>
    <w:rsid w:val="00700081"/>
    <w:rsid w:val="00706E0C"/>
    <w:rsid w:val="00713B69"/>
    <w:rsid w:val="00720D07"/>
    <w:rsid w:val="00731960"/>
    <w:rsid w:val="00742830"/>
    <w:rsid w:val="007441C2"/>
    <w:rsid w:val="007455CF"/>
    <w:rsid w:val="00746CB3"/>
    <w:rsid w:val="00747410"/>
    <w:rsid w:val="00753ABE"/>
    <w:rsid w:val="00756141"/>
    <w:rsid w:val="007572DF"/>
    <w:rsid w:val="0076087E"/>
    <w:rsid w:val="00770CF8"/>
    <w:rsid w:val="00771469"/>
    <w:rsid w:val="00775680"/>
    <w:rsid w:val="0077620D"/>
    <w:rsid w:val="007804D6"/>
    <w:rsid w:val="00781DD4"/>
    <w:rsid w:val="00783C1C"/>
    <w:rsid w:val="0078474A"/>
    <w:rsid w:val="00792243"/>
    <w:rsid w:val="00793045"/>
    <w:rsid w:val="007942D0"/>
    <w:rsid w:val="00797F38"/>
    <w:rsid w:val="007A21B3"/>
    <w:rsid w:val="007A6CAD"/>
    <w:rsid w:val="007B0346"/>
    <w:rsid w:val="007B3A93"/>
    <w:rsid w:val="007B6D3C"/>
    <w:rsid w:val="007B7A0C"/>
    <w:rsid w:val="007C0912"/>
    <w:rsid w:val="007C20CF"/>
    <w:rsid w:val="007D0497"/>
    <w:rsid w:val="007D3D36"/>
    <w:rsid w:val="007D3D5C"/>
    <w:rsid w:val="007E7B49"/>
    <w:rsid w:val="007F5907"/>
    <w:rsid w:val="008000C2"/>
    <w:rsid w:val="008043C5"/>
    <w:rsid w:val="008075C3"/>
    <w:rsid w:val="00812C69"/>
    <w:rsid w:val="0082574A"/>
    <w:rsid w:val="00834994"/>
    <w:rsid w:val="008355D3"/>
    <w:rsid w:val="00850444"/>
    <w:rsid w:val="00852D15"/>
    <w:rsid w:val="008555D0"/>
    <w:rsid w:val="00862606"/>
    <w:rsid w:val="00862F7F"/>
    <w:rsid w:val="00870463"/>
    <w:rsid w:val="00872119"/>
    <w:rsid w:val="008757DE"/>
    <w:rsid w:val="00876E4D"/>
    <w:rsid w:val="00877FB2"/>
    <w:rsid w:val="00882B55"/>
    <w:rsid w:val="00883EF1"/>
    <w:rsid w:val="00895D8C"/>
    <w:rsid w:val="00896A02"/>
    <w:rsid w:val="008B35EE"/>
    <w:rsid w:val="008C0796"/>
    <w:rsid w:val="008C39E0"/>
    <w:rsid w:val="008C3D21"/>
    <w:rsid w:val="008D7A09"/>
    <w:rsid w:val="008E315B"/>
    <w:rsid w:val="008F0E3F"/>
    <w:rsid w:val="00911657"/>
    <w:rsid w:val="009132D8"/>
    <w:rsid w:val="00917135"/>
    <w:rsid w:val="00920E59"/>
    <w:rsid w:val="00921EFB"/>
    <w:rsid w:val="00922979"/>
    <w:rsid w:val="009249B5"/>
    <w:rsid w:val="00932C9F"/>
    <w:rsid w:val="0093427A"/>
    <w:rsid w:val="00934DA7"/>
    <w:rsid w:val="00935FE0"/>
    <w:rsid w:val="00952552"/>
    <w:rsid w:val="00952A49"/>
    <w:rsid w:val="00967FAA"/>
    <w:rsid w:val="009733F9"/>
    <w:rsid w:val="00981EDA"/>
    <w:rsid w:val="00992A15"/>
    <w:rsid w:val="00992EE0"/>
    <w:rsid w:val="00994547"/>
    <w:rsid w:val="009A4DB8"/>
    <w:rsid w:val="009A5B51"/>
    <w:rsid w:val="009B222B"/>
    <w:rsid w:val="009C23FD"/>
    <w:rsid w:val="009D0390"/>
    <w:rsid w:val="009D1317"/>
    <w:rsid w:val="009E1E90"/>
    <w:rsid w:val="009F4F69"/>
    <w:rsid w:val="009F6394"/>
    <w:rsid w:val="00A00A27"/>
    <w:rsid w:val="00A047DB"/>
    <w:rsid w:val="00A05938"/>
    <w:rsid w:val="00A11059"/>
    <w:rsid w:val="00A172C9"/>
    <w:rsid w:val="00A27FE0"/>
    <w:rsid w:val="00A3170F"/>
    <w:rsid w:val="00A33621"/>
    <w:rsid w:val="00A3480D"/>
    <w:rsid w:val="00A34A44"/>
    <w:rsid w:val="00A36A1C"/>
    <w:rsid w:val="00A41617"/>
    <w:rsid w:val="00A45C34"/>
    <w:rsid w:val="00A51228"/>
    <w:rsid w:val="00A55FD9"/>
    <w:rsid w:val="00A571FC"/>
    <w:rsid w:val="00A60A90"/>
    <w:rsid w:val="00A661D2"/>
    <w:rsid w:val="00A7767F"/>
    <w:rsid w:val="00A8375E"/>
    <w:rsid w:val="00A92626"/>
    <w:rsid w:val="00A92AFD"/>
    <w:rsid w:val="00AA66D8"/>
    <w:rsid w:val="00AA7333"/>
    <w:rsid w:val="00AB71E7"/>
    <w:rsid w:val="00AC4ABB"/>
    <w:rsid w:val="00AD1D14"/>
    <w:rsid w:val="00AD4A9E"/>
    <w:rsid w:val="00AD5011"/>
    <w:rsid w:val="00AE60C3"/>
    <w:rsid w:val="00AE7498"/>
    <w:rsid w:val="00AF1A29"/>
    <w:rsid w:val="00AF22A5"/>
    <w:rsid w:val="00AF652C"/>
    <w:rsid w:val="00B0076C"/>
    <w:rsid w:val="00B14126"/>
    <w:rsid w:val="00B164F6"/>
    <w:rsid w:val="00B17EB2"/>
    <w:rsid w:val="00B30AB7"/>
    <w:rsid w:val="00B3152E"/>
    <w:rsid w:val="00B3312E"/>
    <w:rsid w:val="00B42C0B"/>
    <w:rsid w:val="00B450EB"/>
    <w:rsid w:val="00B54C1E"/>
    <w:rsid w:val="00B60DFA"/>
    <w:rsid w:val="00B64B3B"/>
    <w:rsid w:val="00B70D84"/>
    <w:rsid w:val="00B71F4E"/>
    <w:rsid w:val="00B7356B"/>
    <w:rsid w:val="00B73C5B"/>
    <w:rsid w:val="00B8737C"/>
    <w:rsid w:val="00B948B8"/>
    <w:rsid w:val="00B949CD"/>
    <w:rsid w:val="00B96BBD"/>
    <w:rsid w:val="00BA0601"/>
    <w:rsid w:val="00BA0D0C"/>
    <w:rsid w:val="00BA2A91"/>
    <w:rsid w:val="00BA652A"/>
    <w:rsid w:val="00BC05F7"/>
    <w:rsid w:val="00BC598F"/>
    <w:rsid w:val="00BC5B0A"/>
    <w:rsid w:val="00BC7375"/>
    <w:rsid w:val="00BD43D2"/>
    <w:rsid w:val="00BE4791"/>
    <w:rsid w:val="00BE7B38"/>
    <w:rsid w:val="00BE7E23"/>
    <w:rsid w:val="00C02C57"/>
    <w:rsid w:val="00C10BCE"/>
    <w:rsid w:val="00C11B30"/>
    <w:rsid w:val="00C202F2"/>
    <w:rsid w:val="00C23618"/>
    <w:rsid w:val="00C23F3D"/>
    <w:rsid w:val="00C24E8B"/>
    <w:rsid w:val="00C2532D"/>
    <w:rsid w:val="00C26ADC"/>
    <w:rsid w:val="00C300A1"/>
    <w:rsid w:val="00C36BA8"/>
    <w:rsid w:val="00C41DDB"/>
    <w:rsid w:val="00C423A6"/>
    <w:rsid w:val="00C44713"/>
    <w:rsid w:val="00C47ECF"/>
    <w:rsid w:val="00C50303"/>
    <w:rsid w:val="00C67118"/>
    <w:rsid w:val="00C67736"/>
    <w:rsid w:val="00C67CD4"/>
    <w:rsid w:val="00C741AF"/>
    <w:rsid w:val="00C8068D"/>
    <w:rsid w:val="00C80F57"/>
    <w:rsid w:val="00C90DA6"/>
    <w:rsid w:val="00C92F7F"/>
    <w:rsid w:val="00C954F5"/>
    <w:rsid w:val="00CA6C87"/>
    <w:rsid w:val="00CC072B"/>
    <w:rsid w:val="00CC2188"/>
    <w:rsid w:val="00CC5C65"/>
    <w:rsid w:val="00CC7A36"/>
    <w:rsid w:val="00CD0CA5"/>
    <w:rsid w:val="00CE17A9"/>
    <w:rsid w:val="00CE5474"/>
    <w:rsid w:val="00CF356F"/>
    <w:rsid w:val="00CF4272"/>
    <w:rsid w:val="00D01D46"/>
    <w:rsid w:val="00D0735E"/>
    <w:rsid w:val="00D11D73"/>
    <w:rsid w:val="00D323BA"/>
    <w:rsid w:val="00D3577E"/>
    <w:rsid w:val="00D4305D"/>
    <w:rsid w:val="00D43F9E"/>
    <w:rsid w:val="00D4751D"/>
    <w:rsid w:val="00D5059B"/>
    <w:rsid w:val="00D52FC9"/>
    <w:rsid w:val="00D6272D"/>
    <w:rsid w:val="00D64F69"/>
    <w:rsid w:val="00D65523"/>
    <w:rsid w:val="00D67A94"/>
    <w:rsid w:val="00D709B5"/>
    <w:rsid w:val="00D83B03"/>
    <w:rsid w:val="00D95FB8"/>
    <w:rsid w:val="00DA198E"/>
    <w:rsid w:val="00DA1AC6"/>
    <w:rsid w:val="00DA282F"/>
    <w:rsid w:val="00DA7F5E"/>
    <w:rsid w:val="00DC1C3A"/>
    <w:rsid w:val="00DC2CD1"/>
    <w:rsid w:val="00DC5777"/>
    <w:rsid w:val="00DC7F33"/>
    <w:rsid w:val="00DD03C8"/>
    <w:rsid w:val="00DD3C76"/>
    <w:rsid w:val="00DE1E97"/>
    <w:rsid w:val="00DE2D2E"/>
    <w:rsid w:val="00DF4345"/>
    <w:rsid w:val="00DF6BF0"/>
    <w:rsid w:val="00E012F5"/>
    <w:rsid w:val="00E111E9"/>
    <w:rsid w:val="00E14B8D"/>
    <w:rsid w:val="00E153D1"/>
    <w:rsid w:val="00E15613"/>
    <w:rsid w:val="00E249A0"/>
    <w:rsid w:val="00E25AB8"/>
    <w:rsid w:val="00E35088"/>
    <w:rsid w:val="00E350A6"/>
    <w:rsid w:val="00E35E1C"/>
    <w:rsid w:val="00E410A5"/>
    <w:rsid w:val="00E67F09"/>
    <w:rsid w:val="00E72EB1"/>
    <w:rsid w:val="00E75C64"/>
    <w:rsid w:val="00E7738B"/>
    <w:rsid w:val="00E77E80"/>
    <w:rsid w:val="00E80574"/>
    <w:rsid w:val="00E81D7C"/>
    <w:rsid w:val="00E83ABC"/>
    <w:rsid w:val="00E87E87"/>
    <w:rsid w:val="00E935BA"/>
    <w:rsid w:val="00E93A52"/>
    <w:rsid w:val="00EA271F"/>
    <w:rsid w:val="00EB03CE"/>
    <w:rsid w:val="00EC2563"/>
    <w:rsid w:val="00EC5256"/>
    <w:rsid w:val="00ED0D3B"/>
    <w:rsid w:val="00ED27B1"/>
    <w:rsid w:val="00ED3196"/>
    <w:rsid w:val="00ED6E6E"/>
    <w:rsid w:val="00EE3474"/>
    <w:rsid w:val="00EE78CA"/>
    <w:rsid w:val="00EF6FBA"/>
    <w:rsid w:val="00F001D2"/>
    <w:rsid w:val="00F01E10"/>
    <w:rsid w:val="00F02E59"/>
    <w:rsid w:val="00F04772"/>
    <w:rsid w:val="00F05FAB"/>
    <w:rsid w:val="00F166A7"/>
    <w:rsid w:val="00F244F0"/>
    <w:rsid w:val="00F27B49"/>
    <w:rsid w:val="00F40A3B"/>
    <w:rsid w:val="00F504E9"/>
    <w:rsid w:val="00F50E01"/>
    <w:rsid w:val="00F51A4F"/>
    <w:rsid w:val="00F60929"/>
    <w:rsid w:val="00F65F24"/>
    <w:rsid w:val="00F66053"/>
    <w:rsid w:val="00F71A4B"/>
    <w:rsid w:val="00F87F70"/>
    <w:rsid w:val="00F916FF"/>
    <w:rsid w:val="00F962C6"/>
    <w:rsid w:val="00F9732A"/>
    <w:rsid w:val="00FA2C49"/>
    <w:rsid w:val="00FA482E"/>
    <w:rsid w:val="00FA6BB1"/>
    <w:rsid w:val="00FB5616"/>
    <w:rsid w:val="00FB6502"/>
    <w:rsid w:val="00FC0DE6"/>
    <w:rsid w:val="00FC2373"/>
    <w:rsid w:val="00FC2EEF"/>
    <w:rsid w:val="00FC6E82"/>
    <w:rsid w:val="00FE7A45"/>
    <w:rsid w:val="00FF0244"/>
    <w:rsid w:val="00FF19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8EE05"/>
  <w15:chartTrackingRefBased/>
  <w15:docId w15:val="{C0BB329B-574E-4109-B2EB-4BB796FAE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B8"/>
    <w:pPr>
      <w:spacing w:after="0" w:line="240" w:lineRule="auto"/>
    </w:pPr>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D95FB8"/>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D95FB8"/>
    <w:pPr>
      <w:jc w:val="center"/>
    </w:pPr>
    <w:rPr>
      <w:rFonts w:ascii="Arial" w:eastAsia="Times New Roman" w:hAnsi="Arial" w:cs="Times New Roman"/>
      <w:b/>
      <w:sz w:val="18"/>
      <w:szCs w:val="20"/>
      <w:lang w:val="en-GB"/>
    </w:rPr>
  </w:style>
  <w:style w:type="character" w:customStyle="1" w:styleId="TitleChar">
    <w:name w:val="Title Char"/>
    <w:basedOn w:val="DefaultParagraphFont"/>
    <w:link w:val="Title"/>
    <w:rsid w:val="00D95FB8"/>
    <w:rPr>
      <w:rFonts w:ascii="Arial" w:eastAsia="Times New Roman" w:hAnsi="Arial" w:cs="Times New Roman"/>
      <w:b/>
      <w:sz w:val="18"/>
      <w:lang w:val="en-GB" w:bidi="ar-SA"/>
    </w:rPr>
  </w:style>
  <w:style w:type="paragraph" w:styleId="Header">
    <w:name w:val="header"/>
    <w:basedOn w:val="Normal"/>
    <w:link w:val="HeaderChar"/>
    <w:uiPriority w:val="99"/>
    <w:unhideWhenUsed/>
    <w:rsid w:val="00F66053"/>
    <w:pPr>
      <w:tabs>
        <w:tab w:val="center" w:pos="4513"/>
        <w:tab w:val="right" w:pos="9026"/>
      </w:tabs>
    </w:pPr>
  </w:style>
  <w:style w:type="character" w:customStyle="1" w:styleId="HeaderChar">
    <w:name w:val="Header Char"/>
    <w:basedOn w:val="DefaultParagraphFont"/>
    <w:link w:val="Header"/>
    <w:uiPriority w:val="99"/>
    <w:rsid w:val="00F66053"/>
    <w:rPr>
      <w:szCs w:val="22"/>
      <w:lang w:val="en-US" w:bidi="ar-SA"/>
    </w:rPr>
  </w:style>
  <w:style w:type="paragraph" w:styleId="Footer">
    <w:name w:val="footer"/>
    <w:basedOn w:val="Normal"/>
    <w:link w:val="FooterChar"/>
    <w:uiPriority w:val="99"/>
    <w:unhideWhenUsed/>
    <w:rsid w:val="00F66053"/>
    <w:pPr>
      <w:tabs>
        <w:tab w:val="center" w:pos="4513"/>
        <w:tab w:val="right" w:pos="9026"/>
      </w:tabs>
    </w:pPr>
  </w:style>
  <w:style w:type="character" w:customStyle="1" w:styleId="FooterChar">
    <w:name w:val="Footer Char"/>
    <w:basedOn w:val="DefaultParagraphFont"/>
    <w:link w:val="Footer"/>
    <w:uiPriority w:val="99"/>
    <w:rsid w:val="00F66053"/>
    <w:rPr>
      <w:szCs w:val="22"/>
      <w:lang w:val="en-US" w:bidi="ar-SA"/>
    </w:rPr>
  </w:style>
  <w:style w:type="paragraph" w:customStyle="1" w:styleId="ListParagraph1">
    <w:name w:val="List Paragraph1"/>
    <w:basedOn w:val="Normal"/>
    <w:uiPriority w:val="34"/>
    <w:qFormat/>
    <w:rsid w:val="00981EDA"/>
    <w:pPr>
      <w:spacing w:after="160" w:line="259" w:lineRule="auto"/>
      <w:ind w:left="720"/>
      <w:contextualSpacing/>
    </w:pPr>
    <w:rPr>
      <w:lang w:val="en-IN"/>
    </w:rPr>
  </w:style>
  <w:style w:type="paragraph" w:styleId="ListParagraph">
    <w:name w:val="List Paragraph"/>
    <w:basedOn w:val="Normal"/>
    <w:uiPriority w:val="34"/>
    <w:qFormat/>
    <w:rsid w:val="001A0F89"/>
    <w:pPr>
      <w:spacing w:after="160" w:line="259" w:lineRule="auto"/>
      <w:ind w:left="720"/>
      <w:contextualSpacing/>
    </w:pPr>
    <w:rPr>
      <w:lang w:val="en-IN"/>
    </w:rPr>
  </w:style>
  <w:style w:type="paragraph" w:styleId="CommentText">
    <w:name w:val="annotation text"/>
    <w:basedOn w:val="Normal"/>
    <w:link w:val="CommentTextChar"/>
    <w:uiPriority w:val="99"/>
    <w:unhideWhenUsed/>
    <w:rsid w:val="00586F8B"/>
    <w:rPr>
      <w:sz w:val="20"/>
      <w:szCs w:val="20"/>
    </w:rPr>
  </w:style>
  <w:style w:type="character" w:customStyle="1" w:styleId="CommentTextChar">
    <w:name w:val="Comment Text Char"/>
    <w:basedOn w:val="DefaultParagraphFont"/>
    <w:link w:val="CommentText"/>
    <w:uiPriority w:val="99"/>
    <w:rsid w:val="00586F8B"/>
    <w:rPr>
      <w:sz w:val="20"/>
      <w:lang w:val="en-US" w:bidi="ar-SA"/>
    </w:rPr>
  </w:style>
  <w:style w:type="paragraph" w:styleId="CommentSubject">
    <w:name w:val="annotation subject"/>
    <w:basedOn w:val="CommentText"/>
    <w:next w:val="CommentText"/>
    <w:link w:val="CommentSubjectChar"/>
    <w:uiPriority w:val="99"/>
    <w:semiHidden/>
    <w:unhideWhenUsed/>
    <w:rsid w:val="00586F8B"/>
    <w:pPr>
      <w:spacing w:after="160"/>
    </w:pPr>
    <w:rPr>
      <w:b/>
      <w:bCs/>
      <w:lang w:val="en-IN"/>
    </w:rPr>
  </w:style>
  <w:style w:type="character" w:customStyle="1" w:styleId="CommentSubjectChar">
    <w:name w:val="Comment Subject Char"/>
    <w:basedOn w:val="CommentTextChar"/>
    <w:link w:val="CommentSubject"/>
    <w:uiPriority w:val="99"/>
    <w:semiHidden/>
    <w:rsid w:val="00586F8B"/>
    <w:rPr>
      <w:b/>
      <w:bCs/>
      <w:sz w:val="20"/>
      <w:lang w:val="en-US" w:bidi="ar-SA"/>
    </w:rPr>
  </w:style>
  <w:style w:type="table" w:customStyle="1" w:styleId="TableGrid1">
    <w:name w:val="Table Grid1"/>
    <w:basedOn w:val="TableNormal"/>
    <w:next w:val="TableGrid"/>
    <w:uiPriority w:val="39"/>
    <w:qFormat/>
    <w:rsid w:val="00850444"/>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qFormat/>
    <w:rsid w:val="004F53C8"/>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F5DCE"/>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8043C5"/>
    <w:rPr>
      <w:sz w:val="16"/>
      <w:szCs w:val="16"/>
    </w:rPr>
  </w:style>
  <w:style w:type="paragraph" w:styleId="BalloonText">
    <w:name w:val="Balloon Text"/>
    <w:basedOn w:val="Normal"/>
    <w:link w:val="BalloonTextChar"/>
    <w:uiPriority w:val="99"/>
    <w:semiHidden/>
    <w:unhideWhenUsed/>
    <w:rsid w:val="008043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3C5"/>
    <w:rPr>
      <w:rFonts w:ascii="Segoe UI" w:hAnsi="Segoe UI" w:cs="Segoe UI"/>
      <w:sz w:val="18"/>
      <w:szCs w:val="18"/>
      <w:lang w:val="en-US" w:bidi="ar-SA"/>
    </w:rPr>
  </w:style>
  <w:style w:type="paragraph" w:styleId="Revision">
    <w:name w:val="Revision"/>
    <w:hidden/>
    <w:uiPriority w:val="99"/>
    <w:semiHidden/>
    <w:rsid w:val="002006B3"/>
    <w:pPr>
      <w:spacing w:after="0" w:line="240" w:lineRule="auto"/>
    </w:pPr>
    <w:rPr>
      <w:szCs w:val="22"/>
      <w:lang w:val="en-US" w:bidi="ar-SA"/>
    </w:rPr>
  </w:style>
  <w:style w:type="character" w:styleId="Hyperlink">
    <w:name w:val="Hyperlink"/>
    <w:basedOn w:val="DefaultParagraphFont"/>
    <w:uiPriority w:val="99"/>
    <w:unhideWhenUsed/>
    <w:rsid w:val="00EA271F"/>
    <w:rPr>
      <w:color w:val="0563C1" w:themeColor="hyperlink"/>
      <w:u w:val="single"/>
    </w:rPr>
  </w:style>
  <w:style w:type="character" w:styleId="UnresolvedMention">
    <w:name w:val="Unresolved Mention"/>
    <w:basedOn w:val="DefaultParagraphFont"/>
    <w:uiPriority w:val="99"/>
    <w:semiHidden/>
    <w:unhideWhenUsed/>
    <w:rsid w:val="00EA27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0952235">
      <w:bodyDiv w:val="1"/>
      <w:marLeft w:val="0"/>
      <w:marRight w:val="0"/>
      <w:marTop w:val="0"/>
      <w:marBottom w:val="0"/>
      <w:divBdr>
        <w:top w:val="none" w:sz="0" w:space="0" w:color="auto"/>
        <w:left w:val="none" w:sz="0" w:space="0" w:color="auto"/>
        <w:bottom w:val="none" w:sz="0" w:space="0" w:color="auto"/>
        <w:right w:val="none" w:sz="0" w:space="0" w:color="auto"/>
      </w:divBdr>
    </w:div>
    <w:div w:id="1743141324">
      <w:bodyDiv w:val="1"/>
      <w:marLeft w:val="0"/>
      <w:marRight w:val="0"/>
      <w:marTop w:val="0"/>
      <w:marBottom w:val="0"/>
      <w:divBdr>
        <w:top w:val="none" w:sz="0" w:space="0" w:color="auto"/>
        <w:left w:val="none" w:sz="0" w:space="0" w:color="auto"/>
        <w:bottom w:val="none" w:sz="0" w:space="0" w:color="auto"/>
        <w:right w:val="none" w:sz="0" w:space="0" w:color="auto"/>
      </w:divBdr>
    </w:div>
    <w:div w:id="208957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6179</Words>
  <Characters>35223</Characters>
  <Application>Microsoft Office Word</Application>
  <DocSecurity>0</DocSecurity>
  <Lines>293</Lines>
  <Paragraphs>82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Nihal Hasan</dc:creator>
  <cp:keywords/>
  <dc:description/>
  <cp:lastModifiedBy>Reviewer</cp:lastModifiedBy>
  <cp:revision>4</cp:revision>
  <cp:lastPrinted>2025-03-24T06:04:00Z</cp:lastPrinted>
  <dcterms:created xsi:type="dcterms:W3CDTF">2025-03-14T14:48:00Z</dcterms:created>
  <dcterms:modified xsi:type="dcterms:W3CDTF">2025-03-24T06:51:00Z</dcterms:modified>
</cp:coreProperties>
</file>